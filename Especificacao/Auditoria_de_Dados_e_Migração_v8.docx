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DBED4" w14:textId="77777777" w:rsidR="00045FDA" w:rsidRPr="00E72C09" w:rsidRDefault="00045FDA" w:rsidP="00E72C09">
      <w:pPr>
        <w:jc w:val="center"/>
        <w:rPr>
          <w:rFonts w:asciiTheme="majorHAnsi" w:eastAsiaTheme="majorEastAsia" w:hAnsiTheme="majorHAnsi" w:cstheme="majorBidi"/>
          <w:color w:val="365F91" w:themeColor="accent1" w:themeShade="BF"/>
          <w:sz w:val="40"/>
          <w:szCs w:val="40"/>
        </w:rPr>
      </w:pPr>
      <w:r w:rsidRPr="00E72C09">
        <w:rPr>
          <w:rFonts w:asciiTheme="majorHAnsi" w:eastAsiaTheme="majorEastAsia" w:hAnsiTheme="majorHAnsi" w:cstheme="majorBidi"/>
          <w:color w:val="365F91" w:themeColor="accent1" w:themeShade="BF"/>
          <w:sz w:val="40"/>
          <w:szCs w:val="40"/>
        </w:rPr>
        <w:t>Sistemas de Informação Distribuídos</w:t>
      </w:r>
    </w:p>
    <w:p w14:paraId="3FFEA6BA" w14:textId="77777777" w:rsidR="00045FDA" w:rsidRPr="00A61EDB" w:rsidRDefault="00F073C5" w:rsidP="00A61EDB">
      <w:pPr>
        <w:spacing w:after="0"/>
        <w:jc w:val="center"/>
        <w:rPr>
          <w:rFonts w:ascii="Times New Roman" w:hAnsi="Times New Roman" w:cs="Times New Roman"/>
          <w:sz w:val="24"/>
          <w:szCs w:val="24"/>
        </w:rPr>
      </w:pPr>
      <w:r w:rsidRPr="00A61EDB">
        <w:rPr>
          <w:rFonts w:ascii="Times New Roman" w:hAnsi="Times New Roman" w:cs="Times New Roman"/>
          <w:sz w:val="24"/>
          <w:szCs w:val="24"/>
        </w:rPr>
        <w:t>Licenciaturas em Engenharia Informática e Informática e Gestão de Empresas</w:t>
      </w:r>
    </w:p>
    <w:p w14:paraId="274F1400" w14:textId="2AE88D6B" w:rsidR="00F073C5" w:rsidRPr="00A61EDB" w:rsidRDefault="008F0170" w:rsidP="00A61EDB">
      <w:pPr>
        <w:spacing w:after="0"/>
        <w:jc w:val="center"/>
        <w:rPr>
          <w:rFonts w:ascii="Times New Roman" w:hAnsi="Times New Roman" w:cs="Times New Roman"/>
          <w:sz w:val="24"/>
          <w:szCs w:val="24"/>
        </w:rPr>
      </w:pPr>
      <w:r>
        <w:rPr>
          <w:rFonts w:ascii="Times New Roman" w:hAnsi="Times New Roman" w:cs="Times New Roman"/>
          <w:sz w:val="24"/>
          <w:szCs w:val="24"/>
        </w:rPr>
        <w:t>201</w:t>
      </w:r>
      <w:r w:rsidR="004C7446">
        <w:rPr>
          <w:rFonts w:ascii="Times New Roman" w:hAnsi="Times New Roman" w:cs="Times New Roman"/>
          <w:sz w:val="24"/>
          <w:szCs w:val="24"/>
        </w:rPr>
        <w:t>8</w:t>
      </w:r>
      <w:r>
        <w:rPr>
          <w:rFonts w:ascii="Times New Roman" w:hAnsi="Times New Roman" w:cs="Times New Roman"/>
          <w:sz w:val="24"/>
          <w:szCs w:val="24"/>
        </w:rPr>
        <w:t>-201</w:t>
      </w:r>
      <w:r w:rsidR="004C7446">
        <w:rPr>
          <w:rFonts w:ascii="Times New Roman" w:hAnsi="Times New Roman" w:cs="Times New Roman"/>
          <w:sz w:val="24"/>
          <w:szCs w:val="24"/>
        </w:rPr>
        <w:t>9</w:t>
      </w:r>
      <w:r w:rsidR="00F073C5" w:rsidRPr="00A61EDB">
        <w:rPr>
          <w:rFonts w:ascii="Times New Roman" w:hAnsi="Times New Roman" w:cs="Times New Roman"/>
          <w:sz w:val="24"/>
          <w:szCs w:val="24"/>
        </w:rPr>
        <w:t>, Segundo Semestre</w:t>
      </w:r>
    </w:p>
    <w:p w14:paraId="38A4D318" w14:textId="18C79421" w:rsidR="002F0C8C" w:rsidRDefault="00532136" w:rsidP="00C05675">
      <w:pPr>
        <w:spacing w:before="360" w:line="240" w:lineRule="auto"/>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Monitorização</w:t>
      </w:r>
      <w:r w:rsidR="002F0C8C">
        <w:rPr>
          <w:rFonts w:asciiTheme="majorHAnsi" w:eastAsiaTheme="majorEastAsia" w:hAnsiTheme="majorHAnsi" w:cstheme="majorBidi"/>
          <w:color w:val="365F91" w:themeColor="accent1" w:themeShade="BF"/>
          <w:sz w:val="40"/>
          <w:szCs w:val="40"/>
        </w:rPr>
        <w:t xml:space="preserve"> de </w:t>
      </w:r>
      <w:r>
        <w:rPr>
          <w:rFonts w:asciiTheme="majorHAnsi" w:eastAsiaTheme="majorEastAsia" w:hAnsiTheme="majorHAnsi" w:cstheme="majorBidi"/>
          <w:color w:val="365F91" w:themeColor="accent1" w:themeShade="BF"/>
          <w:sz w:val="40"/>
          <w:szCs w:val="40"/>
        </w:rPr>
        <w:t>Culturas em Laboratório</w:t>
      </w:r>
    </w:p>
    <w:p w14:paraId="355407CD" w14:textId="0681A987" w:rsidR="00CF6E4A" w:rsidRDefault="002F0C8C" w:rsidP="00C05675">
      <w:pPr>
        <w:spacing w:before="360" w:line="240" w:lineRule="auto"/>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Auditoria e Migração</w:t>
      </w:r>
      <w:r w:rsidR="00535149" w:rsidRPr="00535149">
        <w:rPr>
          <w:rFonts w:asciiTheme="majorHAnsi" w:eastAsiaTheme="majorEastAsia" w:hAnsiTheme="majorHAnsi" w:cstheme="majorBidi"/>
          <w:color w:val="365F91" w:themeColor="accent1" w:themeShade="BF"/>
          <w:sz w:val="40"/>
          <w:szCs w:val="40"/>
        </w:rPr>
        <w:t xml:space="preserve"> </w:t>
      </w:r>
    </w:p>
    <w:p w14:paraId="6E303D7F" w14:textId="7B6CD4A7" w:rsidR="00B90E03" w:rsidRPr="00E72C09" w:rsidRDefault="00B90E03" w:rsidP="0039436D">
      <w:pPr>
        <w:jc w:val="cente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w:t>
      </w:r>
      <w:r w:rsidR="00480473" w:rsidRPr="00E72C09">
        <w:rPr>
          <w:rFonts w:asciiTheme="majorHAnsi" w:eastAsiaTheme="majorEastAsia" w:hAnsiTheme="majorHAnsi" w:cstheme="majorBidi"/>
          <w:color w:val="365F91" w:themeColor="accent1" w:themeShade="BF"/>
          <w:sz w:val="26"/>
          <w:szCs w:val="26"/>
        </w:rPr>
        <w:t xml:space="preserve"> autor </w:t>
      </w:r>
      <w:r w:rsidR="00301590" w:rsidRPr="00E72C09">
        <w:rPr>
          <w:rFonts w:asciiTheme="majorHAnsi" w:eastAsiaTheme="majorEastAsia" w:hAnsiTheme="majorHAnsi" w:cstheme="majorBidi"/>
          <w:color w:val="365F91" w:themeColor="accent1" w:themeShade="BF"/>
          <w:sz w:val="26"/>
          <w:szCs w:val="26"/>
        </w:rPr>
        <w:t xml:space="preserve">da </w:t>
      </w:r>
      <w:r w:rsidR="00480473" w:rsidRPr="00E72C09">
        <w:rPr>
          <w:rFonts w:asciiTheme="majorHAnsi" w:eastAsiaTheme="majorEastAsia" w:hAnsiTheme="majorHAnsi" w:cstheme="majorBidi"/>
          <w:color w:val="365F91" w:themeColor="accent1" w:themeShade="BF"/>
          <w:sz w:val="26"/>
          <w:szCs w:val="26"/>
        </w:rPr>
        <w:t>especificação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A</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r w:rsidR="00800929">
        <w:rPr>
          <w:rFonts w:asciiTheme="majorHAnsi" w:eastAsiaTheme="majorEastAsia" w:hAnsiTheme="majorHAnsi" w:cstheme="majorBidi"/>
          <w:color w:val="365F91" w:themeColor="accent1" w:themeShade="BF"/>
          <w:sz w:val="26"/>
          <w:szCs w:val="26"/>
        </w:rPr>
        <w:t xml:space="preserve"> </w:t>
      </w:r>
      <w:r w:rsidR="004C7446">
        <w:rPr>
          <w:rFonts w:asciiTheme="majorHAnsi" w:eastAsiaTheme="majorEastAsia" w:hAnsiTheme="majorHAnsi" w:cstheme="majorBidi"/>
          <w:color w:val="365F91" w:themeColor="accent1" w:themeShade="BF"/>
          <w:sz w:val="26"/>
          <w:szCs w:val="26"/>
        </w:rPr>
        <w:t>29</w:t>
      </w:r>
    </w:p>
    <w:tbl>
      <w:tblPr>
        <w:tblStyle w:val="TableGrid"/>
        <w:tblW w:w="0" w:type="auto"/>
        <w:jc w:val="center"/>
        <w:tblLook w:val="04A0" w:firstRow="1" w:lastRow="0" w:firstColumn="1" w:lastColumn="0" w:noHBand="0" w:noVBand="1"/>
      </w:tblPr>
      <w:tblGrid>
        <w:gridCol w:w="2831"/>
        <w:gridCol w:w="2831"/>
        <w:gridCol w:w="2130"/>
      </w:tblGrid>
      <w:tr w:rsidR="00B90E03" w14:paraId="3DEE514F" w14:textId="77777777" w:rsidTr="00C27F97">
        <w:trPr>
          <w:jc w:val="center"/>
        </w:trPr>
        <w:tc>
          <w:tcPr>
            <w:tcW w:w="2831" w:type="dxa"/>
          </w:tcPr>
          <w:p w14:paraId="6AB4DC21" w14:textId="1FF18E2C" w:rsidR="00B90E03" w:rsidRPr="00545E95" w:rsidRDefault="00B90E03" w:rsidP="008035A3">
            <w:pPr>
              <w:jc w:val="cente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Número</w:t>
            </w:r>
          </w:p>
        </w:tc>
        <w:tc>
          <w:tcPr>
            <w:tcW w:w="2831" w:type="dxa"/>
          </w:tcPr>
          <w:p w14:paraId="376DCE75" w14:textId="10E7FBB0" w:rsidR="00B90E03" w:rsidRPr="00545E95" w:rsidRDefault="00B90E03" w:rsidP="008035A3">
            <w:pPr>
              <w:jc w:val="cente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Nome</w:t>
            </w:r>
          </w:p>
        </w:tc>
        <w:tc>
          <w:tcPr>
            <w:tcW w:w="2130" w:type="dxa"/>
          </w:tcPr>
          <w:p w14:paraId="0A962AA2" w14:textId="2EAF5047" w:rsidR="00B90E03" w:rsidRPr="00545E95" w:rsidRDefault="00B90E03" w:rsidP="008035A3">
            <w:pPr>
              <w:jc w:val="cente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Foto</w:t>
            </w:r>
          </w:p>
        </w:tc>
      </w:tr>
      <w:tr w:rsidR="00B90E03" w14:paraId="5E87CA77" w14:textId="77777777" w:rsidTr="00C05675">
        <w:trPr>
          <w:trHeight w:val="715"/>
          <w:jc w:val="center"/>
        </w:trPr>
        <w:tc>
          <w:tcPr>
            <w:tcW w:w="2831" w:type="dxa"/>
            <w:vAlign w:val="center"/>
          </w:tcPr>
          <w:p w14:paraId="7AB20FF9" w14:textId="49EAE883" w:rsidR="00157296" w:rsidRPr="00C27F97" w:rsidRDefault="004C7446" w:rsidP="008035A3">
            <w:pPr>
              <w:jc w:val="center"/>
              <w:rPr>
                <w:sz w:val="28"/>
              </w:rPr>
            </w:pPr>
            <w:r w:rsidRPr="00C27F97">
              <w:rPr>
                <w:sz w:val="28"/>
              </w:rPr>
              <w:t>78549</w:t>
            </w:r>
          </w:p>
        </w:tc>
        <w:tc>
          <w:tcPr>
            <w:tcW w:w="2831" w:type="dxa"/>
            <w:vAlign w:val="center"/>
          </w:tcPr>
          <w:p w14:paraId="1C1BC037" w14:textId="49073F7E" w:rsidR="00B90E03" w:rsidRPr="00C27F97" w:rsidRDefault="004C7446" w:rsidP="008035A3">
            <w:pPr>
              <w:jc w:val="center"/>
              <w:rPr>
                <w:sz w:val="28"/>
              </w:rPr>
            </w:pPr>
            <w:r w:rsidRPr="00C27F97">
              <w:rPr>
                <w:sz w:val="28"/>
              </w:rPr>
              <w:t>José Filipe Santos</w:t>
            </w:r>
          </w:p>
        </w:tc>
        <w:tc>
          <w:tcPr>
            <w:tcW w:w="2130" w:type="dxa"/>
            <w:vAlign w:val="center"/>
          </w:tcPr>
          <w:p w14:paraId="6FA9C216" w14:textId="6334C018" w:rsidR="00B90E03" w:rsidRDefault="00C27F97" w:rsidP="008035A3">
            <w:pPr>
              <w:jc w:val="center"/>
            </w:pPr>
            <w:r>
              <w:rPr>
                <w:noProof/>
                <w:lang w:eastAsia="pt-PT"/>
              </w:rPr>
              <w:drawing>
                <wp:anchor distT="0" distB="0" distL="114300" distR="114300" simplePos="0" relativeHeight="251658245" behindDoc="1" locked="0" layoutInCell="1" allowOverlap="1" wp14:anchorId="3D15BB58" wp14:editId="4D956F88">
                  <wp:simplePos x="0" y="0"/>
                  <wp:positionH relativeFrom="column">
                    <wp:posOffset>140335</wp:posOffset>
                  </wp:positionH>
                  <wp:positionV relativeFrom="paragraph">
                    <wp:posOffset>-857250</wp:posOffset>
                  </wp:positionV>
                  <wp:extent cx="762000" cy="846455"/>
                  <wp:effectExtent l="0" t="0" r="0" b="0"/>
                  <wp:wrapTight wrapText="bothSides">
                    <wp:wrapPolygon edited="0">
                      <wp:start x="0" y="0"/>
                      <wp:lineTo x="0" y="20903"/>
                      <wp:lineTo x="21060" y="20903"/>
                      <wp:lineTo x="21060"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8464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90E03" w14:paraId="76FB2F8C" w14:textId="77777777" w:rsidTr="00C05675">
        <w:trPr>
          <w:trHeight w:val="812"/>
          <w:jc w:val="center"/>
        </w:trPr>
        <w:tc>
          <w:tcPr>
            <w:tcW w:w="2831" w:type="dxa"/>
            <w:vAlign w:val="center"/>
          </w:tcPr>
          <w:p w14:paraId="1A6F1678" w14:textId="6A2982B5" w:rsidR="00157296" w:rsidRPr="00C27F97" w:rsidRDefault="004C7446" w:rsidP="008035A3">
            <w:pPr>
              <w:jc w:val="center"/>
              <w:rPr>
                <w:sz w:val="28"/>
              </w:rPr>
            </w:pPr>
            <w:r w:rsidRPr="00C27F97">
              <w:rPr>
                <w:sz w:val="28"/>
              </w:rPr>
              <w:t>78547</w:t>
            </w:r>
          </w:p>
        </w:tc>
        <w:tc>
          <w:tcPr>
            <w:tcW w:w="2831" w:type="dxa"/>
            <w:vAlign w:val="center"/>
          </w:tcPr>
          <w:p w14:paraId="32BDA7E7" w14:textId="6311F87D" w:rsidR="00B90E03" w:rsidRPr="00C27F97" w:rsidRDefault="004C7446" w:rsidP="008035A3">
            <w:pPr>
              <w:jc w:val="center"/>
              <w:rPr>
                <w:sz w:val="28"/>
              </w:rPr>
            </w:pPr>
            <w:r w:rsidRPr="00C27F97">
              <w:rPr>
                <w:sz w:val="28"/>
              </w:rPr>
              <w:t>Marcos Silva</w:t>
            </w:r>
          </w:p>
        </w:tc>
        <w:tc>
          <w:tcPr>
            <w:tcW w:w="2130" w:type="dxa"/>
            <w:vAlign w:val="center"/>
          </w:tcPr>
          <w:p w14:paraId="30DF0623" w14:textId="4369D2D4" w:rsidR="00B90E03" w:rsidRDefault="00C27F97" w:rsidP="008035A3">
            <w:pPr>
              <w:jc w:val="center"/>
            </w:pPr>
            <w:r>
              <w:rPr>
                <w:noProof/>
                <w:lang w:eastAsia="pt-PT"/>
              </w:rPr>
              <w:drawing>
                <wp:anchor distT="0" distB="0" distL="114300" distR="114300" simplePos="0" relativeHeight="251658243" behindDoc="1" locked="0" layoutInCell="1" allowOverlap="1" wp14:anchorId="4DC9E316" wp14:editId="15C21EA6">
                  <wp:simplePos x="0" y="0"/>
                  <wp:positionH relativeFrom="column">
                    <wp:posOffset>132715</wp:posOffset>
                  </wp:positionH>
                  <wp:positionV relativeFrom="paragraph">
                    <wp:posOffset>-857250</wp:posOffset>
                  </wp:positionV>
                  <wp:extent cx="777240" cy="862965"/>
                  <wp:effectExtent l="0" t="0" r="3810" b="0"/>
                  <wp:wrapTight wrapText="bothSides">
                    <wp:wrapPolygon edited="0">
                      <wp:start x="0" y="0"/>
                      <wp:lineTo x="0" y="20980"/>
                      <wp:lineTo x="21176" y="20980"/>
                      <wp:lineTo x="21176"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7240" cy="86296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C7446" w14:paraId="54A0381E" w14:textId="77777777" w:rsidTr="00C05675">
        <w:trPr>
          <w:trHeight w:val="485"/>
          <w:jc w:val="center"/>
        </w:trPr>
        <w:tc>
          <w:tcPr>
            <w:tcW w:w="2831" w:type="dxa"/>
            <w:vAlign w:val="center"/>
          </w:tcPr>
          <w:p w14:paraId="630C4037" w14:textId="09C69747" w:rsidR="004C7446" w:rsidRPr="00C27F97" w:rsidRDefault="004C7446" w:rsidP="008035A3">
            <w:pPr>
              <w:jc w:val="center"/>
              <w:rPr>
                <w:sz w:val="28"/>
              </w:rPr>
            </w:pPr>
            <w:r w:rsidRPr="00C27F97">
              <w:rPr>
                <w:sz w:val="28"/>
              </w:rPr>
              <w:t>77879</w:t>
            </w:r>
          </w:p>
        </w:tc>
        <w:tc>
          <w:tcPr>
            <w:tcW w:w="2831" w:type="dxa"/>
            <w:vAlign w:val="center"/>
          </w:tcPr>
          <w:p w14:paraId="68085DBD" w14:textId="6C6F527E" w:rsidR="004C7446" w:rsidRPr="00C27F97" w:rsidRDefault="004C7446" w:rsidP="008035A3">
            <w:pPr>
              <w:jc w:val="center"/>
              <w:rPr>
                <w:sz w:val="28"/>
              </w:rPr>
            </w:pPr>
            <w:r w:rsidRPr="00C27F97">
              <w:rPr>
                <w:sz w:val="28"/>
              </w:rPr>
              <w:t>Tiago Santos</w:t>
            </w:r>
          </w:p>
        </w:tc>
        <w:tc>
          <w:tcPr>
            <w:tcW w:w="2130" w:type="dxa"/>
          </w:tcPr>
          <w:p w14:paraId="2400FABF" w14:textId="3EDA6BDF" w:rsidR="004C7446" w:rsidRDefault="00C27F97" w:rsidP="00157296">
            <w:r>
              <w:rPr>
                <w:rFonts w:asciiTheme="majorHAnsi" w:eastAsiaTheme="majorEastAsia" w:hAnsiTheme="majorHAnsi" w:cstheme="majorBidi"/>
                <w:noProof/>
                <w:color w:val="365F91" w:themeColor="accent1" w:themeShade="BF"/>
                <w:sz w:val="40"/>
                <w:szCs w:val="40"/>
                <w:lang w:eastAsia="pt-PT"/>
              </w:rPr>
              <w:drawing>
                <wp:anchor distT="0" distB="0" distL="114300" distR="114300" simplePos="0" relativeHeight="251658246" behindDoc="1" locked="0" layoutInCell="1" allowOverlap="1" wp14:anchorId="5C6920C8" wp14:editId="2285B3F7">
                  <wp:simplePos x="0" y="0"/>
                  <wp:positionH relativeFrom="column">
                    <wp:posOffset>112395</wp:posOffset>
                  </wp:positionH>
                  <wp:positionV relativeFrom="paragraph">
                    <wp:posOffset>4445</wp:posOffset>
                  </wp:positionV>
                  <wp:extent cx="775970" cy="861695"/>
                  <wp:effectExtent l="0" t="0" r="5080" b="0"/>
                  <wp:wrapTight wrapText="bothSides">
                    <wp:wrapPolygon edited="0">
                      <wp:start x="0" y="0"/>
                      <wp:lineTo x="0" y="21011"/>
                      <wp:lineTo x="21211" y="21011"/>
                      <wp:lineTo x="21211" y="0"/>
                      <wp:lineTo x="0"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5970" cy="86169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C7446" w14:paraId="64AFFFC5" w14:textId="77777777" w:rsidTr="00C05675">
        <w:trPr>
          <w:trHeight w:val="569"/>
          <w:jc w:val="center"/>
        </w:trPr>
        <w:tc>
          <w:tcPr>
            <w:tcW w:w="2831" w:type="dxa"/>
            <w:vAlign w:val="center"/>
          </w:tcPr>
          <w:p w14:paraId="0F7F87F5" w14:textId="0AF688F9" w:rsidR="004C7446" w:rsidRPr="00C27F97" w:rsidRDefault="004C7446" w:rsidP="008035A3">
            <w:pPr>
              <w:jc w:val="center"/>
              <w:rPr>
                <w:sz w:val="28"/>
              </w:rPr>
            </w:pPr>
            <w:r w:rsidRPr="00C27F97">
              <w:rPr>
                <w:sz w:val="28"/>
              </w:rPr>
              <w:t>54428</w:t>
            </w:r>
          </w:p>
        </w:tc>
        <w:tc>
          <w:tcPr>
            <w:tcW w:w="2831" w:type="dxa"/>
            <w:vAlign w:val="center"/>
          </w:tcPr>
          <w:p w14:paraId="2A8F8C8F" w14:textId="7A3616CB" w:rsidR="004C7446" w:rsidRPr="00C27F97" w:rsidRDefault="004C7446" w:rsidP="008035A3">
            <w:pPr>
              <w:jc w:val="center"/>
              <w:rPr>
                <w:sz w:val="28"/>
              </w:rPr>
            </w:pPr>
            <w:r w:rsidRPr="00C27F97">
              <w:rPr>
                <w:sz w:val="28"/>
              </w:rPr>
              <w:t>Nelson Braga</w:t>
            </w:r>
          </w:p>
        </w:tc>
        <w:tc>
          <w:tcPr>
            <w:tcW w:w="2130" w:type="dxa"/>
          </w:tcPr>
          <w:p w14:paraId="60101985" w14:textId="6997E1F3" w:rsidR="004C7446" w:rsidRDefault="00C27F97" w:rsidP="00157296">
            <w:r>
              <w:rPr>
                <w:noProof/>
                <w:lang w:eastAsia="pt-PT"/>
              </w:rPr>
              <w:drawing>
                <wp:anchor distT="0" distB="0" distL="114300" distR="114300" simplePos="0" relativeHeight="251658247" behindDoc="1" locked="0" layoutInCell="1" allowOverlap="1" wp14:anchorId="33B3CCF2" wp14:editId="00C59C82">
                  <wp:simplePos x="0" y="0"/>
                  <wp:positionH relativeFrom="column">
                    <wp:posOffset>112395</wp:posOffset>
                  </wp:positionH>
                  <wp:positionV relativeFrom="paragraph">
                    <wp:posOffset>18415</wp:posOffset>
                  </wp:positionV>
                  <wp:extent cx="775970" cy="860425"/>
                  <wp:effectExtent l="0" t="0" r="5080" b="0"/>
                  <wp:wrapTight wrapText="bothSides">
                    <wp:wrapPolygon edited="0">
                      <wp:start x="0" y="0"/>
                      <wp:lineTo x="0" y="21042"/>
                      <wp:lineTo x="21211" y="21042"/>
                      <wp:lineTo x="21211" y="0"/>
                      <wp:lineTo x="0" y="0"/>
                    </wp:wrapPolygon>
                  </wp:wrapTight>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5970" cy="8604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90E03" w14:paraId="41002E63" w14:textId="77777777" w:rsidTr="00C05675">
        <w:trPr>
          <w:trHeight w:val="1134"/>
          <w:jc w:val="center"/>
        </w:trPr>
        <w:tc>
          <w:tcPr>
            <w:tcW w:w="2831" w:type="dxa"/>
            <w:vAlign w:val="center"/>
          </w:tcPr>
          <w:p w14:paraId="1D5C0EF7" w14:textId="4B78697A" w:rsidR="00157296" w:rsidRPr="00C27F97" w:rsidRDefault="004C7446" w:rsidP="008035A3">
            <w:pPr>
              <w:jc w:val="center"/>
              <w:rPr>
                <w:sz w:val="28"/>
              </w:rPr>
            </w:pPr>
            <w:r w:rsidRPr="00C27F97">
              <w:rPr>
                <w:sz w:val="28"/>
              </w:rPr>
              <w:t>64936</w:t>
            </w:r>
          </w:p>
        </w:tc>
        <w:tc>
          <w:tcPr>
            <w:tcW w:w="2831" w:type="dxa"/>
            <w:vAlign w:val="center"/>
          </w:tcPr>
          <w:p w14:paraId="6FB6CC01" w14:textId="4503DFF6" w:rsidR="00B90E03" w:rsidRPr="00C27F97" w:rsidRDefault="004C7446" w:rsidP="008035A3">
            <w:pPr>
              <w:jc w:val="center"/>
              <w:rPr>
                <w:sz w:val="28"/>
              </w:rPr>
            </w:pPr>
            <w:r w:rsidRPr="00C27F97">
              <w:rPr>
                <w:sz w:val="28"/>
              </w:rPr>
              <w:t>Cláudio Monteiro</w:t>
            </w:r>
          </w:p>
        </w:tc>
        <w:tc>
          <w:tcPr>
            <w:tcW w:w="2130" w:type="dxa"/>
          </w:tcPr>
          <w:p w14:paraId="52BD3DFF" w14:textId="14CA0626" w:rsidR="00B90E03" w:rsidRDefault="00C27F97" w:rsidP="00157296">
            <w:r>
              <w:rPr>
                <w:noProof/>
                <w:lang w:eastAsia="pt-PT"/>
              </w:rPr>
              <w:drawing>
                <wp:anchor distT="0" distB="0" distL="114300" distR="114300" simplePos="0" relativeHeight="251658248" behindDoc="1" locked="0" layoutInCell="1" allowOverlap="1" wp14:anchorId="4FF64765" wp14:editId="4445C55E">
                  <wp:simplePos x="0" y="0"/>
                  <wp:positionH relativeFrom="column">
                    <wp:posOffset>120015</wp:posOffset>
                  </wp:positionH>
                  <wp:positionV relativeFrom="paragraph">
                    <wp:posOffset>0</wp:posOffset>
                  </wp:positionV>
                  <wp:extent cx="807720" cy="968375"/>
                  <wp:effectExtent l="0" t="0" r="0" b="3175"/>
                  <wp:wrapTight wrapText="bothSides">
                    <wp:wrapPolygon edited="0">
                      <wp:start x="0" y="0"/>
                      <wp:lineTo x="0" y="21246"/>
                      <wp:lineTo x="20887" y="21246"/>
                      <wp:lineTo x="20887"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720" cy="9683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90E03" w14:paraId="4FE6CEB0" w14:textId="77777777" w:rsidTr="00C05675">
        <w:trPr>
          <w:trHeight w:val="1136"/>
          <w:jc w:val="center"/>
        </w:trPr>
        <w:tc>
          <w:tcPr>
            <w:tcW w:w="2831" w:type="dxa"/>
            <w:vAlign w:val="center"/>
          </w:tcPr>
          <w:p w14:paraId="3F006222" w14:textId="70CA946A" w:rsidR="00157296" w:rsidRPr="00C27F97" w:rsidRDefault="004C7446" w:rsidP="008035A3">
            <w:pPr>
              <w:jc w:val="center"/>
              <w:rPr>
                <w:sz w:val="28"/>
              </w:rPr>
            </w:pPr>
            <w:r w:rsidRPr="00C27F97">
              <w:rPr>
                <w:sz w:val="28"/>
              </w:rPr>
              <w:t>73397</w:t>
            </w:r>
          </w:p>
        </w:tc>
        <w:tc>
          <w:tcPr>
            <w:tcW w:w="2831" w:type="dxa"/>
            <w:vAlign w:val="center"/>
          </w:tcPr>
          <w:p w14:paraId="0CC187D9" w14:textId="0919E5D8" w:rsidR="00B90E03" w:rsidRPr="00C27F97" w:rsidRDefault="004C7446" w:rsidP="008035A3">
            <w:pPr>
              <w:jc w:val="center"/>
              <w:rPr>
                <w:sz w:val="28"/>
              </w:rPr>
            </w:pPr>
            <w:r w:rsidRPr="00C27F97">
              <w:rPr>
                <w:sz w:val="28"/>
              </w:rPr>
              <w:t>Ana Beatriz Teixeira</w:t>
            </w:r>
          </w:p>
        </w:tc>
        <w:tc>
          <w:tcPr>
            <w:tcW w:w="2130" w:type="dxa"/>
          </w:tcPr>
          <w:p w14:paraId="77854CF8" w14:textId="158D2653" w:rsidR="00B90E03" w:rsidRDefault="00C27F97" w:rsidP="00157296">
            <w:r>
              <w:rPr>
                <w:noProof/>
                <w:lang w:eastAsia="pt-PT"/>
              </w:rPr>
              <w:drawing>
                <wp:anchor distT="0" distB="0" distL="114300" distR="114300" simplePos="0" relativeHeight="251658249" behindDoc="1" locked="0" layoutInCell="1" allowOverlap="1" wp14:anchorId="0D34FB96" wp14:editId="1155AC79">
                  <wp:simplePos x="0" y="0"/>
                  <wp:positionH relativeFrom="column">
                    <wp:posOffset>120015</wp:posOffset>
                  </wp:positionH>
                  <wp:positionV relativeFrom="paragraph">
                    <wp:posOffset>3810</wp:posOffset>
                  </wp:positionV>
                  <wp:extent cx="723900" cy="805180"/>
                  <wp:effectExtent l="0" t="0" r="0" b="0"/>
                  <wp:wrapTight wrapText="bothSides">
                    <wp:wrapPolygon edited="0">
                      <wp:start x="0" y="0"/>
                      <wp:lineTo x="0" y="20953"/>
                      <wp:lineTo x="21032" y="20953"/>
                      <wp:lineTo x="21032"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3900" cy="8051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B3404" w14:paraId="2A144095" w14:textId="77777777" w:rsidTr="00C05675">
        <w:trPr>
          <w:trHeight w:val="603"/>
          <w:jc w:val="center"/>
        </w:trPr>
        <w:tc>
          <w:tcPr>
            <w:tcW w:w="7792" w:type="dxa"/>
            <w:gridSpan w:val="3"/>
          </w:tcPr>
          <w:p w14:paraId="7A6313E4" w14:textId="6D98012F" w:rsidR="008B3404" w:rsidRDefault="00A2344F" w:rsidP="00E5288E">
            <w:pPr>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251658255" behindDoc="0" locked="0" layoutInCell="1" allowOverlap="1" wp14:anchorId="7B726760" wp14:editId="7CF64FCD">
                      <wp:simplePos x="0" y="0"/>
                      <wp:positionH relativeFrom="column">
                        <wp:posOffset>1525374</wp:posOffset>
                      </wp:positionH>
                      <wp:positionV relativeFrom="paragraph">
                        <wp:posOffset>140212</wp:posOffset>
                      </wp:positionV>
                      <wp:extent cx="218364" cy="204716"/>
                      <wp:effectExtent l="0" t="0" r="29845" b="24130"/>
                      <wp:wrapNone/>
                      <wp:docPr id="14" name="Conexão reta 14"/>
                      <wp:cNvGraphicFramePr/>
                      <a:graphic xmlns:a="http://schemas.openxmlformats.org/drawingml/2006/main">
                        <a:graphicData uri="http://schemas.microsoft.com/office/word/2010/wordprocessingShape">
                          <wps:wsp>
                            <wps:cNvCnPr/>
                            <wps:spPr>
                              <a:xfrm flipV="1">
                                <a:off x="0" y="0"/>
                                <a:ext cx="218364" cy="2047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E51BC3" id="Conexão reta 14" o:spid="_x0000_s1026" style="position:absolute;flip:y;z-index:251658255;visibility:visible;mso-wrap-style:square;mso-wrap-distance-left:9pt;mso-wrap-distance-top:0;mso-wrap-distance-right:9pt;mso-wrap-distance-bottom:0;mso-position-horizontal:absolute;mso-position-horizontal-relative:text;mso-position-vertical:absolute;mso-position-vertical-relative:text" from="120.1pt,11.05pt" to="137.3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" strokecolor="black [3040]"/>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251658254" behindDoc="0" locked="0" layoutInCell="1" allowOverlap="1" wp14:anchorId="305F9619" wp14:editId="0A57BEDD">
                      <wp:simplePos x="0" y="0"/>
                      <wp:positionH relativeFrom="column">
                        <wp:posOffset>1539022</wp:posOffset>
                      </wp:positionH>
                      <wp:positionV relativeFrom="paragraph">
                        <wp:posOffset>147036</wp:posOffset>
                      </wp:positionV>
                      <wp:extent cx="191069" cy="214952"/>
                      <wp:effectExtent l="0" t="0" r="19050" b="33020"/>
                      <wp:wrapNone/>
                      <wp:docPr id="13" name="Conexão reta 13"/>
                      <wp:cNvGraphicFramePr/>
                      <a:graphic xmlns:a="http://schemas.openxmlformats.org/drawingml/2006/main">
                        <a:graphicData uri="http://schemas.microsoft.com/office/word/2010/wordprocessingShape">
                          <wps:wsp>
                            <wps:cNvCnPr/>
                            <wps:spPr>
                              <a:xfrm>
                                <a:off x="0" y="0"/>
                                <a:ext cx="191069" cy="214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87CAAB" id="Conexão reta 13" o:spid="_x0000_s1026" style="position:absolute;z-index:251658254;visibility:visible;mso-wrap-style:square;mso-wrap-distance-left:9pt;mso-wrap-distance-top:0;mso-wrap-distance-right:9pt;mso-wrap-distance-bottom:0;mso-position-horizontal:absolute;mso-position-horizontal-relative:text;mso-position-vertical:absolute;mso-position-vertical-relative:text" from="121.2pt,11.6pt" to="136.2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" strokecolor="black [3040]"/>
                  </w:pict>
                </mc:Fallback>
              </mc:AlternateContent>
            </w:r>
          </w:p>
          <w:p w14:paraId="45FEFF26" w14:textId="0B52F8E0" w:rsidR="008B3404" w:rsidRPr="00F5450F" w:rsidRDefault="008B3404"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w:t>
            </w:r>
            <w:r w:rsidR="007F5044">
              <w:rPr>
                <w:rFonts w:asciiTheme="majorHAnsi" w:eastAsiaTheme="majorEastAsia" w:hAnsiTheme="majorHAnsi" w:cstheme="majorBidi"/>
                <w:color w:val="365F91" w:themeColor="accent1" w:themeShade="BF"/>
                <w:sz w:val="26"/>
                <w:szCs w:val="26"/>
              </w:rPr>
              <w:t xml:space="preserve"> PHP</w:t>
            </w:r>
            <w:r>
              <w:rPr>
                <w:rFonts w:asciiTheme="majorHAnsi" w:eastAsiaTheme="majorEastAsia" w:hAnsiTheme="majorHAnsi" w:cstheme="majorBidi"/>
                <w:color w:val="365F91" w:themeColor="accent1" w:themeShade="BF"/>
                <w:sz w:val="26"/>
                <w:szCs w:val="26"/>
              </w:rPr>
              <w:t xml:space="preserve">       Ficheiro </w:t>
            </w:r>
          </w:p>
          <w:p w14:paraId="628F2F3E" w14:textId="43743277" w:rsidR="008B3404" w:rsidRDefault="008B3404" w:rsidP="00E5288E">
            <w:pPr>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251658241" behindDoc="0" locked="0" layoutInCell="1" allowOverlap="1" wp14:anchorId="2EB68094" wp14:editId="5AC94D7A">
                      <wp:simplePos x="0" y="0"/>
                      <wp:positionH relativeFrom="column">
                        <wp:posOffset>2557145</wp:posOffset>
                      </wp:positionH>
                      <wp:positionV relativeFrom="paragraph">
                        <wp:posOffset>-238125</wp:posOffset>
                      </wp:positionV>
                      <wp:extent cx="207645" cy="228600"/>
                      <wp:effectExtent l="50800" t="25400" r="71755" b="101600"/>
                      <wp:wrapThrough wrapText="bothSides">
                        <wp:wrapPolygon edited="0">
                          <wp:start x="-5284" y="-2400"/>
                          <wp:lineTo x="-5284" y="28800"/>
                          <wp:lineTo x="26422" y="28800"/>
                          <wp:lineTo x="26422" y="-2400"/>
                          <wp:lineTo x="-5284" y="-2400"/>
                        </wp:wrapPolygon>
                      </wp:wrapThrough>
                      <wp:docPr id="153" name="Rectangle 153"/>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4F922F" id="Rectangle 153" o:spid="_x0000_s1026" style="position:absolute;margin-left:201.35pt;margin-top:-18.75pt;width:16.35pt;height:18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" filled="f" strokecolor="black [3213]">
                      <v:shadow on="t" color="black" opacity="22937f" origin=",.5" offset="0,.63889mm"/>
                      <w10:wrap type="through"/>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251658240" behindDoc="0" locked="0" layoutInCell="1" allowOverlap="1" wp14:anchorId="65FE4C8C" wp14:editId="1CBD55DC">
                      <wp:simplePos x="0" y="0"/>
                      <wp:positionH relativeFrom="column">
                        <wp:posOffset>1528445</wp:posOffset>
                      </wp:positionH>
                      <wp:positionV relativeFrom="paragraph">
                        <wp:posOffset>-238125</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150" name="Rectangle 150"/>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1BE1D3" id="Rectangle 150" o:spid="_x0000_s1026" style="position:absolute;margin-left:120.35pt;margin-top:-18.75pt;width:18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" filled="f" strokecolor="black [3213]">
                      <v:shadow on="t" color="black" opacity="22937f" origin=",.5" offset="0,.63889mm"/>
                      <w10:wrap type="through"/>
                    </v:rect>
                  </w:pict>
                </mc:Fallback>
              </mc:AlternateContent>
            </w:r>
          </w:p>
        </w:tc>
      </w:tr>
    </w:tbl>
    <w:p w14:paraId="3E500DD2" w14:textId="77777777" w:rsidR="00535149" w:rsidRDefault="00535149" w:rsidP="00E72C09">
      <w:pPr>
        <w:rPr>
          <w:rFonts w:asciiTheme="majorHAnsi" w:eastAsiaTheme="majorEastAsia" w:hAnsiTheme="majorHAnsi" w:cstheme="majorBidi"/>
          <w:color w:val="365F91" w:themeColor="accent1" w:themeShade="BF"/>
          <w:sz w:val="26"/>
          <w:szCs w:val="26"/>
        </w:rPr>
      </w:pPr>
    </w:p>
    <w:p w14:paraId="02945F4D" w14:textId="67AC196B" w:rsidR="00480473" w:rsidRPr="00E72C09" w:rsidRDefault="0048047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r w:rsidR="00301590" w:rsidRPr="00E72C09">
        <w:rPr>
          <w:rFonts w:asciiTheme="majorHAnsi" w:eastAsiaTheme="majorEastAsia" w:hAnsiTheme="majorHAnsi" w:cstheme="majorBidi"/>
          <w:color w:val="365F91" w:themeColor="accent1" w:themeShade="BF"/>
          <w:sz w:val="26"/>
          <w:szCs w:val="26"/>
        </w:rPr>
        <w:t xml:space="preserve">da </w:t>
      </w:r>
      <w:r w:rsidRPr="00E72C09">
        <w:rPr>
          <w:rFonts w:asciiTheme="majorHAnsi" w:eastAsiaTheme="majorEastAsia" w:hAnsiTheme="majorHAnsi" w:cstheme="majorBidi"/>
          <w:color w:val="365F91" w:themeColor="accent1" w:themeShade="BF"/>
          <w:sz w:val="26"/>
          <w:szCs w:val="26"/>
        </w:rPr>
        <w:t>implementação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1F4D0A">
        <w:rPr>
          <w:rFonts w:asciiTheme="majorHAnsi" w:eastAsiaTheme="majorEastAsia" w:hAnsiTheme="majorHAnsi" w:cstheme="majorBidi"/>
          <w:color w:val="365F91" w:themeColor="accent1" w:themeShade="BF"/>
          <w:sz w:val="26"/>
          <w:szCs w:val="26"/>
        </w:rPr>
        <w:t>s</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B</w:t>
      </w:r>
      <w:r w:rsidR="004012BD">
        <w:rPr>
          <w:rFonts w:asciiTheme="majorHAnsi" w:eastAsiaTheme="majorEastAsia" w:hAnsiTheme="majorHAnsi" w:cstheme="majorBidi"/>
          <w:color w:val="365F91" w:themeColor="accent1" w:themeShade="BF"/>
          <w:sz w:val="26"/>
          <w:szCs w:val="26"/>
        </w:rPr>
        <w:t xml:space="preserve"> e C</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r w:rsidR="00800929">
        <w:rPr>
          <w:rFonts w:asciiTheme="majorHAnsi" w:eastAsiaTheme="majorEastAsia" w:hAnsiTheme="majorHAnsi" w:cstheme="majorBidi"/>
          <w:color w:val="365F91" w:themeColor="accent1" w:themeShade="BF"/>
          <w:sz w:val="26"/>
          <w:szCs w:val="26"/>
        </w:rPr>
        <w:t xml:space="preserve"> ______</w:t>
      </w:r>
    </w:p>
    <w:tbl>
      <w:tblPr>
        <w:tblStyle w:val="TableGrid"/>
        <w:tblW w:w="0" w:type="auto"/>
        <w:tblLook w:val="04A0" w:firstRow="1" w:lastRow="0" w:firstColumn="1" w:lastColumn="0" w:noHBand="0" w:noVBand="1"/>
      </w:tblPr>
      <w:tblGrid>
        <w:gridCol w:w="2831"/>
        <w:gridCol w:w="2831"/>
        <w:gridCol w:w="2832"/>
      </w:tblGrid>
      <w:tr w:rsidR="00480473" w14:paraId="4AD4CA2E" w14:textId="77777777" w:rsidTr="00535149">
        <w:tc>
          <w:tcPr>
            <w:tcW w:w="2831" w:type="dxa"/>
          </w:tcPr>
          <w:p w14:paraId="1118C4DF" w14:textId="77777777" w:rsidR="00480473" w:rsidRDefault="00480473" w:rsidP="00545E95">
            <w:r w:rsidRPr="00545E95">
              <w:rPr>
                <w:rFonts w:asciiTheme="majorHAnsi" w:eastAsiaTheme="majorEastAsia" w:hAnsiTheme="majorHAnsi" w:cstheme="majorBidi"/>
                <w:color w:val="365F91" w:themeColor="accent1" w:themeShade="BF"/>
                <w:sz w:val="26"/>
                <w:szCs w:val="26"/>
              </w:rPr>
              <w:t>Número</w:t>
            </w:r>
          </w:p>
        </w:tc>
        <w:tc>
          <w:tcPr>
            <w:tcW w:w="2831" w:type="dxa"/>
          </w:tcPr>
          <w:p w14:paraId="7E4565D1" w14:textId="77777777" w:rsidR="00480473" w:rsidRDefault="00480473" w:rsidP="00545E95">
            <w:r w:rsidRPr="00545E95">
              <w:rPr>
                <w:rFonts w:asciiTheme="majorHAnsi" w:eastAsiaTheme="majorEastAsia" w:hAnsiTheme="majorHAnsi" w:cstheme="majorBidi"/>
                <w:color w:val="365F91" w:themeColor="accent1" w:themeShade="BF"/>
                <w:sz w:val="26"/>
                <w:szCs w:val="26"/>
              </w:rPr>
              <w:t>Nome</w:t>
            </w:r>
          </w:p>
        </w:tc>
        <w:tc>
          <w:tcPr>
            <w:tcW w:w="2832" w:type="dxa"/>
          </w:tcPr>
          <w:p w14:paraId="47600CB8" w14:textId="77777777" w:rsidR="00480473" w:rsidRDefault="00480473" w:rsidP="00545E95">
            <w:r w:rsidRPr="00545E95">
              <w:rPr>
                <w:rFonts w:asciiTheme="majorHAnsi" w:eastAsiaTheme="majorEastAsia" w:hAnsiTheme="majorHAnsi" w:cstheme="majorBidi"/>
                <w:color w:val="365F91" w:themeColor="accent1" w:themeShade="BF"/>
                <w:sz w:val="26"/>
                <w:szCs w:val="26"/>
              </w:rPr>
              <w:t>Foto</w:t>
            </w:r>
          </w:p>
        </w:tc>
      </w:tr>
      <w:tr w:rsidR="00480473" w14:paraId="2EBB61F3" w14:textId="77777777" w:rsidTr="00535149">
        <w:tc>
          <w:tcPr>
            <w:tcW w:w="2831" w:type="dxa"/>
          </w:tcPr>
          <w:p w14:paraId="53F1898A" w14:textId="77777777" w:rsidR="00480473" w:rsidRDefault="00480473" w:rsidP="00157296"/>
          <w:p w14:paraId="605D30A8" w14:textId="77777777" w:rsidR="00157296" w:rsidRDefault="00157296" w:rsidP="00157296"/>
        </w:tc>
        <w:tc>
          <w:tcPr>
            <w:tcW w:w="2831" w:type="dxa"/>
          </w:tcPr>
          <w:p w14:paraId="72209716" w14:textId="77777777" w:rsidR="00480473" w:rsidRDefault="00480473" w:rsidP="00157296"/>
        </w:tc>
        <w:tc>
          <w:tcPr>
            <w:tcW w:w="2832" w:type="dxa"/>
          </w:tcPr>
          <w:p w14:paraId="67512312" w14:textId="77777777" w:rsidR="00480473" w:rsidRDefault="00480473" w:rsidP="00157296"/>
        </w:tc>
      </w:tr>
      <w:tr w:rsidR="00480473" w14:paraId="64499670" w14:textId="77777777" w:rsidTr="00535149">
        <w:tc>
          <w:tcPr>
            <w:tcW w:w="2831" w:type="dxa"/>
          </w:tcPr>
          <w:p w14:paraId="74365F7A" w14:textId="77777777" w:rsidR="00480473" w:rsidRDefault="00480473" w:rsidP="00157296"/>
          <w:p w14:paraId="65A97D25" w14:textId="77777777" w:rsidR="00157296" w:rsidRDefault="00157296" w:rsidP="00157296"/>
        </w:tc>
        <w:tc>
          <w:tcPr>
            <w:tcW w:w="2831" w:type="dxa"/>
          </w:tcPr>
          <w:p w14:paraId="3232D46D" w14:textId="77777777" w:rsidR="00480473" w:rsidRDefault="00480473" w:rsidP="00157296"/>
        </w:tc>
        <w:tc>
          <w:tcPr>
            <w:tcW w:w="2832" w:type="dxa"/>
          </w:tcPr>
          <w:p w14:paraId="630C2739" w14:textId="77777777" w:rsidR="00480473" w:rsidRDefault="00480473" w:rsidP="00157296"/>
        </w:tc>
      </w:tr>
      <w:tr w:rsidR="00480473" w14:paraId="527419D0" w14:textId="77777777" w:rsidTr="00535149">
        <w:tc>
          <w:tcPr>
            <w:tcW w:w="2831" w:type="dxa"/>
          </w:tcPr>
          <w:p w14:paraId="64F9BE2F" w14:textId="77777777" w:rsidR="00480473" w:rsidRDefault="00480473" w:rsidP="00157296"/>
          <w:p w14:paraId="761D33A1" w14:textId="77777777" w:rsidR="00157296" w:rsidRDefault="00157296" w:rsidP="00157296"/>
        </w:tc>
        <w:tc>
          <w:tcPr>
            <w:tcW w:w="2831" w:type="dxa"/>
          </w:tcPr>
          <w:p w14:paraId="5952ABBC" w14:textId="77777777" w:rsidR="00480473" w:rsidRDefault="00480473" w:rsidP="00157296"/>
        </w:tc>
        <w:tc>
          <w:tcPr>
            <w:tcW w:w="2832" w:type="dxa"/>
          </w:tcPr>
          <w:p w14:paraId="53933C10" w14:textId="77777777" w:rsidR="00480473" w:rsidRDefault="00480473" w:rsidP="00157296"/>
        </w:tc>
      </w:tr>
      <w:tr w:rsidR="00480473" w14:paraId="76E103C6" w14:textId="77777777" w:rsidTr="00535149">
        <w:tc>
          <w:tcPr>
            <w:tcW w:w="2831" w:type="dxa"/>
          </w:tcPr>
          <w:p w14:paraId="5C01FC72" w14:textId="77777777" w:rsidR="00480473" w:rsidRDefault="00480473" w:rsidP="00157296"/>
          <w:p w14:paraId="4B0F1EE6" w14:textId="77777777" w:rsidR="00157296" w:rsidRDefault="00157296" w:rsidP="00157296"/>
        </w:tc>
        <w:tc>
          <w:tcPr>
            <w:tcW w:w="2831" w:type="dxa"/>
          </w:tcPr>
          <w:p w14:paraId="1E212B55" w14:textId="77777777" w:rsidR="00480473" w:rsidRDefault="00480473" w:rsidP="00157296"/>
        </w:tc>
        <w:tc>
          <w:tcPr>
            <w:tcW w:w="2832" w:type="dxa"/>
          </w:tcPr>
          <w:p w14:paraId="7988242E" w14:textId="77777777" w:rsidR="00480473" w:rsidRDefault="00480473" w:rsidP="00157296"/>
        </w:tc>
      </w:tr>
      <w:tr w:rsidR="008B3404" w14:paraId="6816EDB6" w14:textId="77777777" w:rsidTr="00E5288E">
        <w:trPr>
          <w:trHeight w:val="404"/>
        </w:trPr>
        <w:tc>
          <w:tcPr>
            <w:tcW w:w="8494" w:type="dxa"/>
            <w:gridSpan w:val="3"/>
          </w:tcPr>
          <w:p w14:paraId="6B4E8208" w14:textId="2E40E2FE" w:rsidR="008B3404" w:rsidRDefault="008B3404" w:rsidP="00E5288E">
            <w:pPr>
              <w:jc w:val="both"/>
              <w:rPr>
                <w:rFonts w:ascii="Courier New" w:hAnsi="Courier New" w:cs="Courier New"/>
                <w:sz w:val="24"/>
                <w:szCs w:val="24"/>
              </w:rPr>
            </w:pPr>
          </w:p>
          <w:p w14:paraId="3DDF5056" w14:textId="5C00E786" w:rsidR="008B3404" w:rsidRDefault="008B3404"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w:t>
            </w:r>
            <w:r w:rsidR="007F5044">
              <w:rPr>
                <w:rFonts w:asciiTheme="majorHAnsi" w:eastAsiaTheme="majorEastAsia" w:hAnsiTheme="majorHAnsi" w:cstheme="majorBidi"/>
                <w:color w:val="365F91" w:themeColor="accent1" w:themeShade="BF"/>
                <w:sz w:val="26"/>
                <w:szCs w:val="26"/>
              </w:rPr>
              <w:t xml:space="preserve">   PHP       </w:t>
            </w:r>
            <w:r>
              <w:rPr>
                <w:rFonts w:asciiTheme="majorHAnsi" w:eastAsiaTheme="majorEastAsia" w:hAnsiTheme="majorHAnsi" w:cstheme="majorBidi"/>
                <w:color w:val="365F91" w:themeColor="accent1" w:themeShade="BF"/>
                <w:sz w:val="26"/>
                <w:szCs w:val="26"/>
              </w:rPr>
              <w:t xml:space="preserve">Ficheiro </w:t>
            </w:r>
          </w:p>
          <w:p w14:paraId="325D6597" w14:textId="5DC898FD" w:rsidR="00800929" w:rsidRDefault="00800929" w:rsidP="00E5288E">
            <w:pPr>
              <w:rPr>
                <w:rFonts w:asciiTheme="majorHAnsi" w:eastAsiaTheme="majorEastAsia" w:hAnsiTheme="majorHAnsi" w:cstheme="majorBidi"/>
                <w:color w:val="365F91" w:themeColor="accent1" w:themeShade="BF"/>
                <w:sz w:val="26"/>
                <w:szCs w:val="26"/>
              </w:rPr>
            </w:pPr>
          </w:p>
          <w:p w14:paraId="0DC860D9" w14:textId="26475C68" w:rsidR="00800929" w:rsidRPr="00F5450F" w:rsidRDefault="00800929"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Implementação: </w:t>
            </w:r>
            <w:r w:rsidR="007F5044">
              <w:rPr>
                <w:rFonts w:asciiTheme="majorHAnsi" w:eastAsiaTheme="majorEastAsia" w:hAnsiTheme="majorHAnsi" w:cstheme="majorBidi"/>
                <w:color w:val="365F91" w:themeColor="accent1" w:themeShade="BF"/>
                <w:sz w:val="26"/>
                <w:szCs w:val="26"/>
              </w:rPr>
              <w:t xml:space="preserve">PHP       </w:t>
            </w:r>
            <w:r>
              <w:rPr>
                <w:rFonts w:asciiTheme="majorHAnsi" w:eastAsiaTheme="majorEastAsia" w:hAnsiTheme="majorHAnsi" w:cstheme="majorBidi"/>
                <w:color w:val="365F91" w:themeColor="accent1" w:themeShade="BF"/>
                <w:sz w:val="26"/>
                <w:szCs w:val="26"/>
              </w:rPr>
              <w:t>Ficheiro</w:t>
            </w:r>
          </w:p>
          <w:p w14:paraId="3B19CE95" w14:textId="2AFFFC05" w:rsidR="008B3404" w:rsidRDefault="00800929" w:rsidP="00E5288E">
            <w:pPr>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251658251" behindDoc="0" locked="0" layoutInCell="1" allowOverlap="1" wp14:anchorId="52AA592D" wp14:editId="2484B96E">
                      <wp:simplePos x="0" y="0"/>
                      <wp:positionH relativeFrom="column">
                        <wp:posOffset>2557145</wp:posOffset>
                      </wp:positionH>
                      <wp:positionV relativeFrom="paragraph">
                        <wp:posOffset>-165100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54" name="Rectangle 154"/>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13552" id="Rectangle 154" o:spid="_x0000_s1026" style="position:absolute;margin-left:201.35pt;margin-top:-13pt;width:16.35pt;height:18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" filled="f" strokecolor="black [3213]">
                      <v:shadow on="t" color="black" opacity="22937f" origin=",.5" offset="0,.63889mm"/>
                      <w10:wrap type="through"/>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251658250" behindDoc="0" locked="0" layoutInCell="1" allowOverlap="1" wp14:anchorId="6B990338" wp14:editId="6573BF74">
                      <wp:simplePos x="0" y="0"/>
                      <wp:positionH relativeFrom="column">
                        <wp:posOffset>1528445</wp:posOffset>
                      </wp:positionH>
                      <wp:positionV relativeFrom="paragraph">
                        <wp:posOffset>-165100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155" name="Rectangle 155"/>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3262AC" id="Rectangle 155" o:spid="_x0000_s1026" style="position:absolute;margin-left:120.35pt;margin-top:-13pt;width:18pt;height:18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" filled="f" strokecolor="black [3213]">
                      <v:shadow on="t" color="black" opacity="22937f" origin=",.5" offset="0,.63889mm"/>
                      <w10:wrap type="through"/>
                    </v:rect>
                  </w:pict>
                </mc:Fallback>
              </mc:AlternateContent>
            </w:r>
            <w:r w:rsidRPr="00800929">
              <w:rPr>
                <w:rFonts w:asciiTheme="majorHAnsi" w:eastAsiaTheme="majorEastAsia" w:hAnsiTheme="majorHAnsi" w:cstheme="majorBidi"/>
                <w:noProof/>
                <w:color w:val="365F91" w:themeColor="accent1" w:themeShade="BF"/>
                <w:sz w:val="56"/>
                <w:szCs w:val="56"/>
                <w:lang w:eastAsia="pt-PT"/>
              </w:rPr>
              <mc:AlternateContent>
                <mc:Choice Requires="wps">
                  <w:drawing>
                    <wp:anchor distT="0" distB="0" distL="114300" distR="114300" simplePos="0" relativeHeight="251658252" behindDoc="0" locked="0" layoutInCell="1" allowOverlap="1" wp14:anchorId="114D21B3" wp14:editId="721B3054">
                      <wp:simplePos x="0" y="0"/>
                      <wp:positionH relativeFrom="column">
                        <wp:posOffset>1537970</wp:posOffset>
                      </wp:positionH>
                      <wp:positionV relativeFrom="paragraph">
                        <wp:posOffset>-590550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5" name="Rectangle 155"/>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D0449" id="Rectangle 155" o:spid="_x0000_s1026" style="position:absolute;margin-left:121.1pt;margin-top:-46.5pt;width:18pt;height:18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" filled="f" strokecolor="black [3213]">
                      <v:shadow on="t" color="black" opacity="22937f" origin=",.5" offset="0,.63889mm"/>
                      <w10:wrap type="through"/>
                    </v:rect>
                  </w:pict>
                </mc:Fallback>
              </mc:AlternateContent>
            </w:r>
            <w:r w:rsidRPr="00800929">
              <w:rPr>
                <w:rFonts w:asciiTheme="majorHAnsi" w:eastAsiaTheme="majorEastAsia" w:hAnsiTheme="majorHAnsi" w:cstheme="majorBidi"/>
                <w:noProof/>
                <w:color w:val="365F91" w:themeColor="accent1" w:themeShade="BF"/>
                <w:sz w:val="56"/>
                <w:szCs w:val="56"/>
                <w:lang w:eastAsia="pt-PT"/>
              </w:rPr>
              <mc:AlternateContent>
                <mc:Choice Requires="wps">
                  <w:drawing>
                    <wp:anchor distT="0" distB="0" distL="114300" distR="114300" simplePos="0" relativeHeight="251658253" behindDoc="0" locked="0" layoutInCell="1" allowOverlap="1" wp14:anchorId="7C853AF2" wp14:editId="1819F56A">
                      <wp:simplePos x="0" y="0"/>
                      <wp:positionH relativeFrom="column">
                        <wp:posOffset>2566670</wp:posOffset>
                      </wp:positionH>
                      <wp:positionV relativeFrom="paragraph">
                        <wp:posOffset>-590550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2" name="Rectangle 154"/>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22FAE3" id="Rectangle 154" o:spid="_x0000_s1026" style="position:absolute;margin-left:202.1pt;margin-top:-46.5pt;width:16.35pt;height:18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" filled="f" strokecolor="black [3213]">
                      <v:shadow on="t" color="black" opacity="22937f" origin=",.5" offset="0,.63889mm"/>
                      <w10:wrap type="through"/>
                    </v:rect>
                  </w:pict>
                </mc:Fallback>
              </mc:AlternateContent>
            </w:r>
          </w:p>
        </w:tc>
      </w:tr>
    </w:tbl>
    <w:p w14:paraId="5C5A475A" w14:textId="5D2F1DB3" w:rsidR="00883B4D" w:rsidRDefault="00883B4D" w:rsidP="00E72C09">
      <w:pPr>
        <w:jc w:val="center"/>
        <w:rPr>
          <w:rFonts w:asciiTheme="majorHAnsi" w:eastAsiaTheme="majorEastAsia" w:hAnsiTheme="majorHAnsi" w:cstheme="majorBidi"/>
          <w:color w:val="365F91" w:themeColor="accent1" w:themeShade="BF"/>
          <w:sz w:val="56"/>
          <w:szCs w:val="56"/>
        </w:rPr>
      </w:pPr>
    </w:p>
    <w:p w14:paraId="23FD68D9" w14:textId="77777777" w:rsidR="00883B4D" w:rsidRDefault="00883B4D">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789E01BA" w14:textId="035B2396" w:rsidR="008B3404" w:rsidRDefault="00883B4D"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Instruções</w:t>
      </w:r>
    </w:p>
    <w:p w14:paraId="5A70EB1C" w14:textId="363C39E0" w:rsidR="00883B4D" w:rsidRDefault="00883B4D" w:rsidP="00E72C09">
      <w:pPr>
        <w:jc w:val="center"/>
        <w:rPr>
          <w:rFonts w:asciiTheme="majorHAnsi" w:eastAsiaTheme="majorEastAsia" w:hAnsiTheme="majorHAnsi" w:cstheme="majorBidi"/>
          <w:color w:val="365F91" w:themeColor="accent1" w:themeShade="BF"/>
          <w:sz w:val="56"/>
          <w:szCs w:val="56"/>
        </w:rPr>
      </w:pPr>
    </w:p>
    <w:p w14:paraId="3F85284E" w14:textId="6A09E0D1" w:rsidR="00883B4D" w:rsidRDefault="00883B4D" w:rsidP="00883B4D">
      <w:r>
        <w:t>Estas instruções são de cumprimento obrigatório. Relatórios que não cumpram as indicações serão penalizados na nota final.</w:t>
      </w:r>
    </w:p>
    <w:p w14:paraId="1802A8D7" w14:textId="36AED0B9" w:rsidR="00883B4D" w:rsidRDefault="00883B4D" w:rsidP="00883B4D"/>
    <w:p w14:paraId="51721106" w14:textId="1A1B3FA3" w:rsidR="00FE3D61" w:rsidRDefault="00FE3D61" w:rsidP="00FE3D61">
      <w:pPr>
        <w:pStyle w:val="ListParagraph"/>
        <w:numPr>
          <w:ilvl w:val="0"/>
          <w:numId w:val="22"/>
        </w:numPr>
      </w:pPr>
      <w:r>
        <w:t>Podem (e em várias situações será necessário) ser adicionadas novas páginas ao relatório, mas não podem ser removidas páginas. Se uma secção não for relevante, fica em branco, não pode ser removida;</w:t>
      </w:r>
    </w:p>
    <w:p w14:paraId="6B8A201F" w14:textId="129DC14F" w:rsidR="00883B4D" w:rsidRDefault="00883B4D" w:rsidP="00FE3D61">
      <w:pPr>
        <w:pStyle w:val="ListParagraph"/>
        <w:numPr>
          <w:ilvl w:val="0"/>
          <w:numId w:val="22"/>
        </w:numPr>
      </w:pPr>
      <w:r>
        <w:t>Todas as secções têm que iniciar-se no topo de página (</w:t>
      </w:r>
      <w:r w:rsidR="00FE3D61">
        <w:t>colocar</w:t>
      </w:r>
      <w:r>
        <w:t xml:space="preserve"> uma quebra de página antes);</w:t>
      </w:r>
    </w:p>
    <w:p w14:paraId="2C8ADE43" w14:textId="3B8A6B90" w:rsidR="00883B4D" w:rsidRDefault="00883B4D" w:rsidP="00FE3D61">
      <w:pPr>
        <w:pStyle w:val="ListParagraph"/>
        <w:numPr>
          <w:ilvl w:val="0"/>
          <w:numId w:val="22"/>
        </w:numPr>
      </w:pPr>
      <w:r>
        <w:t xml:space="preserve">A paginação tem de ser sequencial e não ter </w:t>
      </w:r>
      <w:r w:rsidR="00FE3D61">
        <w:t>falha</w:t>
      </w:r>
      <w:r w:rsidR="00532136">
        <w:t>s</w:t>
      </w:r>
      <w:r>
        <w:t>;</w:t>
      </w:r>
    </w:p>
    <w:p w14:paraId="64768D8C" w14:textId="6C281AC3" w:rsidR="00883B4D" w:rsidRDefault="00883B4D" w:rsidP="00FE3D61">
      <w:pPr>
        <w:pStyle w:val="ListParagraph"/>
        <w:numPr>
          <w:ilvl w:val="0"/>
          <w:numId w:val="22"/>
        </w:numPr>
      </w:pPr>
      <w:r>
        <w:t xml:space="preserve">O índice tem de estar </w:t>
      </w:r>
      <w:proofErr w:type="spellStart"/>
      <w:r>
        <w:t>actualizado</w:t>
      </w:r>
      <w:proofErr w:type="spellEnd"/>
      <w:r>
        <w:t>;</w:t>
      </w:r>
    </w:p>
    <w:p w14:paraId="278393C1" w14:textId="5352A5ED" w:rsidR="00883B4D" w:rsidRDefault="00883B4D" w:rsidP="00FE3D61">
      <w:pPr>
        <w:pStyle w:val="ListParagraph"/>
        <w:numPr>
          <w:ilvl w:val="0"/>
          <w:numId w:val="22"/>
        </w:numPr>
      </w:pPr>
      <w:r>
        <w:t>Na folha de rosto (anterior) têm de constar toda a informação solicitada, nomeadamente todas as fotografias de todos os elementos dos dois grupos. É obrigatório que caiba tudo numa única página;</w:t>
      </w:r>
    </w:p>
    <w:p w14:paraId="24B45F59" w14:textId="18BE6EDD" w:rsidR="00883B4D" w:rsidRDefault="00883B4D" w:rsidP="00FE3D61">
      <w:pPr>
        <w:pStyle w:val="ListParagraph"/>
        <w:numPr>
          <w:ilvl w:val="0"/>
          <w:numId w:val="22"/>
        </w:numPr>
      </w:pPr>
      <w:r>
        <w:t>A formatação das “zonas</w:t>
      </w:r>
      <w:r w:rsidR="00FE3D61">
        <w:t>”</w:t>
      </w:r>
      <w:r>
        <w:t xml:space="preserve"> (umas sombreadas outras não sombreadas) não pode ser alterada; </w:t>
      </w:r>
    </w:p>
    <w:p w14:paraId="2C824681" w14:textId="78A42D21" w:rsidR="00883B4D" w:rsidRDefault="006703F5" w:rsidP="00FE3D61">
      <w:pPr>
        <w:pStyle w:val="ListParagraph"/>
        <w:numPr>
          <w:ilvl w:val="0"/>
          <w:numId w:val="22"/>
        </w:numPr>
      </w:pPr>
      <w:r>
        <w:t>Nas etapas A e B (até secção 1.4</w:t>
      </w:r>
      <w:r w:rsidR="00883B4D">
        <w:t xml:space="preserve"> inclusive), o grupo que primeiro edita o documento (Etapa A) </w:t>
      </w:r>
      <w:r w:rsidR="00883B4D" w:rsidRPr="00532136">
        <w:rPr>
          <w:b/>
          <w:u w:val="single"/>
        </w:rPr>
        <w:t>apenas escreve nas zonas não sombreadas</w:t>
      </w:r>
      <w:r w:rsidR="00883B4D">
        <w:t>, e o outro grupo apenas escreve nas zonas sombreadas;</w:t>
      </w:r>
    </w:p>
    <w:p w14:paraId="3142FF0B" w14:textId="14FDC8F4" w:rsidR="00FE3D61" w:rsidRDefault="00FE3D61" w:rsidP="00FE3D61">
      <w:pPr>
        <w:pStyle w:val="ListParagraph"/>
        <w:numPr>
          <w:ilvl w:val="0"/>
          <w:numId w:val="22"/>
        </w:numPr>
      </w:pPr>
      <w:r>
        <w:t>A etapa C é apenas preenchida pelo grupo que recebe o pr</w:t>
      </w:r>
      <w:r w:rsidR="006703F5">
        <w:t>esente documento do outro grupo.</w:t>
      </w:r>
      <w:r>
        <w:t xml:space="preserve"> </w:t>
      </w:r>
      <w:r w:rsidR="006703F5">
        <w:t xml:space="preserve"> Nas secções </w:t>
      </w:r>
      <w:r w:rsidR="00CD10A9">
        <w:t xml:space="preserve">2.1, 2.2, 2.3 e 2.6 </w:t>
      </w:r>
      <w:r>
        <w:t xml:space="preserve">deve colocar nas zonas não sombreadas a especificação que entregou ao outro grupo (sem alteração, </w:t>
      </w:r>
      <w:proofErr w:type="spellStart"/>
      <w:r w:rsidRPr="00FE3D61">
        <w:rPr>
          <w:i/>
        </w:rPr>
        <w:t>copy</w:t>
      </w:r>
      <w:proofErr w:type="spellEnd"/>
      <w:r w:rsidRPr="00FE3D61">
        <w:rPr>
          <w:i/>
        </w:rPr>
        <w:t xml:space="preserve"> e paste</w:t>
      </w:r>
      <w:r>
        <w:t xml:space="preserve">), </w:t>
      </w:r>
    </w:p>
    <w:p w14:paraId="0177D3DB" w14:textId="2E6F5ED9" w:rsidR="00FE3D61" w:rsidRDefault="00CD10A9" w:rsidP="00FE3D61">
      <w:pPr>
        <w:pStyle w:val="ListParagraph"/>
        <w:numPr>
          <w:ilvl w:val="0"/>
          <w:numId w:val="22"/>
        </w:numPr>
      </w:pPr>
      <w:r>
        <w:t>As restantes secções</w:t>
      </w:r>
      <w:r w:rsidR="00FE3D61">
        <w:t xml:space="preserve"> são preenchidas normalmente pelo grupo</w:t>
      </w:r>
      <w:r w:rsidR="00FE3D61" w:rsidRPr="00FE3D61">
        <w:t xml:space="preserve"> </w:t>
      </w:r>
      <w:r w:rsidR="00FE3D61">
        <w:t>que recebe o presente documento do outro grupo.</w:t>
      </w:r>
    </w:p>
    <w:p w14:paraId="28DC4128" w14:textId="77777777" w:rsidR="00FE3D61" w:rsidRDefault="00FE3D61" w:rsidP="00883B4D"/>
    <w:p w14:paraId="62C9C52D" w14:textId="77777777" w:rsidR="00883B4D" w:rsidRPr="00883B4D" w:rsidRDefault="00883B4D" w:rsidP="00883B4D"/>
    <w:p w14:paraId="7F3C1102" w14:textId="77777777" w:rsidR="008B3404" w:rsidRDefault="008B3404">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0AFDD5C7" w14:textId="0E7024AF" w:rsidR="00E72C09" w:rsidRDefault="00E72C09"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749117494"/>
        <w:docPartObj>
          <w:docPartGallery w:val="Table of Contents"/>
          <w:docPartUnique/>
        </w:docPartObj>
      </w:sdtPr>
      <w:sdtEndPr>
        <w:rPr>
          <w:b/>
          <w:bCs/>
          <w:noProof/>
        </w:rPr>
      </w:sdtEndPr>
      <w:sdtContent>
        <w:p w14:paraId="27D9427F" w14:textId="0B1AE8D9" w:rsidR="00E72C09" w:rsidRDefault="00E72C09" w:rsidP="00E4534F"/>
        <w:p w14:paraId="0D80265C" w14:textId="5AF5BF9D" w:rsidR="00F45DA0" w:rsidRDefault="0049714C">
          <w:pPr>
            <w:pStyle w:val="TOC1"/>
            <w:tabs>
              <w:tab w:val="left" w:pos="440"/>
              <w:tab w:val="right" w:leader="dot" w:pos="8494"/>
            </w:tabs>
            <w:rPr>
              <w:noProof/>
              <w:lang w:eastAsia="pt-PT"/>
            </w:rPr>
          </w:pPr>
          <w:r>
            <w:fldChar w:fldCharType="begin"/>
          </w:r>
          <w:r>
            <w:instrText xml:space="preserve"> TOC \o "1-4" \h \z \u </w:instrText>
          </w:r>
          <w:r>
            <w:fldChar w:fldCharType="separate"/>
          </w:r>
          <w:hyperlink w:anchor="_Toc535335164" w:history="1">
            <w:r w:rsidR="00F45DA0" w:rsidRPr="003B2B9B">
              <w:rPr>
                <w:rStyle w:val="Hyperlink"/>
                <w:noProof/>
              </w:rPr>
              <w:t>1</w:t>
            </w:r>
            <w:r w:rsidR="00F45DA0">
              <w:rPr>
                <w:noProof/>
                <w:lang w:eastAsia="pt-PT"/>
              </w:rPr>
              <w:tab/>
            </w:r>
            <w:r w:rsidR="00F45DA0" w:rsidRPr="003B2B9B">
              <w:rPr>
                <w:rStyle w:val="Hyperlink"/>
                <w:noProof/>
              </w:rPr>
              <w:t>Etapa A e B</w:t>
            </w:r>
            <w:r w:rsidR="00F45DA0">
              <w:rPr>
                <w:noProof/>
                <w:webHidden/>
              </w:rPr>
              <w:tab/>
            </w:r>
            <w:r w:rsidR="00F45DA0">
              <w:rPr>
                <w:noProof/>
                <w:webHidden/>
              </w:rPr>
              <w:fldChar w:fldCharType="begin"/>
            </w:r>
            <w:r w:rsidR="00F45DA0">
              <w:rPr>
                <w:noProof/>
                <w:webHidden/>
              </w:rPr>
              <w:instrText xml:space="preserve"> PAGEREF _Toc535335164 \h </w:instrText>
            </w:r>
            <w:r w:rsidR="00F45DA0">
              <w:rPr>
                <w:noProof/>
                <w:webHidden/>
              </w:rPr>
            </w:r>
            <w:r w:rsidR="00F45DA0">
              <w:rPr>
                <w:noProof/>
                <w:webHidden/>
              </w:rPr>
              <w:fldChar w:fldCharType="separate"/>
            </w:r>
            <w:r w:rsidR="00130733">
              <w:rPr>
                <w:noProof/>
                <w:webHidden/>
              </w:rPr>
              <w:t>10</w:t>
            </w:r>
            <w:r w:rsidR="00F45DA0">
              <w:rPr>
                <w:noProof/>
                <w:webHidden/>
              </w:rPr>
              <w:fldChar w:fldCharType="end"/>
            </w:r>
          </w:hyperlink>
        </w:p>
        <w:p w14:paraId="084C3DB7" w14:textId="5EA446D5" w:rsidR="00F45DA0" w:rsidRDefault="00400749">
          <w:pPr>
            <w:pStyle w:val="TOC2"/>
            <w:tabs>
              <w:tab w:val="left" w:pos="880"/>
              <w:tab w:val="right" w:leader="dot" w:pos="8494"/>
            </w:tabs>
            <w:rPr>
              <w:noProof/>
              <w:lang w:eastAsia="pt-PT"/>
            </w:rPr>
          </w:pPr>
          <w:hyperlink w:anchor="_Toc535335165" w:history="1">
            <w:r w:rsidR="00F45DA0" w:rsidRPr="003B2B9B">
              <w:rPr>
                <w:rStyle w:val="Hyperlink"/>
                <w:noProof/>
              </w:rPr>
              <w:t>1.1</w:t>
            </w:r>
            <w:r w:rsidR="00F45DA0">
              <w:rPr>
                <w:noProof/>
                <w:lang w:eastAsia="pt-PT"/>
              </w:rPr>
              <w:tab/>
            </w:r>
            <w:r w:rsidR="00F45DA0" w:rsidRPr="003B2B9B">
              <w:rPr>
                <w:rStyle w:val="Hyperlink"/>
                <w:noProof/>
              </w:rPr>
              <w:t>Esquema relacional da base de Dados Mysql (origem)</w:t>
            </w:r>
            <w:r w:rsidR="00F45DA0">
              <w:rPr>
                <w:noProof/>
                <w:webHidden/>
              </w:rPr>
              <w:tab/>
            </w:r>
            <w:r w:rsidR="00F45DA0">
              <w:rPr>
                <w:noProof/>
                <w:webHidden/>
              </w:rPr>
              <w:fldChar w:fldCharType="begin"/>
            </w:r>
            <w:r w:rsidR="00F45DA0">
              <w:rPr>
                <w:noProof/>
                <w:webHidden/>
              </w:rPr>
              <w:instrText xml:space="preserve"> PAGEREF _Toc535335165 \h </w:instrText>
            </w:r>
            <w:r w:rsidR="00F45DA0">
              <w:rPr>
                <w:noProof/>
                <w:webHidden/>
              </w:rPr>
            </w:r>
            <w:r w:rsidR="00F45DA0">
              <w:rPr>
                <w:noProof/>
                <w:webHidden/>
              </w:rPr>
              <w:fldChar w:fldCharType="separate"/>
            </w:r>
            <w:r w:rsidR="00130733">
              <w:rPr>
                <w:noProof/>
                <w:webHidden/>
              </w:rPr>
              <w:t>10</w:t>
            </w:r>
            <w:r w:rsidR="00F45DA0">
              <w:rPr>
                <w:noProof/>
                <w:webHidden/>
              </w:rPr>
              <w:fldChar w:fldCharType="end"/>
            </w:r>
          </w:hyperlink>
        </w:p>
        <w:p w14:paraId="6FE841FC" w14:textId="22B90232" w:rsidR="00F45DA0" w:rsidRDefault="00400749">
          <w:pPr>
            <w:pStyle w:val="TOC3"/>
            <w:tabs>
              <w:tab w:val="left" w:pos="1320"/>
              <w:tab w:val="right" w:leader="dot" w:pos="8494"/>
            </w:tabs>
            <w:rPr>
              <w:noProof/>
              <w:lang w:eastAsia="pt-PT"/>
            </w:rPr>
          </w:pPr>
          <w:hyperlink w:anchor="_Toc535335166" w:history="1">
            <w:r w:rsidR="00F45DA0" w:rsidRPr="003B2B9B">
              <w:rPr>
                <w:rStyle w:val="Hyperlink"/>
                <w:noProof/>
              </w:rPr>
              <w:t>1.1.1</w:t>
            </w:r>
            <w:r w:rsidR="00F45DA0">
              <w:rPr>
                <w:noProof/>
                <w:lang w:eastAsia="pt-PT"/>
              </w:rPr>
              <w:tab/>
            </w:r>
            <w:r w:rsidR="00F45DA0" w:rsidRPr="003B2B9B">
              <w:rPr>
                <w:rStyle w:val="Hyperlink"/>
                <w:noProof/>
              </w:rPr>
              <w:t>Apreciação Crítica e esquema relacional implementado</w:t>
            </w:r>
            <w:r w:rsidR="00F45DA0">
              <w:rPr>
                <w:noProof/>
                <w:webHidden/>
              </w:rPr>
              <w:tab/>
            </w:r>
            <w:r w:rsidR="00F45DA0">
              <w:rPr>
                <w:noProof/>
                <w:webHidden/>
              </w:rPr>
              <w:fldChar w:fldCharType="begin"/>
            </w:r>
            <w:r w:rsidR="00F45DA0">
              <w:rPr>
                <w:noProof/>
                <w:webHidden/>
              </w:rPr>
              <w:instrText xml:space="preserve"> PAGEREF _Toc535335166 \h </w:instrText>
            </w:r>
            <w:r w:rsidR="00F45DA0">
              <w:rPr>
                <w:noProof/>
                <w:webHidden/>
              </w:rPr>
            </w:r>
            <w:r w:rsidR="00F45DA0">
              <w:rPr>
                <w:noProof/>
                <w:webHidden/>
              </w:rPr>
              <w:fldChar w:fldCharType="separate"/>
            </w:r>
            <w:r w:rsidR="00130733">
              <w:rPr>
                <w:noProof/>
                <w:webHidden/>
              </w:rPr>
              <w:t>12</w:t>
            </w:r>
            <w:r w:rsidR="00F45DA0">
              <w:rPr>
                <w:noProof/>
                <w:webHidden/>
              </w:rPr>
              <w:fldChar w:fldCharType="end"/>
            </w:r>
          </w:hyperlink>
        </w:p>
        <w:p w14:paraId="3C385CB4" w14:textId="2CFCA937" w:rsidR="00F45DA0" w:rsidRDefault="00400749">
          <w:pPr>
            <w:pStyle w:val="TOC2"/>
            <w:tabs>
              <w:tab w:val="left" w:pos="880"/>
              <w:tab w:val="right" w:leader="dot" w:pos="8494"/>
            </w:tabs>
            <w:rPr>
              <w:noProof/>
              <w:lang w:eastAsia="pt-PT"/>
            </w:rPr>
          </w:pPr>
          <w:hyperlink w:anchor="_Toc535335167" w:history="1">
            <w:r w:rsidR="00F45DA0" w:rsidRPr="003B2B9B">
              <w:rPr>
                <w:rStyle w:val="Hyperlink"/>
                <w:noProof/>
              </w:rPr>
              <w:t>1.2</w:t>
            </w:r>
            <w:r w:rsidR="00F45DA0">
              <w:rPr>
                <w:noProof/>
                <w:lang w:eastAsia="pt-PT"/>
              </w:rPr>
              <w:tab/>
            </w:r>
            <w:r w:rsidR="00F45DA0" w:rsidRPr="003B2B9B">
              <w:rPr>
                <w:rStyle w:val="Hyperlink"/>
                <w:noProof/>
              </w:rPr>
              <w:t>Utilizadores Base de Dados de Origem</w:t>
            </w:r>
            <w:r w:rsidR="00F45DA0">
              <w:rPr>
                <w:noProof/>
                <w:webHidden/>
              </w:rPr>
              <w:tab/>
            </w:r>
            <w:r w:rsidR="00F45DA0">
              <w:rPr>
                <w:noProof/>
                <w:webHidden/>
              </w:rPr>
              <w:fldChar w:fldCharType="begin"/>
            </w:r>
            <w:r w:rsidR="00F45DA0">
              <w:rPr>
                <w:noProof/>
                <w:webHidden/>
              </w:rPr>
              <w:instrText xml:space="preserve"> PAGEREF _Toc535335167 \h </w:instrText>
            </w:r>
            <w:r w:rsidR="00F45DA0">
              <w:rPr>
                <w:noProof/>
                <w:webHidden/>
              </w:rPr>
            </w:r>
            <w:r w:rsidR="00F45DA0">
              <w:rPr>
                <w:noProof/>
                <w:webHidden/>
              </w:rPr>
              <w:fldChar w:fldCharType="separate"/>
            </w:r>
            <w:r w:rsidR="00130733">
              <w:rPr>
                <w:noProof/>
                <w:webHidden/>
              </w:rPr>
              <w:t>13</w:t>
            </w:r>
            <w:r w:rsidR="00F45DA0">
              <w:rPr>
                <w:noProof/>
                <w:webHidden/>
              </w:rPr>
              <w:fldChar w:fldCharType="end"/>
            </w:r>
          </w:hyperlink>
        </w:p>
        <w:p w14:paraId="59493E7B" w14:textId="06183999" w:rsidR="00F45DA0" w:rsidRDefault="00400749">
          <w:pPr>
            <w:pStyle w:val="TOC3"/>
            <w:tabs>
              <w:tab w:val="left" w:pos="1320"/>
              <w:tab w:val="right" w:leader="dot" w:pos="8494"/>
            </w:tabs>
            <w:rPr>
              <w:noProof/>
              <w:lang w:eastAsia="pt-PT"/>
            </w:rPr>
          </w:pPr>
          <w:hyperlink w:anchor="_Toc535335168" w:history="1">
            <w:r w:rsidR="00F45DA0" w:rsidRPr="003B2B9B">
              <w:rPr>
                <w:rStyle w:val="Hyperlink"/>
                <w:noProof/>
              </w:rPr>
              <w:t>1.2.1</w:t>
            </w:r>
            <w:r w:rsidR="00F45DA0">
              <w:rPr>
                <w:noProof/>
                <w:lang w:eastAsia="pt-PT"/>
              </w:rPr>
              <w:tab/>
            </w:r>
            <w:r w:rsidR="00F45DA0" w:rsidRPr="003B2B9B">
              <w:rPr>
                <w:rStyle w:val="Hyperlink"/>
                <w:noProof/>
              </w:rPr>
              <w:t>Apreciação Crítica a Gestão de Utilizadores Base de Dados de Origem</w:t>
            </w:r>
            <w:r w:rsidR="00F45DA0">
              <w:rPr>
                <w:noProof/>
                <w:webHidden/>
              </w:rPr>
              <w:tab/>
            </w:r>
            <w:r w:rsidR="00F45DA0">
              <w:rPr>
                <w:noProof/>
                <w:webHidden/>
              </w:rPr>
              <w:fldChar w:fldCharType="begin"/>
            </w:r>
            <w:r w:rsidR="00F45DA0">
              <w:rPr>
                <w:noProof/>
                <w:webHidden/>
              </w:rPr>
              <w:instrText xml:space="preserve"> PAGEREF _Toc535335168 \h </w:instrText>
            </w:r>
            <w:r w:rsidR="00F45DA0">
              <w:rPr>
                <w:noProof/>
                <w:webHidden/>
              </w:rPr>
            </w:r>
            <w:r w:rsidR="00F45DA0">
              <w:rPr>
                <w:noProof/>
                <w:webHidden/>
              </w:rPr>
              <w:fldChar w:fldCharType="separate"/>
            </w:r>
            <w:r w:rsidR="00130733">
              <w:rPr>
                <w:noProof/>
                <w:webHidden/>
              </w:rPr>
              <w:t>15</w:t>
            </w:r>
            <w:r w:rsidR="00F45DA0">
              <w:rPr>
                <w:noProof/>
                <w:webHidden/>
              </w:rPr>
              <w:fldChar w:fldCharType="end"/>
            </w:r>
          </w:hyperlink>
        </w:p>
        <w:p w14:paraId="69EECD65" w14:textId="5A097D43" w:rsidR="00F45DA0" w:rsidRDefault="00400749">
          <w:pPr>
            <w:pStyle w:val="TOC2"/>
            <w:tabs>
              <w:tab w:val="left" w:pos="880"/>
              <w:tab w:val="right" w:leader="dot" w:pos="8494"/>
            </w:tabs>
            <w:rPr>
              <w:noProof/>
              <w:lang w:eastAsia="pt-PT"/>
            </w:rPr>
          </w:pPr>
          <w:hyperlink w:anchor="_Toc535335169" w:history="1">
            <w:r w:rsidR="00F45DA0" w:rsidRPr="003B2B9B">
              <w:rPr>
                <w:rStyle w:val="Hyperlink"/>
                <w:noProof/>
              </w:rPr>
              <w:t>1.3</w:t>
            </w:r>
            <w:r w:rsidR="00F45DA0">
              <w:rPr>
                <w:noProof/>
                <w:lang w:eastAsia="pt-PT"/>
              </w:rPr>
              <w:tab/>
            </w:r>
            <w:r w:rsidR="00F45DA0" w:rsidRPr="003B2B9B">
              <w:rPr>
                <w:rStyle w:val="Hyperlink"/>
                <w:noProof/>
              </w:rPr>
              <w:t>Gestão de Logs</w:t>
            </w:r>
            <w:r w:rsidR="00F45DA0">
              <w:rPr>
                <w:noProof/>
                <w:webHidden/>
              </w:rPr>
              <w:tab/>
            </w:r>
            <w:r w:rsidR="00F45DA0">
              <w:rPr>
                <w:noProof/>
                <w:webHidden/>
              </w:rPr>
              <w:fldChar w:fldCharType="begin"/>
            </w:r>
            <w:r w:rsidR="00F45DA0">
              <w:rPr>
                <w:noProof/>
                <w:webHidden/>
              </w:rPr>
              <w:instrText xml:space="preserve"> PAGEREF _Toc535335169 \h </w:instrText>
            </w:r>
            <w:r w:rsidR="00F45DA0">
              <w:rPr>
                <w:noProof/>
                <w:webHidden/>
              </w:rPr>
            </w:r>
            <w:r w:rsidR="00F45DA0">
              <w:rPr>
                <w:noProof/>
                <w:webHidden/>
              </w:rPr>
              <w:fldChar w:fldCharType="separate"/>
            </w:r>
            <w:r w:rsidR="00130733">
              <w:rPr>
                <w:noProof/>
                <w:webHidden/>
              </w:rPr>
              <w:t>16</w:t>
            </w:r>
            <w:r w:rsidR="00F45DA0">
              <w:rPr>
                <w:noProof/>
                <w:webHidden/>
              </w:rPr>
              <w:fldChar w:fldCharType="end"/>
            </w:r>
          </w:hyperlink>
        </w:p>
        <w:p w14:paraId="094A9E4C" w14:textId="30717901" w:rsidR="00F45DA0" w:rsidRDefault="00400749">
          <w:pPr>
            <w:pStyle w:val="TOC3"/>
            <w:tabs>
              <w:tab w:val="left" w:pos="1320"/>
              <w:tab w:val="right" w:leader="dot" w:pos="8494"/>
            </w:tabs>
            <w:rPr>
              <w:noProof/>
              <w:lang w:eastAsia="pt-PT"/>
            </w:rPr>
          </w:pPr>
          <w:hyperlink w:anchor="_Toc535335170" w:history="1">
            <w:r w:rsidR="00F45DA0" w:rsidRPr="003B2B9B">
              <w:rPr>
                <w:rStyle w:val="Hyperlink"/>
                <w:noProof/>
              </w:rPr>
              <w:t>1.3.1</w:t>
            </w:r>
            <w:r w:rsidR="00F45DA0">
              <w:rPr>
                <w:noProof/>
                <w:lang w:eastAsia="pt-PT"/>
              </w:rPr>
              <w:tab/>
            </w:r>
            <w:r w:rsidR="00F45DA0" w:rsidRPr="003B2B9B">
              <w:rPr>
                <w:rStyle w:val="Hyperlink"/>
                <w:noProof/>
              </w:rPr>
              <w:t>Triggers de suporte à criação de logs Base de Dados de Origem</w:t>
            </w:r>
            <w:r w:rsidR="00F45DA0">
              <w:rPr>
                <w:noProof/>
                <w:webHidden/>
              </w:rPr>
              <w:tab/>
            </w:r>
            <w:r w:rsidR="00F45DA0">
              <w:rPr>
                <w:noProof/>
                <w:webHidden/>
              </w:rPr>
              <w:fldChar w:fldCharType="begin"/>
            </w:r>
            <w:r w:rsidR="00F45DA0">
              <w:rPr>
                <w:noProof/>
                <w:webHidden/>
              </w:rPr>
              <w:instrText xml:space="preserve"> PAGEREF _Toc535335170 \h </w:instrText>
            </w:r>
            <w:r w:rsidR="00F45DA0">
              <w:rPr>
                <w:noProof/>
                <w:webHidden/>
              </w:rPr>
            </w:r>
            <w:r w:rsidR="00F45DA0">
              <w:rPr>
                <w:noProof/>
                <w:webHidden/>
              </w:rPr>
              <w:fldChar w:fldCharType="separate"/>
            </w:r>
            <w:r w:rsidR="00130733">
              <w:rPr>
                <w:noProof/>
                <w:webHidden/>
              </w:rPr>
              <w:t>16</w:t>
            </w:r>
            <w:r w:rsidR="00F45DA0">
              <w:rPr>
                <w:noProof/>
                <w:webHidden/>
              </w:rPr>
              <w:fldChar w:fldCharType="end"/>
            </w:r>
          </w:hyperlink>
        </w:p>
        <w:p w14:paraId="0EA76DBA" w14:textId="77B3D2A6" w:rsidR="00F45DA0" w:rsidRDefault="00400749">
          <w:pPr>
            <w:pStyle w:val="TOC4"/>
            <w:tabs>
              <w:tab w:val="left" w:pos="1540"/>
              <w:tab w:val="right" w:leader="dot" w:pos="8494"/>
            </w:tabs>
            <w:rPr>
              <w:noProof/>
              <w:lang w:eastAsia="pt-PT"/>
            </w:rPr>
          </w:pPr>
          <w:hyperlink w:anchor="_Toc535335171" w:history="1">
            <w:r w:rsidR="00F45DA0" w:rsidRPr="003B2B9B">
              <w:rPr>
                <w:rStyle w:val="Hyperlink"/>
                <w:noProof/>
              </w:rPr>
              <w:t>1.3.1.1</w:t>
            </w:r>
            <w:r w:rsidR="00F45DA0">
              <w:rPr>
                <w:noProof/>
                <w:lang w:eastAsia="pt-PT"/>
              </w:rPr>
              <w:tab/>
            </w:r>
            <w:r w:rsidR="00F45DA0" w:rsidRPr="003B2B9B">
              <w:rPr>
                <w:rStyle w:val="Hyperlink"/>
                <w:noProof/>
              </w:rPr>
              <w:t>Apreciação Crítica de triggers  para gestão de logs</w:t>
            </w:r>
            <w:r w:rsidR="00F45DA0">
              <w:rPr>
                <w:noProof/>
                <w:webHidden/>
              </w:rPr>
              <w:tab/>
            </w:r>
            <w:r w:rsidR="00F45DA0">
              <w:rPr>
                <w:noProof/>
                <w:webHidden/>
              </w:rPr>
              <w:fldChar w:fldCharType="begin"/>
            </w:r>
            <w:r w:rsidR="00F45DA0">
              <w:rPr>
                <w:noProof/>
                <w:webHidden/>
              </w:rPr>
              <w:instrText xml:space="preserve"> PAGEREF _Toc535335171 \h </w:instrText>
            </w:r>
            <w:r w:rsidR="00F45DA0">
              <w:rPr>
                <w:noProof/>
                <w:webHidden/>
              </w:rPr>
            </w:r>
            <w:r w:rsidR="00F45DA0">
              <w:rPr>
                <w:noProof/>
                <w:webHidden/>
              </w:rPr>
              <w:fldChar w:fldCharType="separate"/>
            </w:r>
            <w:r w:rsidR="00130733">
              <w:rPr>
                <w:noProof/>
                <w:webHidden/>
              </w:rPr>
              <w:t>18</w:t>
            </w:r>
            <w:r w:rsidR="00F45DA0">
              <w:rPr>
                <w:noProof/>
                <w:webHidden/>
              </w:rPr>
              <w:fldChar w:fldCharType="end"/>
            </w:r>
          </w:hyperlink>
        </w:p>
        <w:p w14:paraId="4829412D" w14:textId="367E1150" w:rsidR="00F45DA0" w:rsidRDefault="00400749">
          <w:pPr>
            <w:pStyle w:val="TOC4"/>
            <w:tabs>
              <w:tab w:val="left" w:pos="1540"/>
              <w:tab w:val="right" w:leader="dot" w:pos="8494"/>
            </w:tabs>
            <w:rPr>
              <w:noProof/>
              <w:lang w:eastAsia="pt-PT"/>
            </w:rPr>
          </w:pPr>
          <w:hyperlink w:anchor="_Toc535335172" w:history="1">
            <w:r w:rsidR="00F45DA0" w:rsidRPr="003B2B9B">
              <w:rPr>
                <w:rStyle w:val="Hyperlink"/>
                <w:noProof/>
              </w:rPr>
              <w:t>1.3.1.2</w:t>
            </w:r>
            <w:r w:rsidR="00F45DA0">
              <w:rPr>
                <w:noProof/>
                <w:lang w:eastAsia="pt-PT"/>
              </w:rPr>
              <w:tab/>
            </w:r>
            <w:r w:rsidR="00F45DA0" w:rsidRPr="003B2B9B">
              <w:rPr>
                <w:rStyle w:val="Hyperlink"/>
                <w:noProof/>
              </w:rPr>
              <w:t>Triggers Implementados para gestão de logs</w:t>
            </w:r>
            <w:r w:rsidR="00F45DA0">
              <w:rPr>
                <w:noProof/>
                <w:webHidden/>
              </w:rPr>
              <w:tab/>
            </w:r>
            <w:r w:rsidR="00F45DA0">
              <w:rPr>
                <w:noProof/>
                <w:webHidden/>
              </w:rPr>
              <w:fldChar w:fldCharType="begin"/>
            </w:r>
            <w:r w:rsidR="00F45DA0">
              <w:rPr>
                <w:noProof/>
                <w:webHidden/>
              </w:rPr>
              <w:instrText xml:space="preserve"> PAGEREF _Toc535335172 \h </w:instrText>
            </w:r>
            <w:r w:rsidR="00F45DA0">
              <w:rPr>
                <w:noProof/>
                <w:webHidden/>
              </w:rPr>
            </w:r>
            <w:r w:rsidR="00F45DA0">
              <w:rPr>
                <w:noProof/>
                <w:webHidden/>
              </w:rPr>
              <w:fldChar w:fldCharType="separate"/>
            </w:r>
            <w:r w:rsidR="00130733">
              <w:rPr>
                <w:noProof/>
                <w:webHidden/>
              </w:rPr>
              <w:t>19</w:t>
            </w:r>
            <w:r w:rsidR="00F45DA0">
              <w:rPr>
                <w:noProof/>
                <w:webHidden/>
              </w:rPr>
              <w:fldChar w:fldCharType="end"/>
            </w:r>
          </w:hyperlink>
        </w:p>
        <w:p w14:paraId="71B6358F" w14:textId="33920001" w:rsidR="00F45DA0" w:rsidRDefault="00400749">
          <w:pPr>
            <w:pStyle w:val="TOC3"/>
            <w:tabs>
              <w:tab w:val="left" w:pos="1320"/>
              <w:tab w:val="right" w:leader="dot" w:pos="8494"/>
            </w:tabs>
            <w:rPr>
              <w:noProof/>
              <w:lang w:eastAsia="pt-PT"/>
            </w:rPr>
          </w:pPr>
          <w:hyperlink w:anchor="_Toc535335173" w:history="1">
            <w:r w:rsidR="00F45DA0" w:rsidRPr="003B2B9B">
              <w:rPr>
                <w:rStyle w:val="Hyperlink"/>
                <w:noProof/>
              </w:rPr>
              <w:t>1.3.2</w:t>
            </w:r>
            <w:r w:rsidR="00F45DA0">
              <w:rPr>
                <w:noProof/>
                <w:lang w:eastAsia="pt-PT"/>
              </w:rPr>
              <w:tab/>
            </w:r>
            <w:r w:rsidR="00F45DA0" w:rsidRPr="003B2B9B">
              <w:rPr>
                <w:rStyle w:val="Hyperlink"/>
                <w:noProof/>
              </w:rPr>
              <w:t>Stored Procedures de suporte à criação de logs (</w:t>
            </w:r>
            <w:r w:rsidR="00F45DA0" w:rsidRPr="003B2B9B">
              <w:rPr>
                <w:rStyle w:val="Hyperlink"/>
                <w:b/>
                <w:noProof/>
              </w:rPr>
              <w:t>se relevante</w:t>
            </w:r>
            <w:r w:rsidR="00F45DA0" w:rsidRPr="003B2B9B">
              <w:rPr>
                <w:rStyle w:val="Hyperlink"/>
                <w:noProof/>
              </w:rPr>
              <w:t>)</w:t>
            </w:r>
            <w:r w:rsidR="00F45DA0">
              <w:rPr>
                <w:noProof/>
                <w:webHidden/>
              </w:rPr>
              <w:tab/>
            </w:r>
            <w:r w:rsidR="00F45DA0">
              <w:rPr>
                <w:noProof/>
                <w:webHidden/>
              </w:rPr>
              <w:fldChar w:fldCharType="begin"/>
            </w:r>
            <w:r w:rsidR="00F45DA0">
              <w:rPr>
                <w:noProof/>
                <w:webHidden/>
              </w:rPr>
              <w:instrText xml:space="preserve"> PAGEREF _Toc535335173 \h </w:instrText>
            </w:r>
            <w:r w:rsidR="00F45DA0">
              <w:rPr>
                <w:noProof/>
                <w:webHidden/>
              </w:rPr>
            </w:r>
            <w:r w:rsidR="00F45DA0">
              <w:rPr>
                <w:noProof/>
                <w:webHidden/>
              </w:rPr>
              <w:fldChar w:fldCharType="separate"/>
            </w:r>
            <w:r w:rsidR="00130733">
              <w:rPr>
                <w:noProof/>
                <w:webHidden/>
              </w:rPr>
              <w:t>20</w:t>
            </w:r>
            <w:r w:rsidR="00F45DA0">
              <w:rPr>
                <w:noProof/>
                <w:webHidden/>
              </w:rPr>
              <w:fldChar w:fldCharType="end"/>
            </w:r>
          </w:hyperlink>
        </w:p>
        <w:p w14:paraId="7631A376" w14:textId="1A15F6CD" w:rsidR="00F45DA0" w:rsidRDefault="00400749">
          <w:pPr>
            <w:pStyle w:val="TOC4"/>
            <w:tabs>
              <w:tab w:val="left" w:pos="1540"/>
              <w:tab w:val="right" w:leader="dot" w:pos="8494"/>
            </w:tabs>
            <w:rPr>
              <w:noProof/>
              <w:lang w:eastAsia="pt-PT"/>
            </w:rPr>
          </w:pPr>
          <w:hyperlink w:anchor="_Toc535335174" w:history="1">
            <w:r w:rsidR="00F45DA0" w:rsidRPr="003B2B9B">
              <w:rPr>
                <w:rStyle w:val="Hyperlink"/>
                <w:noProof/>
              </w:rPr>
              <w:t>1.3.2.1</w:t>
            </w:r>
            <w:r w:rsidR="00F45DA0">
              <w:rPr>
                <w:noProof/>
                <w:lang w:eastAsia="pt-PT"/>
              </w:rPr>
              <w:tab/>
            </w:r>
            <w:r w:rsidR="00F45DA0" w:rsidRPr="003B2B9B">
              <w:rPr>
                <w:rStyle w:val="Hyperlink"/>
                <w:noProof/>
              </w:rPr>
              <w:t>Apreciação Crítica de Stored Procedures de suporte à criação de logs</w:t>
            </w:r>
            <w:r w:rsidR="00F45DA0">
              <w:rPr>
                <w:noProof/>
                <w:webHidden/>
              </w:rPr>
              <w:tab/>
            </w:r>
            <w:r w:rsidR="00F45DA0">
              <w:rPr>
                <w:noProof/>
                <w:webHidden/>
              </w:rPr>
              <w:fldChar w:fldCharType="begin"/>
            </w:r>
            <w:r w:rsidR="00F45DA0">
              <w:rPr>
                <w:noProof/>
                <w:webHidden/>
              </w:rPr>
              <w:instrText xml:space="preserve"> PAGEREF _Toc535335174 \h </w:instrText>
            </w:r>
            <w:r w:rsidR="00F45DA0">
              <w:rPr>
                <w:noProof/>
                <w:webHidden/>
              </w:rPr>
            </w:r>
            <w:r w:rsidR="00F45DA0">
              <w:rPr>
                <w:noProof/>
                <w:webHidden/>
              </w:rPr>
              <w:fldChar w:fldCharType="separate"/>
            </w:r>
            <w:r w:rsidR="00130733">
              <w:rPr>
                <w:noProof/>
                <w:webHidden/>
              </w:rPr>
              <w:t>22</w:t>
            </w:r>
            <w:r w:rsidR="00F45DA0">
              <w:rPr>
                <w:noProof/>
                <w:webHidden/>
              </w:rPr>
              <w:fldChar w:fldCharType="end"/>
            </w:r>
          </w:hyperlink>
        </w:p>
        <w:p w14:paraId="6958D116" w14:textId="5F97B483" w:rsidR="00F45DA0" w:rsidRDefault="00400749">
          <w:pPr>
            <w:pStyle w:val="TOC4"/>
            <w:tabs>
              <w:tab w:val="left" w:pos="1540"/>
              <w:tab w:val="right" w:leader="dot" w:pos="8494"/>
            </w:tabs>
            <w:rPr>
              <w:noProof/>
              <w:lang w:eastAsia="pt-PT"/>
            </w:rPr>
          </w:pPr>
          <w:hyperlink w:anchor="_Toc535335175" w:history="1">
            <w:r w:rsidR="00F45DA0" w:rsidRPr="003B2B9B">
              <w:rPr>
                <w:rStyle w:val="Hyperlink"/>
                <w:noProof/>
              </w:rPr>
              <w:t>1.3.2.2</w:t>
            </w:r>
            <w:r w:rsidR="00F45DA0">
              <w:rPr>
                <w:noProof/>
                <w:lang w:eastAsia="pt-PT"/>
              </w:rPr>
              <w:tab/>
            </w:r>
            <w:r w:rsidR="00F45DA0" w:rsidRPr="003B2B9B">
              <w:rPr>
                <w:rStyle w:val="Hyperlink"/>
                <w:noProof/>
              </w:rPr>
              <w:t>Stored Procedures Implementados de suporte à criação de logs</w:t>
            </w:r>
            <w:r w:rsidR="00F45DA0">
              <w:rPr>
                <w:noProof/>
                <w:webHidden/>
              </w:rPr>
              <w:tab/>
            </w:r>
            <w:r w:rsidR="00F45DA0">
              <w:rPr>
                <w:noProof/>
                <w:webHidden/>
              </w:rPr>
              <w:fldChar w:fldCharType="begin"/>
            </w:r>
            <w:r w:rsidR="00F45DA0">
              <w:rPr>
                <w:noProof/>
                <w:webHidden/>
              </w:rPr>
              <w:instrText xml:space="preserve"> PAGEREF _Toc535335175 \h </w:instrText>
            </w:r>
            <w:r w:rsidR="00F45DA0">
              <w:rPr>
                <w:noProof/>
                <w:webHidden/>
              </w:rPr>
            </w:r>
            <w:r w:rsidR="00F45DA0">
              <w:rPr>
                <w:noProof/>
                <w:webHidden/>
              </w:rPr>
              <w:fldChar w:fldCharType="separate"/>
            </w:r>
            <w:r w:rsidR="00130733">
              <w:rPr>
                <w:noProof/>
                <w:webHidden/>
              </w:rPr>
              <w:t>23</w:t>
            </w:r>
            <w:r w:rsidR="00F45DA0">
              <w:rPr>
                <w:noProof/>
                <w:webHidden/>
              </w:rPr>
              <w:fldChar w:fldCharType="end"/>
            </w:r>
          </w:hyperlink>
        </w:p>
        <w:p w14:paraId="0F5A3680" w14:textId="04C3076E" w:rsidR="00F45DA0" w:rsidRDefault="00400749">
          <w:pPr>
            <w:pStyle w:val="TOC2"/>
            <w:tabs>
              <w:tab w:val="left" w:pos="880"/>
              <w:tab w:val="right" w:leader="dot" w:pos="8494"/>
            </w:tabs>
            <w:rPr>
              <w:noProof/>
              <w:lang w:eastAsia="pt-PT"/>
            </w:rPr>
          </w:pPr>
          <w:hyperlink w:anchor="_Toc535335176" w:history="1">
            <w:r w:rsidR="00F45DA0" w:rsidRPr="003B2B9B">
              <w:rPr>
                <w:rStyle w:val="Hyperlink"/>
                <w:noProof/>
              </w:rPr>
              <w:t>1.4</w:t>
            </w:r>
            <w:r w:rsidR="00F45DA0">
              <w:rPr>
                <w:noProof/>
                <w:lang w:eastAsia="pt-PT"/>
              </w:rPr>
              <w:tab/>
            </w:r>
            <w:r w:rsidR="00F45DA0" w:rsidRPr="003B2B9B">
              <w:rPr>
                <w:rStyle w:val="Hyperlink"/>
                <w:noProof/>
              </w:rPr>
              <w:t>Migração entre Bases de Dados</w:t>
            </w:r>
            <w:r w:rsidR="00F45DA0">
              <w:rPr>
                <w:noProof/>
                <w:webHidden/>
              </w:rPr>
              <w:tab/>
            </w:r>
            <w:r w:rsidR="00F45DA0">
              <w:rPr>
                <w:noProof/>
                <w:webHidden/>
              </w:rPr>
              <w:fldChar w:fldCharType="begin"/>
            </w:r>
            <w:r w:rsidR="00F45DA0">
              <w:rPr>
                <w:noProof/>
                <w:webHidden/>
              </w:rPr>
              <w:instrText xml:space="preserve"> PAGEREF _Toc535335176 \h </w:instrText>
            </w:r>
            <w:r w:rsidR="00F45DA0">
              <w:rPr>
                <w:noProof/>
                <w:webHidden/>
              </w:rPr>
            </w:r>
            <w:r w:rsidR="00F45DA0">
              <w:rPr>
                <w:noProof/>
                <w:webHidden/>
              </w:rPr>
              <w:fldChar w:fldCharType="separate"/>
            </w:r>
            <w:r w:rsidR="00130733">
              <w:rPr>
                <w:noProof/>
                <w:webHidden/>
              </w:rPr>
              <w:t>24</w:t>
            </w:r>
            <w:r w:rsidR="00F45DA0">
              <w:rPr>
                <w:noProof/>
                <w:webHidden/>
              </w:rPr>
              <w:fldChar w:fldCharType="end"/>
            </w:r>
          </w:hyperlink>
        </w:p>
        <w:p w14:paraId="12E9897F" w14:textId="29B65DA1" w:rsidR="00F45DA0" w:rsidRDefault="00400749">
          <w:pPr>
            <w:pStyle w:val="TOC3"/>
            <w:tabs>
              <w:tab w:val="left" w:pos="1320"/>
              <w:tab w:val="right" w:leader="dot" w:pos="8494"/>
            </w:tabs>
            <w:rPr>
              <w:noProof/>
              <w:lang w:eastAsia="pt-PT"/>
            </w:rPr>
          </w:pPr>
          <w:hyperlink w:anchor="_Toc535335177" w:history="1">
            <w:r w:rsidR="00F45DA0" w:rsidRPr="003B2B9B">
              <w:rPr>
                <w:rStyle w:val="Hyperlink"/>
                <w:noProof/>
              </w:rPr>
              <w:t>1.4.1</w:t>
            </w:r>
            <w:r w:rsidR="00F45DA0">
              <w:rPr>
                <w:noProof/>
                <w:lang w:eastAsia="pt-PT"/>
              </w:rPr>
              <w:tab/>
            </w:r>
            <w:r w:rsidR="00F45DA0" w:rsidRPr="003B2B9B">
              <w:rPr>
                <w:rStyle w:val="Hyperlink"/>
                <w:noProof/>
              </w:rPr>
              <w:t>Esquema relacional da base de Dados Mysql (destino)</w:t>
            </w:r>
            <w:r w:rsidR="00F45DA0">
              <w:rPr>
                <w:noProof/>
                <w:webHidden/>
              </w:rPr>
              <w:tab/>
            </w:r>
            <w:r w:rsidR="00F45DA0">
              <w:rPr>
                <w:noProof/>
                <w:webHidden/>
              </w:rPr>
              <w:fldChar w:fldCharType="begin"/>
            </w:r>
            <w:r w:rsidR="00F45DA0">
              <w:rPr>
                <w:noProof/>
                <w:webHidden/>
              </w:rPr>
              <w:instrText xml:space="preserve"> PAGEREF _Toc535335177 \h </w:instrText>
            </w:r>
            <w:r w:rsidR="00F45DA0">
              <w:rPr>
                <w:noProof/>
                <w:webHidden/>
              </w:rPr>
            </w:r>
            <w:r w:rsidR="00F45DA0">
              <w:rPr>
                <w:noProof/>
                <w:webHidden/>
              </w:rPr>
              <w:fldChar w:fldCharType="separate"/>
            </w:r>
            <w:r w:rsidR="00130733">
              <w:rPr>
                <w:noProof/>
                <w:webHidden/>
              </w:rPr>
              <w:t>24</w:t>
            </w:r>
            <w:r w:rsidR="00F45DA0">
              <w:rPr>
                <w:noProof/>
                <w:webHidden/>
              </w:rPr>
              <w:fldChar w:fldCharType="end"/>
            </w:r>
          </w:hyperlink>
        </w:p>
        <w:p w14:paraId="244C7B12" w14:textId="65A0C2D5" w:rsidR="00F45DA0" w:rsidRDefault="00400749">
          <w:pPr>
            <w:pStyle w:val="TOC4"/>
            <w:tabs>
              <w:tab w:val="left" w:pos="1540"/>
              <w:tab w:val="right" w:leader="dot" w:pos="8494"/>
            </w:tabs>
            <w:rPr>
              <w:noProof/>
              <w:lang w:eastAsia="pt-PT"/>
            </w:rPr>
          </w:pPr>
          <w:hyperlink w:anchor="_Toc535335178" w:history="1">
            <w:r w:rsidR="00F45DA0" w:rsidRPr="003B2B9B">
              <w:rPr>
                <w:rStyle w:val="Hyperlink"/>
                <w:noProof/>
              </w:rPr>
              <w:t>1.4.1.1</w:t>
            </w:r>
            <w:r w:rsidR="00F45DA0">
              <w:rPr>
                <w:noProof/>
                <w:lang w:eastAsia="pt-PT"/>
              </w:rPr>
              <w:tab/>
            </w:r>
            <w:r w:rsidR="00F45DA0" w:rsidRPr="003B2B9B">
              <w:rPr>
                <w:rStyle w:val="Hyperlink"/>
                <w:noProof/>
              </w:rPr>
              <w:t>Apreciação Crítica e esquema relacional implementado</w:t>
            </w:r>
            <w:r w:rsidR="00F45DA0">
              <w:rPr>
                <w:noProof/>
                <w:webHidden/>
              </w:rPr>
              <w:tab/>
            </w:r>
            <w:r w:rsidR="00F45DA0">
              <w:rPr>
                <w:noProof/>
                <w:webHidden/>
              </w:rPr>
              <w:fldChar w:fldCharType="begin"/>
            </w:r>
            <w:r w:rsidR="00F45DA0">
              <w:rPr>
                <w:noProof/>
                <w:webHidden/>
              </w:rPr>
              <w:instrText xml:space="preserve"> PAGEREF _Toc535335178 \h </w:instrText>
            </w:r>
            <w:r w:rsidR="00F45DA0">
              <w:rPr>
                <w:noProof/>
                <w:webHidden/>
              </w:rPr>
            </w:r>
            <w:r w:rsidR="00F45DA0">
              <w:rPr>
                <w:noProof/>
                <w:webHidden/>
              </w:rPr>
              <w:fldChar w:fldCharType="separate"/>
            </w:r>
            <w:r w:rsidR="00130733">
              <w:rPr>
                <w:noProof/>
                <w:webHidden/>
              </w:rPr>
              <w:t>25</w:t>
            </w:r>
            <w:r w:rsidR="00F45DA0">
              <w:rPr>
                <w:noProof/>
                <w:webHidden/>
              </w:rPr>
              <w:fldChar w:fldCharType="end"/>
            </w:r>
          </w:hyperlink>
        </w:p>
        <w:p w14:paraId="251A2247" w14:textId="5439EBE1" w:rsidR="00F45DA0" w:rsidRDefault="00400749">
          <w:pPr>
            <w:pStyle w:val="TOC3"/>
            <w:tabs>
              <w:tab w:val="left" w:pos="1320"/>
              <w:tab w:val="right" w:leader="dot" w:pos="8494"/>
            </w:tabs>
            <w:rPr>
              <w:noProof/>
              <w:lang w:eastAsia="pt-PT"/>
            </w:rPr>
          </w:pPr>
          <w:hyperlink w:anchor="_Toc535335179" w:history="1">
            <w:r w:rsidR="00F45DA0" w:rsidRPr="003B2B9B">
              <w:rPr>
                <w:rStyle w:val="Hyperlink"/>
                <w:noProof/>
              </w:rPr>
              <w:t>1.4.2</w:t>
            </w:r>
            <w:r w:rsidR="00F45DA0">
              <w:rPr>
                <w:noProof/>
                <w:lang w:eastAsia="pt-PT"/>
              </w:rPr>
              <w:tab/>
            </w:r>
            <w:r w:rsidR="00F45DA0" w:rsidRPr="003B2B9B">
              <w:rPr>
                <w:rStyle w:val="Hyperlink"/>
                <w:noProof/>
              </w:rPr>
              <w:t>Forma de M</w:t>
            </w:r>
            <w:r w:rsidR="00F45DA0" w:rsidRPr="003B2B9B">
              <w:rPr>
                <w:rStyle w:val="Hyperlink"/>
                <w:noProof/>
              </w:rPr>
              <w:t>i</w:t>
            </w:r>
            <w:r w:rsidR="00F45DA0" w:rsidRPr="003B2B9B">
              <w:rPr>
                <w:rStyle w:val="Hyperlink"/>
                <w:noProof/>
              </w:rPr>
              <w:t>gração</w:t>
            </w:r>
            <w:r w:rsidR="00F45DA0">
              <w:rPr>
                <w:noProof/>
                <w:webHidden/>
              </w:rPr>
              <w:tab/>
            </w:r>
            <w:r w:rsidR="00F45DA0">
              <w:rPr>
                <w:noProof/>
                <w:webHidden/>
              </w:rPr>
              <w:fldChar w:fldCharType="begin"/>
            </w:r>
            <w:r w:rsidR="00F45DA0">
              <w:rPr>
                <w:noProof/>
                <w:webHidden/>
              </w:rPr>
              <w:instrText xml:space="preserve"> PAGEREF _Toc535335179 \h </w:instrText>
            </w:r>
            <w:r w:rsidR="00F45DA0">
              <w:rPr>
                <w:noProof/>
                <w:webHidden/>
              </w:rPr>
            </w:r>
            <w:r w:rsidR="00F45DA0">
              <w:rPr>
                <w:noProof/>
                <w:webHidden/>
              </w:rPr>
              <w:fldChar w:fldCharType="separate"/>
            </w:r>
            <w:r w:rsidR="00130733">
              <w:rPr>
                <w:noProof/>
                <w:webHidden/>
              </w:rPr>
              <w:t>26</w:t>
            </w:r>
            <w:r w:rsidR="00F45DA0">
              <w:rPr>
                <w:noProof/>
                <w:webHidden/>
              </w:rPr>
              <w:fldChar w:fldCharType="end"/>
            </w:r>
          </w:hyperlink>
        </w:p>
        <w:p w14:paraId="76A1D53B" w14:textId="4958C430" w:rsidR="00F45DA0" w:rsidRDefault="00400749">
          <w:pPr>
            <w:pStyle w:val="TOC4"/>
            <w:tabs>
              <w:tab w:val="left" w:pos="1540"/>
              <w:tab w:val="right" w:leader="dot" w:pos="8494"/>
            </w:tabs>
            <w:rPr>
              <w:noProof/>
              <w:lang w:eastAsia="pt-PT"/>
            </w:rPr>
          </w:pPr>
          <w:hyperlink w:anchor="_Toc535335180" w:history="1">
            <w:r w:rsidR="00F45DA0" w:rsidRPr="003B2B9B">
              <w:rPr>
                <w:rStyle w:val="Hyperlink"/>
                <w:noProof/>
              </w:rPr>
              <w:t>1.4.2.1</w:t>
            </w:r>
            <w:r w:rsidR="00F45DA0">
              <w:rPr>
                <w:noProof/>
                <w:lang w:eastAsia="pt-PT"/>
              </w:rPr>
              <w:tab/>
            </w:r>
            <w:r w:rsidR="00F45DA0" w:rsidRPr="003B2B9B">
              <w:rPr>
                <w:rStyle w:val="Hyperlink"/>
                <w:noProof/>
              </w:rPr>
              <w:t>Apreciação Crítica à especificação da forma de migração</w:t>
            </w:r>
            <w:r w:rsidR="00F45DA0">
              <w:rPr>
                <w:noProof/>
                <w:webHidden/>
              </w:rPr>
              <w:tab/>
            </w:r>
            <w:r w:rsidR="00F45DA0">
              <w:rPr>
                <w:noProof/>
                <w:webHidden/>
              </w:rPr>
              <w:fldChar w:fldCharType="begin"/>
            </w:r>
            <w:r w:rsidR="00F45DA0">
              <w:rPr>
                <w:noProof/>
                <w:webHidden/>
              </w:rPr>
              <w:instrText xml:space="preserve"> PAGEREF _Toc535335180 \h </w:instrText>
            </w:r>
            <w:r w:rsidR="00F45DA0">
              <w:rPr>
                <w:noProof/>
                <w:webHidden/>
              </w:rPr>
            </w:r>
            <w:r w:rsidR="00F45DA0">
              <w:rPr>
                <w:noProof/>
                <w:webHidden/>
              </w:rPr>
              <w:fldChar w:fldCharType="separate"/>
            </w:r>
            <w:r w:rsidR="00130733">
              <w:rPr>
                <w:noProof/>
                <w:webHidden/>
              </w:rPr>
              <w:t>31</w:t>
            </w:r>
            <w:r w:rsidR="00F45DA0">
              <w:rPr>
                <w:noProof/>
                <w:webHidden/>
              </w:rPr>
              <w:fldChar w:fldCharType="end"/>
            </w:r>
          </w:hyperlink>
        </w:p>
        <w:p w14:paraId="397E37AA" w14:textId="71BBD546" w:rsidR="00F45DA0" w:rsidRDefault="00400749">
          <w:pPr>
            <w:pStyle w:val="TOC3"/>
            <w:tabs>
              <w:tab w:val="left" w:pos="1320"/>
              <w:tab w:val="right" w:leader="dot" w:pos="8494"/>
            </w:tabs>
            <w:rPr>
              <w:noProof/>
              <w:lang w:eastAsia="pt-PT"/>
            </w:rPr>
          </w:pPr>
          <w:hyperlink w:anchor="_Toc535335181" w:history="1">
            <w:r w:rsidR="00F45DA0" w:rsidRPr="003B2B9B">
              <w:rPr>
                <w:rStyle w:val="Hyperlink"/>
                <w:noProof/>
              </w:rPr>
              <w:t>1.4.3</w:t>
            </w:r>
            <w:r w:rsidR="00F45DA0">
              <w:rPr>
                <w:noProof/>
                <w:lang w:eastAsia="pt-PT"/>
              </w:rPr>
              <w:tab/>
            </w:r>
            <w:r w:rsidR="00F45DA0" w:rsidRPr="003B2B9B">
              <w:rPr>
                <w:rStyle w:val="Hyperlink"/>
                <w:noProof/>
              </w:rPr>
              <w:t>Gestão de Utilizadores de Suporte à Migração (origem e/ou destino)</w:t>
            </w:r>
            <w:r w:rsidR="00F45DA0">
              <w:rPr>
                <w:noProof/>
                <w:webHidden/>
              </w:rPr>
              <w:tab/>
            </w:r>
            <w:r w:rsidR="00F45DA0">
              <w:rPr>
                <w:noProof/>
                <w:webHidden/>
              </w:rPr>
              <w:fldChar w:fldCharType="begin"/>
            </w:r>
            <w:r w:rsidR="00F45DA0">
              <w:rPr>
                <w:noProof/>
                <w:webHidden/>
              </w:rPr>
              <w:instrText xml:space="preserve"> PAGEREF _Toc535335181 \h </w:instrText>
            </w:r>
            <w:r w:rsidR="00F45DA0">
              <w:rPr>
                <w:noProof/>
                <w:webHidden/>
              </w:rPr>
            </w:r>
            <w:r w:rsidR="00F45DA0">
              <w:rPr>
                <w:noProof/>
                <w:webHidden/>
              </w:rPr>
              <w:fldChar w:fldCharType="separate"/>
            </w:r>
            <w:r w:rsidR="00130733">
              <w:rPr>
                <w:noProof/>
                <w:webHidden/>
              </w:rPr>
              <w:t>32</w:t>
            </w:r>
            <w:r w:rsidR="00F45DA0">
              <w:rPr>
                <w:noProof/>
                <w:webHidden/>
              </w:rPr>
              <w:fldChar w:fldCharType="end"/>
            </w:r>
          </w:hyperlink>
        </w:p>
        <w:p w14:paraId="3A2A38B8" w14:textId="3BE7DEEA" w:rsidR="00F45DA0" w:rsidRDefault="00400749">
          <w:pPr>
            <w:pStyle w:val="TOC4"/>
            <w:tabs>
              <w:tab w:val="left" w:pos="1540"/>
              <w:tab w:val="right" w:leader="dot" w:pos="8494"/>
            </w:tabs>
            <w:rPr>
              <w:noProof/>
              <w:lang w:eastAsia="pt-PT"/>
            </w:rPr>
          </w:pPr>
          <w:hyperlink w:anchor="_Toc535335182" w:history="1">
            <w:r w:rsidR="00F45DA0" w:rsidRPr="003B2B9B">
              <w:rPr>
                <w:rStyle w:val="Hyperlink"/>
                <w:noProof/>
              </w:rPr>
              <w:t>1.4.3.1</w:t>
            </w:r>
            <w:r w:rsidR="00F45DA0">
              <w:rPr>
                <w:noProof/>
                <w:lang w:eastAsia="pt-PT"/>
              </w:rPr>
              <w:tab/>
            </w:r>
            <w:r w:rsidR="00F45DA0" w:rsidRPr="003B2B9B">
              <w:rPr>
                <w:rStyle w:val="Hyperlink"/>
                <w:noProof/>
              </w:rPr>
              <w:t>Apreciação Crítica à especificação da Gestão de Utilizadores</w:t>
            </w:r>
            <w:r w:rsidR="00F45DA0">
              <w:rPr>
                <w:noProof/>
                <w:webHidden/>
              </w:rPr>
              <w:tab/>
            </w:r>
            <w:r w:rsidR="00F45DA0">
              <w:rPr>
                <w:noProof/>
                <w:webHidden/>
              </w:rPr>
              <w:fldChar w:fldCharType="begin"/>
            </w:r>
            <w:r w:rsidR="00F45DA0">
              <w:rPr>
                <w:noProof/>
                <w:webHidden/>
              </w:rPr>
              <w:instrText xml:space="preserve"> PAGEREF _Toc535335182 \h </w:instrText>
            </w:r>
            <w:r w:rsidR="00F45DA0">
              <w:rPr>
                <w:noProof/>
                <w:webHidden/>
              </w:rPr>
            </w:r>
            <w:r w:rsidR="00F45DA0">
              <w:rPr>
                <w:noProof/>
                <w:webHidden/>
              </w:rPr>
              <w:fldChar w:fldCharType="separate"/>
            </w:r>
            <w:r w:rsidR="00130733">
              <w:rPr>
                <w:noProof/>
                <w:webHidden/>
              </w:rPr>
              <w:t>33</w:t>
            </w:r>
            <w:r w:rsidR="00F45DA0">
              <w:rPr>
                <w:noProof/>
                <w:webHidden/>
              </w:rPr>
              <w:fldChar w:fldCharType="end"/>
            </w:r>
          </w:hyperlink>
        </w:p>
        <w:p w14:paraId="00CEBB05" w14:textId="120B46C7" w:rsidR="00F45DA0" w:rsidRDefault="00400749">
          <w:pPr>
            <w:pStyle w:val="TOC3"/>
            <w:tabs>
              <w:tab w:val="left" w:pos="1320"/>
              <w:tab w:val="right" w:leader="dot" w:pos="8494"/>
            </w:tabs>
            <w:rPr>
              <w:noProof/>
              <w:lang w:eastAsia="pt-PT"/>
            </w:rPr>
          </w:pPr>
          <w:hyperlink w:anchor="_Toc535335183" w:history="1">
            <w:r w:rsidR="00F45DA0" w:rsidRPr="003B2B9B">
              <w:rPr>
                <w:rStyle w:val="Hyperlink"/>
                <w:noProof/>
              </w:rPr>
              <w:t>1.4.4</w:t>
            </w:r>
            <w:r w:rsidR="00F45DA0">
              <w:rPr>
                <w:noProof/>
                <w:lang w:eastAsia="pt-PT"/>
              </w:rPr>
              <w:tab/>
            </w:r>
            <w:r w:rsidR="00F45DA0" w:rsidRPr="003B2B9B">
              <w:rPr>
                <w:rStyle w:val="Hyperlink"/>
                <w:noProof/>
              </w:rPr>
              <w:t>Triggers de suporte à migração de dados (origem e/ou destino) (</w:t>
            </w:r>
            <w:r w:rsidR="00F45DA0" w:rsidRPr="003B2B9B">
              <w:rPr>
                <w:rStyle w:val="Hyperlink"/>
                <w:b/>
                <w:noProof/>
              </w:rPr>
              <w:t>se relevante</w:t>
            </w:r>
            <w:r w:rsidR="00F45DA0" w:rsidRPr="003B2B9B">
              <w:rPr>
                <w:rStyle w:val="Hyperlink"/>
                <w:noProof/>
              </w:rPr>
              <w:t>)</w:t>
            </w:r>
            <w:r w:rsidR="00F45DA0">
              <w:rPr>
                <w:noProof/>
                <w:webHidden/>
              </w:rPr>
              <w:tab/>
            </w:r>
            <w:r w:rsidR="00F45DA0">
              <w:rPr>
                <w:noProof/>
                <w:webHidden/>
              </w:rPr>
              <w:fldChar w:fldCharType="begin"/>
            </w:r>
            <w:r w:rsidR="00F45DA0">
              <w:rPr>
                <w:noProof/>
                <w:webHidden/>
              </w:rPr>
              <w:instrText xml:space="preserve"> PAGEREF _Toc535335183 \h </w:instrText>
            </w:r>
            <w:r w:rsidR="00F45DA0">
              <w:rPr>
                <w:noProof/>
                <w:webHidden/>
              </w:rPr>
            </w:r>
            <w:r w:rsidR="00F45DA0">
              <w:rPr>
                <w:noProof/>
                <w:webHidden/>
              </w:rPr>
              <w:fldChar w:fldCharType="separate"/>
            </w:r>
            <w:r w:rsidR="00130733">
              <w:rPr>
                <w:noProof/>
                <w:webHidden/>
              </w:rPr>
              <w:t>34</w:t>
            </w:r>
            <w:r w:rsidR="00F45DA0">
              <w:rPr>
                <w:noProof/>
                <w:webHidden/>
              </w:rPr>
              <w:fldChar w:fldCharType="end"/>
            </w:r>
          </w:hyperlink>
        </w:p>
        <w:p w14:paraId="15E96FEF" w14:textId="31AEFD10" w:rsidR="00F45DA0" w:rsidRDefault="00400749">
          <w:pPr>
            <w:pStyle w:val="TOC4"/>
            <w:tabs>
              <w:tab w:val="left" w:pos="1540"/>
              <w:tab w:val="right" w:leader="dot" w:pos="8494"/>
            </w:tabs>
            <w:rPr>
              <w:noProof/>
              <w:lang w:eastAsia="pt-PT"/>
            </w:rPr>
          </w:pPr>
          <w:hyperlink w:anchor="_Toc535335184" w:history="1">
            <w:r w:rsidR="00F45DA0" w:rsidRPr="003B2B9B">
              <w:rPr>
                <w:rStyle w:val="Hyperlink"/>
                <w:noProof/>
              </w:rPr>
              <w:t>1.4.4.1</w:t>
            </w:r>
            <w:r w:rsidR="00F45DA0">
              <w:rPr>
                <w:noProof/>
                <w:lang w:eastAsia="pt-PT"/>
              </w:rPr>
              <w:tab/>
            </w:r>
            <w:r w:rsidR="00F45DA0" w:rsidRPr="003B2B9B">
              <w:rPr>
                <w:rStyle w:val="Hyperlink"/>
                <w:noProof/>
              </w:rPr>
              <w:t>Apreciação Crítica de triggers  de suporte à migração de dados</w:t>
            </w:r>
            <w:r w:rsidR="00F45DA0">
              <w:rPr>
                <w:noProof/>
                <w:webHidden/>
              </w:rPr>
              <w:tab/>
            </w:r>
            <w:r w:rsidR="00F45DA0">
              <w:rPr>
                <w:noProof/>
                <w:webHidden/>
              </w:rPr>
              <w:fldChar w:fldCharType="begin"/>
            </w:r>
            <w:r w:rsidR="00F45DA0">
              <w:rPr>
                <w:noProof/>
                <w:webHidden/>
              </w:rPr>
              <w:instrText xml:space="preserve"> PAGEREF _Toc535335184 \h </w:instrText>
            </w:r>
            <w:r w:rsidR="00F45DA0">
              <w:rPr>
                <w:noProof/>
                <w:webHidden/>
              </w:rPr>
            </w:r>
            <w:r w:rsidR="00F45DA0">
              <w:rPr>
                <w:noProof/>
                <w:webHidden/>
              </w:rPr>
              <w:fldChar w:fldCharType="separate"/>
            </w:r>
            <w:r w:rsidR="00130733">
              <w:rPr>
                <w:noProof/>
                <w:webHidden/>
              </w:rPr>
              <w:t>35</w:t>
            </w:r>
            <w:r w:rsidR="00F45DA0">
              <w:rPr>
                <w:noProof/>
                <w:webHidden/>
              </w:rPr>
              <w:fldChar w:fldCharType="end"/>
            </w:r>
          </w:hyperlink>
        </w:p>
        <w:p w14:paraId="3777D162" w14:textId="05724D74" w:rsidR="00F45DA0" w:rsidRDefault="00400749">
          <w:pPr>
            <w:pStyle w:val="TOC4"/>
            <w:tabs>
              <w:tab w:val="left" w:pos="1540"/>
              <w:tab w:val="right" w:leader="dot" w:pos="8494"/>
            </w:tabs>
            <w:rPr>
              <w:noProof/>
              <w:lang w:eastAsia="pt-PT"/>
            </w:rPr>
          </w:pPr>
          <w:hyperlink w:anchor="_Toc535335185" w:history="1">
            <w:r w:rsidR="00F45DA0" w:rsidRPr="003B2B9B">
              <w:rPr>
                <w:rStyle w:val="Hyperlink"/>
                <w:noProof/>
              </w:rPr>
              <w:t>1.4.4.2</w:t>
            </w:r>
            <w:r w:rsidR="00F45DA0">
              <w:rPr>
                <w:noProof/>
                <w:lang w:eastAsia="pt-PT"/>
              </w:rPr>
              <w:tab/>
            </w:r>
            <w:r w:rsidR="00F45DA0" w:rsidRPr="003B2B9B">
              <w:rPr>
                <w:rStyle w:val="Hyperlink"/>
                <w:noProof/>
              </w:rPr>
              <w:t>Triggers Implementados de suporte à migração de dados</w:t>
            </w:r>
            <w:r w:rsidR="00F45DA0">
              <w:rPr>
                <w:noProof/>
                <w:webHidden/>
              </w:rPr>
              <w:tab/>
            </w:r>
            <w:r w:rsidR="00F45DA0">
              <w:rPr>
                <w:noProof/>
                <w:webHidden/>
              </w:rPr>
              <w:fldChar w:fldCharType="begin"/>
            </w:r>
            <w:r w:rsidR="00F45DA0">
              <w:rPr>
                <w:noProof/>
                <w:webHidden/>
              </w:rPr>
              <w:instrText xml:space="preserve"> PAGEREF _Toc535335185 \h </w:instrText>
            </w:r>
            <w:r w:rsidR="00F45DA0">
              <w:rPr>
                <w:noProof/>
                <w:webHidden/>
              </w:rPr>
            </w:r>
            <w:r w:rsidR="00F45DA0">
              <w:rPr>
                <w:noProof/>
                <w:webHidden/>
              </w:rPr>
              <w:fldChar w:fldCharType="separate"/>
            </w:r>
            <w:r w:rsidR="00130733">
              <w:rPr>
                <w:noProof/>
                <w:webHidden/>
              </w:rPr>
              <w:t>36</w:t>
            </w:r>
            <w:r w:rsidR="00F45DA0">
              <w:rPr>
                <w:noProof/>
                <w:webHidden/>
              </w:rPr>
              <w:fldChar w:fldCharType="end"/>
            </w:r>
          </w:hyperlink>
        </w:p>
        <w:p w14:paraId="0AA86C5E" w14:textId="43F14428" w:rsidR="00F45DA0" w:rsidRDefault="00400749">
          <w:pPr>
            <w:pStyle w:val="TOC3"/>
            <w:tabs>
              <w:tab w:val="left" w:pos="1320"/>
              <w:tab w:val="right" w:leader="dot" w:pos="8494"/>
            </w:tabs>
            <w:rPr>
              <w:noProof/>
              <w:lang w:eastAsia="pt-PT"/>
            </w:rPr>
          </w:pPr>
          <w:hyperlink w:anchor="_Toc535335186" w:history="1">
            <w:r w:rsidR="00F45DA0" w:rsidRPr="003B2B9B">
              <w:rPr>
                <w:rStyle w:val="Hyperlink"/>
                <w:noProof/>
              </w:rPr>
              <w:t>1.4.5</w:t>
            </w:r>
            <w:r w:rsidR="00F45DA0">
              <w:rPr>
                <w:noProof/>
                <w:lang w:eastAsia="pt-PT"/>
              </w:rPr>
              <w:tab/>
            </w:r>
            <w:r w:rsidR="00F45DA0" w:rsidRPr="003B2B9B">
              <w:rPr>
                <w:rStyle w:val="Hyperlink"/>
                <w:noProof/>
              </w:rPr>
              <w:t>Stored Procedures de suporte à migração de dados</w:t>
            </w:r>
            <w:r w:rsidR="00F45DA0">
              <w:rPr>
                <w:noProof/>
                <w:webHidden/>
              </w:rPr>
              <w:tab/>
            </w:r>
            <w:r w:rsidR="00F45DA0">
              <w:rPr>
                <w:noProof/>
                <w:webHidden/>
              </w:rPr>
              <w:fldChar w:fldCharType="begin"/>
            </w:r>
            <w:r w:rsidR="00F45DA0">
              <w:rPr>
                <w:noProof/>
                <w:webHidden/>
              </w:rPr>
              <w:instrText xml:space="preserve"> PAGEREF _Toc535335186 \h </w:instrText>
            </w:r>
            <w:r w:rsidR="00F45DA0">
              <w:rPr>
                <w:noProof/>
                <w:webHidden/>
              </w:rPr>
            </w:r>
            <w:r w:rsidR="00F45DA0">
              <w:rPr>
                <w:noProof/>
                <w:webHidden/>
              </w:rPr>
              <w:fldChar w:fldCharType="separate"/>
            </w:r>
            <w:r w:rsidR="00130733">
              <w:rPr>
                <w:noProof/>
                <w:webHidden/>
              </w:rPr>
              <w:t>37</w:t>
            </w:r>
            <w:r w:rsidR="00F45DA0">
              <w:rPr>
                <w:noProof/>
                <w:webHidden/>
              </w:rPr>
              <w:fldChar w:fldCharType="end"/>
            </w:r>
          </w:hyperlink>
        </w:p>
        <w:p w14:paraId="7A520027" w14:textId="03192D81" w:rsidR="00F45DA0" w:rsidRDefault="00400749">
          <w:pPr>
            <w:pStyle w:val="TOC4"/>
            <w:tabs>
              <w:tab w:val="left" w:pos="1540"/>
              <w:tab w:val="right" w:leader="dot" w:pos="8494"/>
            </w:tabs>
            <w:rPr>
              <w:noProof/>
              <w:lang w:eastAsia="pt-PT"/>
            </w:rPr>
          </w:pPr>
          <w:hyperlink w:anchor="_Toc535335187" w:history="1">
            <w:r w:rsidR="00F45DA0" w:rsidRPr="003B2B9B">
              <w:rPr>
                <w:rStyle w:val="Hyperlink"/>
                <w:noProof/>
              </w:rPr>
              <w:t>1.4.5.1</w:t>
            </w:r>
            <w:r w:rsidR="00F45DA0">
              <w:rPr>
                <w:noProof/>
                <w:lang w:eastAsia="pt-PT"/>
              </w:rPr>
              <w:tab/>
            </w:r>
            <w:r w:rsidR="00F45DA0" w:rsidRPr="003B2B9B">
              <w:rPr>
                <w:rStyle w:val="Hyperlink"/>
                <w:noProof/>
              </w:rPr>
              <w:t>Apreciação Crítica de Stored Procedures de suporte à migração de dados</w:t>
            </w:r>
            <w:r w:rsidR="00F45DA0">
              <w:rPr>
                <w:noProof/>
                <w:webHidden/>
              </w:rPr>
              <w:tab/>
            </w:r>
            <w:r w:rsidR="00F45DA0">
              <w:rPr>
                <w:noProof/>
                <w:webHidden/>
              </w:rPr>
              <w:fldChar w:fldCharType="begin"/>
            </w:r>
            <w:r w:rsidR="00F45DA0">
              <w:rPr>
                <w:noProof/>
                <w:webHidden/>
              </w:rPr>
              <w:instrText xml:space="preserve"> PAGEREF _Toc535335187 \h </w:instrText>
            </w:r>
            <w:r w:rsidR="00F45DA0">
              <w:rPr>
                <w:noProof/>
                <w:webHidden/>
              </w:rPr>
            </w:r>
            <w:r w:rsidR="00F45DA0">
              <w:rPr>
                <w:noProof/>
                <w:webHidden/>
              </w:rPr>
              <w:fldChar w:fldCharType="separate"/>
            </w:r>
            <w:r w:rsidR="00130733">
              <w:rPr>
                <w:noProof/>
                <w:webHidden/>
              </w:rPr>
              <w:t>38</w:t>
            </w:r>
            <w:r w:rsidR="00F45DA0">
              <w:rPr>
                <w:noProof/>
                <w:webHidden/>
              </w:rPr>
              <w:fldChar w:fldCharType="end"/>
            </w:r>
          </w:hyperlink>
        </w:p>
        <w:p w14:paraId="36DCC63D" w14:textId="2E9BEA75" w:rsidR="00F45DA0" w:rsidRDefault="00400749">
          <w:pPr>
            <w:pStyle w:val="TOC4"/>
            <w:tabs>
              <w:tab w:val="left" w:pos="1540"/>
              <w:tab w:val="right" w:leader="dot" w:pos="8494"/>
            </w:tabs>
            <w:rPr>
              <w:noProof/>
              <w:lang w:eastAsia="pt-PT"/>
            </w:rPr>
          </w:pPr>
          <w:hyperlink w:anchor="_Toc535335188" w:history="1">
            <w:r w:rsidR="00F45DA0" w:rsidRPr="003B2B9B">
              <w:rPr>
                <w:rStyle w:val="Hyperlink"/>
                <w:noProof/>
              </w:rPr>
              <w:t>1.4.5.2</w:t>
            </w:r>
            <w:r w:rsidR="00F45DA0">
              <w:rPr>
                <w:noProof/>
                <w:lang w:eastAsia="pt-PT"/>
              </w:rPr>
              <w:tab/>
            </w:r>
            <w:r w:rsidR="00F45DA0" w:rsidRPr="003B2B9B">
              <w:rPr>
                <w:rStyle w:val="Hyperlink"/>
                <w:noProof/>
              </w:rPr>
              <w:t>Storedd Procedures Implementados de suporte à migração de dados</w:t>
            </w:r>
            <w:r w:rsidR="00F45DA0">
              <w:rPr>
                <w:noProof/>
                <w:webHidden/>
              </w:rPr>
              <w:tab/>
            </w:r>
            <w:r w:rsidR="00F45DA0">
              <w:rPr>
                <w:noProof/>
                <w:webHidden/>
              </w:rPr>
              <w:fldChar w:fldCharType="begin"/>
            </w:r>
            <w:r w:rsidR="00F45DA0">
              <w:rPr>
                <w:noProof/>
                <w:webHidden/>
              </w:rPr>
              <w:instrText xml:space="preserve"> PAGEREF _Toc535335188 \h </w:instrText>
            </w:r>
            <w:r w:rsidR="00F45DA0">
              <w:rPr>
                <w:noProof/>
                <w:webHidden/>
              </w:rPr>
            </w:r>
            <w:r w:rsidR="00F45DA0">
              <w:rPr>
                <w:noProof/>
                <w:webHidden/>
              </w:rPr>
              <w:fldChar w:fldCharType="separate"/>
            </w:r>
            <w:r w:rsidR="00130733">
              <w:rPr>
                <w:noProof/>
                <w:webHidden/>
              </w:rPr>
              <w:t>39</w:t>
            </w:r>
            <w:r w:rsidR="00F45DA0">
              <w:rPr>
                <w:noProof/>
                <w:webHidden/>
              </w:rPr>
              <w:fldChar w:fldCharType="end"/>
            </w:r>
          </w:hyperlink>
        </w:p>
        <w:p w14:paraId="4EADE58E" w14:textId="1B6122EC" w:rsidR="00F45DA0" w:rsidRDefault="00400749">
          <w:pPr>
            <w:pStyle w:val="TOC3"/>
            <w:tabs>
              <w:tab w:val="left" w:pos="1320"/>
              <w:tab w:val="right" w:leader="dot" w:pos="8494"/>
            </w:tabs>
            <w:rPr>
              <w:noProof/>
              <w:lang w:eastAsia="pt-PT"/>
            </w:rPr>
          </w:pPr>
          <w:hyperlink w:anchor="_Toc535335189" w:history="1">
            <w:r w:rsidR="00F45DA0" w:rsidRPr="003B2B9B">
              <w:rPr>
                <w:rStyle w:val="Hyperlink"/>
                <w:noProof/>
              </w:rPr>
              <w:t>1.4.6</w:t>
            </w:r>
            <w:r w:rsidR="00F45DA0">
              <w:rPr>
                <w:noProof/>
                <w:lang w:eastAsia="pt-PT"/>
              </w:rPr>
              <w:tab/>
            </w:r>
            <w:r w:rsidR="00F45DA0" w:rsidRPr="003B2B9B">
              <w:rPr>
                <w:rStyle w:val="Hyperlink"/>
                <w:noProof/>
              </w:rPr>
              <w:t>Eventos de suporte à migração de dados</w:t>
            </w:r>
            <w:r w:rsidR="00F45DA0">
              <w:rPr>
                <w:noProof/>
                <w:webHidden/>
              </w:rPr>
              <w:tab/>
            </w:r>
            <w:r w:rsidR="00F45DA0">
              <w:rPr>
                <w:noProof/>
                <w:webHidden/>
              </w:rPr>
              <w:fldChar w:fldCharType="begin"/>
            </w:r>
            <w:r w:rsidR="00F45DA0">
              <w:rPr>
                <w:noProof/>
                <w:webHidden/>
              </w:rPr>
              <w:instrText xml:space="preserve"> PAGEREF _Toc535335189 \h </w:instrText>
            </w:r>
            <w:r w:rsidR="00F45DA0">
              <w:rPr>
                <w:noProof/>
                <w:webHidden/>
              </w:rPr>
            </w:r>
            <w:r w:rsidR="00F45DA0">
              <w:rPr>
                <w:noProof/>
                <w:webHidden/>
              </w:rPr>
              <w:fldChar w:fldCharType="separate"/>
            </w:r>
            <w:r w:rsidR="00130733">
              <w:rPr>
                <w:noProof/>
                <w:webHidden/>
              </w:rPr>
              <w:t>40</w:t>
            </w:r>
            <w:r w:rsidR="00F45DA0">
              <w:rPr>
                <w:noProof/>
                <w:webHidden/>
              </w:rPr>
              <w:fldChar w:fldCharType="end"/>
            </w:r>
          </w:hyperlink>
        </w:p>
        <w:p w14:paraId="004C58CC" w14:textId="23166C00" w:rsidR="00F45DA0" w:rsidRDefault="00400749">
          <w:pPr>
            <w:pStyle w:val="TOC4"/>
            <w:tabs>
              <w:tab w:val="left" w:pos="1540"/>
              <w:tab w:val="right" w:leader="dot" w:pos="8494"/>
            </w:tabs>
            <w:rPr>
              <w:noProof/>
              <w:lang w:eastAsia="pt-PT"/>
            </w:rPr>
          </w:pPr>
          <w:hyperlink w:anchor="_Toc535335190" w:history="1">
            <w:r w:rsidR="00F45DA0" w:rsidRPr="003B2B9B">
              <w:rPr>
                <w:rStyle w:val="Hyperlink"/>
                <w:noProof/>
              </w:rPr>
              <w:t>1.4.6.1</w:t>
            </w:r>
            <w:r w:rsidR="00F45DA0">
              <w:rPr>
                <w:noProof/>
                <w:lang w:eastAsia="pt-PT"/>
              </w:rPr>
              <w:tab/>
            </w:r>
            <w:r w:rsidR="00F45DA0" w:rsidRPr="003B2B9B">
              <w:rPr>
                <w:rStyle w:val="Hyperlink"/>
                <w:noProof/>
              </w:rPr>
              <w:t>Apreciação Crítica de Eventos</w:t>
            </w:r>
            <w:r w:rsidR="00F45DA0">
              <w:rPr>
                <w:noProof/>
                <w:webHidden/>
              </w:rPr>
              <w:tab/>
            </w:r>
            <w:r w:rsidR="00F45DA0">
              <w:rPr>
                <w:noProof/>
                <w:webHidden/>
              </w:rPr>
              <w:fldChar w:fldCharType="begin"/>
            </w:r>
            <w:r w:rsidR="00F45DA0">
              <w:rPr>
                <w:noProof/>
                <w:webHidden/>
              </w:rPr>
              <w:instrText xml:space="preserve"> PAGEREF _Toc535335190 \h </w:instrText>
            </w:r>
            <w:r w:rsidR="00F45DA0">
              <w:rPr>
                <w:noProof/>
                <w:webHidden/>
              </w:rPr>
            </w:r>
            <w:r w:rsidR="00F45DA0">
              <w:rPr>
                <w:noProof/>
                <w:webHidden/>
              </w:rPr>
              <w:fldChar w:fldCharType="separate"/>
            </w:r>
            <w:r w:rsidR="00130733">
              <w:rPr>
                <w:noProof/>
                <w:webHidden/>
              </w:rPr>
              <w:t>41</w:t>
            </w:r>
            <w:r w:rsidR="00F45DA0">
              <w:rPr>
                <w:noProof/>
                <w:webHidden/>
              </w:rPr>
              <w:fldChar w:fldCharType="end"/>
            </w:r>
          </w:hyperlink>
        </w:p>
        <w:p w14:paraId="0BF74648" w14:textId="48FDE33A" w:rsidR="00F45DA0" w:rsidRDefault="00400749">
          <w:pPr>
            <w:pStyle w:val="TOC4"/>
            <w:tabs>
              <w:tab w:val="left" w:pos="1540"/>
              <w:tab w:val="right" w:leader="dot" w:pos="8494"/>
            </w:tabs>
            <w:rPr>
              <w:noProof/>
              <w:lang w:eastAsia="pt-PT"/>
            </w:rPr>
          </w:pPr>
          <w:hyperlink w:anchor="_Toc535335191" w:history="1">
            <w:r w:rsidR="00F45DA0" w:rsidRPr="003B2B9B">
              <w:rPr>
                <w:rStyle w:val="Hyperlink"/>
                <w:noProof/>
              </w:rPr>
              <w:t>1.4.6.2</w:t>
            </w:r>
            <w:r w:rsidR="00F45DA0">
              <w:rPr>
                <w:noProof/>
                <w:lang w:eastAsia="pt-PT"/>
              </w:rPr>
              <w:tab/>
            </w:r>
            <w:r w:rsidR="00F45DA0" w:rsidRPr="003B2B9B">
              <w:rPr>
                <w:rStyle w:val="Hyperlink"/>
                <w:noProof/>
              </w:rPr>
              <w:t>Eventos Implementados</w:t>
            </w:r>
            <w:r w:rsidR="00F45DA0">
              <w:rPr>
                <w:noProof/>
                <w:webHidden/>
              </w:rPr>
              <w:tab/>
            </w:r>
            <w:r w:rsidR="00F45DA0">
              <w:rPr>
                <w:noProof/>
                <w:webHidden/>
              </w:rPr>
              <w:fldChar w:fldCharType="begin"/>
            </w:r>
            <w:r w:rsidR="00F45DA0">
              <w:rPr>
                <w:noProof/>
                <w:webHidden/>
              </w:rPr>
              <w:instrText xml:space="preserve"> PAGEREF _Toc535335191 \h </w:instrText>
            </w:r>
            <w:r w:rsidR="00F45DA0">
              <w:rPr>
                <w:noProof/>
                <w:webHidden/>
              </w:rPr>
            </w:r>
            <w:r w:rsidR="00F45DA0">
              <w:rPr>
                <w:noProof/>
                <w:webHidden/>
              </w:rPr>
              <w:fldChar w:fldCharType="separate"/>
            </w:r>
            <w:r w:rsidR="00130733">
              <w:rPr>
                <w:noProof/>
                <w:webHidden/>
              </w:rPr>
              <w:t>42</w:t>
            </w:r>
            <w:r w:rsidR="00F45DA0">
              <w:rPr>
                <w:noProof/>
                <w:webHidden/>
              </w:rPr>
              <w:fldChar w:fldCharType="end"/>
            </w:r>
          </w:hyperlink>
        </w:p>
        <w:p w14:paraId="284FE62A" w14:textId="3CBE0881" w:rsidR="00F45DA0" w:rsidRDefault="00400749">
          <w:pPr>
            <w:pStyle w:val="TOC3"/>
            <w:tabs>
              <w:tab w:val="left" w:pos="1320"/>
              <w:tab w:val="right" w:leader="dot" w:pos="8494"/>
            </w:tabs>
            <w:rPr>
              <w:noProof/>
              <w:lang w:eastAsia="pt-PT"/>
            </w:rPr>
          </w:pPr>
          <w:hyperlink w:anchor="_Toc535335192" w:history="1">
            <w:r w:rsidR="00F45DA0" w:rsidRPr="003B2B9B">
              <w:rPr>
                <w:rStyle w:val="Hyperlink"/>
                <w:noProof/>
              </w:rPr>
              <w:t>1.4.7</w:t>
            </w:r>
            <w:r w:rsidR="00F45DA0">
              <w:rPr>
                <w:noProof/>
                <w:lang w:eastAsia="pt-PT"/>
              </w:rPr>
              <w:tab/>
            </w:r>
            <w:r w:rsidR="00F45DA0" w:rsidRPr="003B2B9B">
              <w:rPr>
                <w:rStyle w:val="Hyperlink"/>
                <w:noProof/>
              </w:rPr>
              <w:t>PHP suporte à migração de dados (se relevante)</w:t>
            </w:r>
            <w:r w:rsidR="00F45DA0">
              <w:rPr>
                <w:noProof/>
                <w:webHidden/>
              </w:rPr>
              <w:tab/>
            </w:r>
            <w:r w:rsidR="00F45DA0">
              <w:rPr>
                <w:noProof/>
                <w:webHidden/>
              </w:rPr>
              <w:fldChar w:fldCharType="begin"/>
            </w:r>
            <w:r w:rsidR="00F45DA0">
              <w:rPr>
                <w:noProof/>
                <w:webHidden/>
              </w:rPr>
              <w:instrText xml:space="preserve"> PAGEREF _Toc535335192 \h </w:instrText>
            </w:r>
            <w:r w:rsidR="00F45DA0">
              <w:rPr>
                <w:noProof/>
                <w:webHidden/>
              </w:rPr>
            </w:r>
            <w:r w:rsidR="00F45DA0">
              <w:rPr>
                <w:noProof/>
                <w:webHidden/>
              </w:rPr>
              <w:fldChar w:fldCharType="separate"/>
            </w:r>
            <w:r w:rsidR="00130733">
              <w:rPr>
                <w:noProof/>
                <w:webHidden/>
              </w:rPr>
              <w:t>43</w:t>
            </w:r>
            <w:r w:rsidR="00F45DA0">
              <w:rPr>
                <w:noProof/>
                <w:webHidden/>
              </w:rPr>
              <w:fldChar w:fldCharType="end"/>
            </w:r>
          </w:hyperlink>
        </w:p>
        <w:p w14:paraId="1C3DAF58" w14:textId="12B4F898" w:rsidR="00F45DA0" w:rsidRDefault="00400749">
          <w:pPr>
            <w:pStyle w:val="TOC4"/>
            <w:tabs>
              <w:tab w:val="left" w:pos="1540"/>
              <w:tab w:val="right" w:leader="dot" w:pos="8494"/>
            </w:tabs>
            <w:rPr>
              <w:noProof/>
              <w:lang w:eastAsia="pt-PT"/>
            </w:rPr>
          </w:pPr>
          <w:hyperlink w:anchor="_Toc535335193" w:history="1">
            <w:r w:rsidR="00F45DA0" w:rsidRPr="003B2B9B">
              <w:rPr>
                <w:rStyle w:val="Hyperlink"/>
                <w:noProof/>
              </w:rPr>
              <w:t>1.4.7.1</w:t>
            </w:r>
            <w:r w:rsidR="00F45DA0">
              <w:rPr>
                <w:noProof/>
                <w:lang w:eastAsia="pt-PT"/>
              </w:rPr>
              <w:tab/>
            </w:r>
            <w:r w:rsidR="00F45DA0" w:rsidRPr="003B2B9B">
              <w:rPr>
                <w:rStyle w:val="Hyperlink"/>
                <w:noProof/>
              </w:rPr>
              <w:t>Apreciação Crítica ao PHP especificado</w:t>
            </w:r>
            <w:r w:rsidR="00F45DA0">
              <w:rPr>
                <w:noProof/>
                <w:webHidden/>
              </w:rPr>
              <w:tab/>
            </w:r>
            <w:r w:rsidR="00F45DA0">
              <w:rPr>
                <w:noProof/>
                <w:webHidden/>
              </w:rPr>
              <w:fldChar w:fldCharType="begin"/>
            </w:r>
            <w:r w:rsidR="00F45DA0">
              <w:rPr>
                <w:noProof/>
                <w:webHidden/>
              </w:rPr>
              <w:instrText xml:space="preserve"> PAGEREF _Toc535335193 \h </w:instrText>
            </w:r>
            <w:r w:rsidR="00F45DA0">
              <w:rPr>
                <w:noProof/>
                <w:webHidden/>
              </w:rPr>
            </w:r>
            <w:r w:rsidR="00F45DA0">
              <w:rPr>
                <w:noProof/>
                <w:webHidden/>
              </w:rPr>
              <w:fldChar w:fldCharType="separate"/>
            </w:r>
            <w:r w:rsidR="00130733">
              <w:rPr>
                <w:noProof/>
                <w:webHidden/>
              </w:rPr>
              <w:t>44</w:t>
            </w:r>
            <w:r w:rsidR="00F45DA0">
              <w:rPr>
                <w:noProof/>
                <w:webHidden/>
              </w:rPr>
              <w:fldChar w:fldCharType="end"/>
            </w:r>
          </w:hyperlink>
        </w:p>
        <w:p w14:paraId="057C8240" w14:textId="2DE75589" w:rsidR="00F45DA0" w:rsidRDefault="00400749">
          <w:pPr>
            <w:pStyle w:val="TOC4"/>
            <w:tabs>
              <w:tab w:val="left" w:pos="1540"/>
              <w:tab w:val="right" w:leader="dot" w:pos="8494"/>
            </w:tabs>
            <w:rPr>
              <w:noProof/>
              <w:lang w:eastAsia="pt-PT"/>
            </w:rPr>
          </w:pPr>
          <w:hyperlink w:anchor="_Toc535335194" w:history="1">
            <w:r w:rsidR="00F45DA0" w:rsidRPr="003B2B9B">
              <w:rPr>
                <w:rStyle w:val="Hyperlink"/>
                <w:noProof/>
              </w:rPr>
              <w:t>1.4.7.2</w:t>
            </w:r>
            <w:r w:rsidR="00F45DA0">
              <w:rPr>
                <w:noProof/>
                <w:lang w:eastAsia="pt-PT"/>
              </w:rPr>
              <w:tab/>
            </w:r>
            <w:r w:rsidR="00F45DA0" w:rsidRPr="003B2B9B">
              <w:rPr>
                <w:rStyle w:val="Hyperlink"/>
                <w:noProof/>
              </w:rPr>
              <w:t>PHP Implementado</w:t>
            </w:r>
            <w:r w:rsidR="00F45DA0">
              <w:rPr>
                <w:noProof/>
                <w:webHidden/>
              </w:rPr>
              <w:tab/>
            </w:r>
            <w:r w:rsidR="00F45DA0">
              <w:rPr>
                <w:noProof/>
                <w:webHidden/>
              </w:rPr>
              <w:fldChar w:fldCharType="begin"/>
            </w:r>
            <w:r w:rsidR="00F45DA0">
              <w:rPr>
                <w:noProof/>
                <w:webHidden/>
              </w:rPr>
              <w:instrText xml:space="preserve"> PAGEREF _Toc535335194 \h </w:instrText>
            </w:r>
            <w:r w:rsidR="00F45DA0">
              <w:rPr>
                <w:noProof/>
                <w:webHidden/>
              </w:rPr>
            </w:r>
            <w:r w:rsidR="00F45DA0">
              <w:rPr>
                <w:noProof/>
                <w:webHidden/>
              </w:rPr>
              <w:fldChar w:fldCharType="separate"/>
            </w:r>
            <w:r w:rsidR="00130733">
              <w:rPr>
                <w:noProof/>
                <w:webHidden/>
              </w:rPr>
              <w:t>45</w:t>
            </w:r>
            <w:r w:rsidR="00F45DA0">
              <w:rPr>
                <w:noProof/>
                <w:webHidden/>
              </w:rPr>
              <w:fldChar w:fldCharType="end"/>
            </w:r>
          </w:hyperlink>
        </w:p>
        <w:p w14:paraId="149D80B8" w14:textId="7854A4D5" w:rsidR="00F45DA0" w:rsidRDefault="00400749">
          <w:pPr>
            <w:pStyle w:val="TOC2"/>
            <w:tabs>
              <w:tab w:val="left" w:pos="880"/>
              <w:tab w:val="right" w:leader="dot" w:pos="8494"/>
            </w:tabs>
            <w:rPr>
              <w:noProof/>
              <w:lang w:eastAsia="pt-PT"/>
            </w:rPr>
          </w:pPr>
          <w:hyperlink w:anchor="_Toc535335195" w:history="1">
            <w:r w:rsidR="00F45DA0" w:rsidRPr="003B2B9B">
              <w:rPr>
                <w:rStyle w:val="Hyperlink"/>
                <w:noProof/>
              </w:rPr>
              <w:t>1.5</w:t>
            </w:r>
            <w:r w:rsidR="00F45DA0">
              <w:rPr>
                <w:noProof/>
                <w:lang w:eastAsia="pt-PT"/>
              </w:rPr>
              <w:tab/>
            </w:r>
            <w:r w:rsidR="00F45DA0" w:rsidRPr="003B2B9B">
              <w:rPr>
                <w:rStyle w:val="Hyperlink"/>
                <w:noProof/>
              </w:rPr>
              <w:t>Avaliação Global de especificações da Etapa A</w:t>
            </w:r>
            <w:r w:rsidR="00F45DA0">
              <w:rPr>
                <w:noProof/>
                <w:webHidden/>
              </w:rPr>
              <w:tab/>
            </w:r>
            <w:r w:rsidR="00F45DA0">
              <w:rPr>
                <w:noProof/>
                <w:webHidden/>
              </w:rPr>
              <w:fldChar w:fldCharType="begin"/>
            </w:r>
            <w:r w:rsidR="00F45DA0">
              <w:rPr>
                <w:noProof/>
                <w:webHidden/>
              </w:rPr>
              <w:instrText xml:space="preserve"> PAGEREF _Toc535335195 \h </w:instrText>
            </w:r>
            <w:r w:rsidR="00F45DA0">
              <w:rPr>
                <w:noProof/>
                <w:webHidden/>
              </w:rPr>
            </w:r>
            <w:r w:rsidR="00F45DA0">
              <w:rPr>
                <w:noProof/>
                <w:webHidden/>
              </w:rPr>
              <w:fldChar w:fldCharType="separate"/>
            </w:r>
            <w:r w:rsidR="00130733">
              <w:rPr>
                <w:noProof/>
                <w:webHidden/>
              </w:rPr>
              <w:t>46</w:t>
            </w:r>
            <w:r w:rsidR="00F45DA0">
              <w:rPr>
                <w:noProof/>
                <w:webHidden/>
              </w:rPr>
              <w:fldChar w:fldCharType="end"/>
            </w:r>
          </w:hyperlink>
        </w:p>
        <w:p w14:paraId="795FDC28" w14:textId="27912A19" w:rsidR="00F45DA0" w:rsidRDefault="00400749">
          <w:pPr>
            <w:pStyle w:val="TOC1"/>
            <w:tabs>
              <w:tab w:val="left" w:pos="440"/>
              <w:tab w:val="right" w:leader="dot" w:pos="8494"/>
            </w:tabs>
            <w:rPr>
              <w:noProof/>
              <w:lang w:eastAsia="pt-PT"/>
            </w:rPr>
          </w:pPr>
          <w:hyperlink w:anchor="_Toc535335196" w:history="1">
            <w:r w:rsidR="00F45DA0" w:rsidRPr="003B2B9B">
              <w:rPr>
                <w:rStyle w:val="Hyperlink"/>
                <w:noProof/>
              </w:rPr>
              <w:t>2</w:t>
            </w:r>
            <w:r w:rsidR="00F45DA0">
              <w:rPr>
                <w:noProof/>
                <w:lang w:eastAsia="pt-PT"/>
              </w:rPr>
              <w:tab/>
            </w:r>
            <w:r w:rsidR="00F45DA0" w:rsidRPr="003B2B9B">
              <w:rPr>
                <w:rStyle w:val="Hyperlink"/>
                <w:noProof/>
              </w:rPr>
              <w:t>Etapa C (Especificação e Implementação do Próprio Grupo)</w:t>
            </w:r>
            <w:r w:rsidR="00F45DA0">
              <w:rPr>
                <w:noProof/>
                <w:webHidden/>
              </w:rPr>
              <w:tab/>
            </w:r>
            <w:r w:rsidR="00F45DA0">
              <w:rPr>
                <w:noProof/>
                <w:webHidden/>
              </w:rPr>
              <w:fldChar w:fldCharType="begin"/>
            </w:r>
            <w:r w:rsidR="00F45DA0">
              <w:rPr>
                <w:noProof/>
                <w:webHidden/>
              </w:rPr>
              <w:instrText xml:space="preserve"> PAGEREF _Toc535335196 \h </w:instrText>
            </w:r>
            <w:r w:rsidR="00F45DA0">
              <w:rPr>
                <w:noProof/>
                <w:webHidden/>
              </w:rPr>
            </w:r>
            <w:r w:rsidR="00F45DA0">
              <w:rPr>
                <w:noProof/>
                <w:webHidden/>
              </w:rPr>
              <w:fldChar w:fldCharType="separate"/>
            </w:r>
            <w:r w:rsidR="00130733">
              <w:rPr>
                <w:noProof/>
                <w:webHidden/>
              </w:rPr>
              <w:t>48</w:t>
            </w:r>
            <w:r w:rsidR="00F45DA0">
              <w:rPr>
                <w:noProof/>
                <w:webHidden/>
              </w:rPr>
              <w:fldChar w:fldCharType="end"/>
            </w:r>
          </w:hyperlink>
        </w:p>
        <w:p w14:paraId="6D8DF3C3" w14:textId="5DADCCCA" w:rsidR="00F45DA0" w:rsidRDefault="00400749">
          <w:pPr>
            <w:pStyle w:val="TOC2"/>
            <w:tabs>
              <w:tab w:val="left" w:pos="880"/>
              <w:tab w:val="right" w:leader="dot" w:pos="8494"/>
            </w:tabs>
            <w:rPr>
              <w:noProof/>
              <w:lang w:eastAsia="pt-PT"/>
            </w:rPr>
          </w:pPr>
          <w:hyperlink w:anchor="_Toc535335197" w:history="1">
            <w:r w:rsidR="00F45DA0" w:rsidRPr="003B2B9B">
              <w:rPr>
                <w:rStyle w:val="Hyperlink"/>
                <w:noProof/>
              </w:rPr>
              <w:t>2.1</w:t>
            </w:r>
            <w:r w:rsidR="00F45DA0">
              <w:rPr>
                <w:noProof/>
                <w:lang w:eastAsia="pt-PT"/>
              </w:rPr>
              <w:tab/>
            </w:r>
            <w:r w:rsidR="00F45DA0" w:rsidRPr="003B2B9B">
              <w:rPr>
                <w:rStyle w:val="Hyperlink"/>
                <w:noProof/>
              </w:rPr>
              <w:t>Especificação do Esquema relacional da base de Dados Origem</w:t>
            </w:r>
            <w:r w:rsidR="00F45DA0">
              <w:rPr>
                <w:noProof/>
                <w:webHidden/>
              </w:rPr>
              <w:tab/>
            </w:r>
            <w:r w:rsidR="00F45DA0">
              <w:rPr>
                <w:noProof/>
                <w:webHidden/>
              </w:rPr>
              <w:fldChar w:fldCharType="begin"/>
            </w:r>
            <w:r w:rsidR="00F45DA0">
              <w:rPr>
                <w:noProof/>
                <w:webHidden/>
              </w:rPr>
              <w:instrText xml:space="preserve"> PAGEREF _Toc535335197 \h </w:instrText>
            </w:r>
            <w:r w:rsidR="00F45DA0">
              <w:rPr>
                <w:noProof/>
                <w:webHidden/>
              </w:rPr>
            </w:r>
            <w:r w:rsidR="00F45DA0">
              <w:rPr>
                <w:noProof/>
                <w:webHidden/>
              </w:rPr>
              <w:fldChar w:fldCharType="separate"/>
            </w:r>
            <w:r w:rsidR="00130733">
              <w:rPr>
                <w:noProof/>
                <w:webHidden/>
              </w:rPr>
              <w:t>48</w:t>
            </w:r>
            <w:r w:rsidR="00F45DA0">
              <w:rPr>
                <w:noProof/>
                <w:webHidden/>
              </w:rPr>
              <w:fldChar w:fldCharType="end"/>
            </w:r>
          </w:hyperlink>
        </w:p>
        <w:p w14:paraId="79CD606B" w14:textId="0B4AA19B" w:rsidR="00F45DA0" w:rsidRDefault="00400749">
          <w:pPr>
            <w:pStyle w:val="TOC2"/>
            <w:tabs>
              <w:tab w:val="left" w:pos="880"/>
              <w:tab w:val="right" w:leader="dot" w:pos="8494"/>
            </w:tabs>
            <w:rPr>
              <w:noProof/>
              <w:lang w:eastAsia="pt-PT"/>
            </w:rPr>
          </w:pPr>
          <w:hyperlink w:anchor="_Toc535335198" w:history="1">
            <w:r w:rsidR="00F45DA0" w:rsidRPr="003B2B9B">
              <w:rPr>
                <w:rStyle w:val="Hyperlink"/>
                <w:noProof/>
              </w:rPr>
              <w:t>2.2</w:t>
            </w:r>
            <w:r w:rsidR="00F45DA0">
              <w:rPr>
                <w:noProof/>
                <w:lang w:eastAsia="pt-PT"/>
              </w:rPr>
              <w:tab/>
            </w:r>
            <w:r w:rsidR="00F45DA0" w:rsidRPr="003B2B9B">
              <w:rPr>
                <w:rStyle w:val="Hyperlink"/>
                <w:noProof/>
              </w:rPr>
              <w:t>Especificação de Utilizadores</w:t>
            </w:r>
            <w:r w:rsidR="00F45DA0">
              <w:rPr>
                <w:noProof/>
                <w:webHidden/>
              </w:rPr>
              <w:tab/>
            </w:r>
            <w:r w:rsidR="00F45DA0">
              <w:rPr>
                <w:noProof/>
                <w:webHidden/>
              </w:rPr>
              <w:fldChar w:fldCharType="begin"/>
            </w:r>
            <w:r w:rsidR="00F45DA0">
              <w:rPr>
                <w:noProof/>
                <w:webHidden/>
              </w:rPr>
              <w:instrText xml:space="preserve"> PAGEREF _Toc535335198 \h </w:instrText>
            </w:r>
            <w:r w:rsidR="00F45DA0">
              <w:rPr>
                <w:noProof/>
                <w:webHidden/>
              </w:rPr>
            </w:r>
            <w:r w:rsidR="00F45DA0">
              <w:rPr>
                <w:noProof/>
                <w:webHidden/>
              </w:rPr>
              <w:fldChar w:fldCharType="separate"/>
            </w:r>
            <w:r w:rsidR="00130733">
              <w:rPr>
                <w:noProof/>
                <w:webHidden/>
              </w:rPr>
              <w:t>49</w:t>
            </w:r>
            <w:r w:rsidR="00F45DA0">
              <w:rPr>
                <w:noProof/>
                <w:webHidden/>
              </w:rPr>
              <w:fldChar w:fldCharType="end"/>
            </w:r>
          </w:hyperlink>
        </w:p>
        <w:p w14:paraId="56F8EE51" w14:textId="42E3CE60" w:rsidR="00F45DA0" w:rsidRDefault="00400749">
          <w:pPr>
            <w:pStyle w:val="TOC2"/>
            <w:tabs>
              <w:tab w:val="left" w:pos="880"/>
              <w:tab w:val="right" w:leader="dot" w:pos="8494"/>
            </w:tabs>
            <w:rPr>
              <w:noProof/>
              <w:lang w:eastAsia="pt-PT"/>
            </w:rPr>
          </w:pPr>
          <w:hyperlink w:anchor="_Toc535335199" w:history="1">
            <w:r w:rsidR="00F45DA0" w:rsidRPr="003B2B9B">
              <w:rPr>
                <w:rStyle w:val="Hyperlink"/>
                <w:noProof/>
              </w:rPr>
              <w:t>2.3</w:t>
            </w:r>
            <w:r w:rsidR="00F45DA0">
              <w:rPr>
                <w:noProof/>
                <w:lang w:eastAsia="pt-PT"/>
              </w:rPr>
              <w:tab/>
            </w:r>
            <w:r w:rsidR="00F45DA0" w:rsidRPr="003B2B9B">
              <w:rPr>
                <w:rStyle w:val="Hyperlink"/>
                <w:noProof/>
              </w:rPr>
              <w:t>Especificação de Gestão de Logs</w:t>
            </w:r>
            <w:r w:rsidR="00F45DA0">
              <w:rPr>
                <w:noProof/>
                <w:webHidden/>
              </w:rPr>
              <w:tab/>
            </w:r>
            <w:r w:rsidR="00F45DA0">
              <w:rPr>
                <w:noProof/>
                <w:webHidden/>
              </w:rPr>
              <w:fldChar w:fldCharType="begin"/>
            </w:r>
            <w:r w:rsidR="00F45DA0">
              <w:rPr>
                <w:noProof/>
                <w:webHidden/>
              </w:rPr>
              <w:instrText xml:space="preserve"> PAGEREF _Toc535335199 \h </w:instrText>
            </w:r>
            <w:r w:rsidR="00F45DA0">
              <w:rPr>
                <w:noProof/>
                <w:webHidden/>
              </w:rPr>
            </w:r>
            <w:r w:rsidR="00F45DA0">
              <w:rPr>
                <w:noProof/>
                <w:webHidden/>
              </w:rPr>
              <w:fldChar w:fldCharType="separate"/>
            </w:r>
            <w:r w:rsidR="00130733">
              <w:rPr>
                <w:noProof/>
                <w:webHidden/>
              </w:rPr>
              <w:t>50</w:t>
            </w:r>
            <w:r w:rsidR="00F45DA0">
              <w:rPr>
                <w:noProof/>
                <w:webHidden/>
              </w:rPr>
              <w:fldChar w:fldCharType="end"/>
            </w:r>
          </w:hyperlink>
        </w:p>
        <w:p w14:paraId="26DB8699" w14:textId="1BA01BF1" w:rsidR="00F45DA0" w:rsidRDefault="00400749">
          <w:pPr>
            <w:pStyle w:val="TOC3"/>
            <w:tabs>
              <w:tab w:val="left" w:pos="1320"/>
              <w:tab w:val="right" w:leader="dot" w:pos="8494"/>
            </w:tabs>
            <w:rPr>
              <w:noProof/>
              <w:lang w:eastAsia="pt-PT"/>
            </w:rPr>
          </w:pPr>
          <w:hyperlink w:anchor="_Toc535335200" w:history="1">
            <w:r w:rsidR="00F45DA0" w:rsidRPr="003B2B9B">
              <w:rPr>
                <w:rStyle w:val="Hyperlink"/>
                <w:noProof/>
              </w:rPr>
              <w:t>2.3.1</w:t>
            </w:r>
            <w:r w:rsidR="00F45DA0">
              <w:rPr>
                <w:noProof/>
                <w:lang w:eastAsia="pt-PT"/>
              </w:rPr>
              <w:tab/>
            </w:r>
            <w:r w:rsidR="00F45DA0" w:rsidRPr="003B2B9B">
              <w:rPr>
                <w:rStyle w:val="Hyperlink"/>
                <w:noProof/>
              </w:rPr>
              <w:t>Triggers de suporte à gestão de logs</w:t>
            </w:r>
            <w:r w:rsidR="00F45DA0">
              <w:rPr>
                <w:noProof/>
                <w:webHidden/>
              </w:rPr>
              <w:tab/>
            </w:r>
            <w:r w:rsidR="00F45DA0">
              <w:rPr>
                <w:noProof/>
                <w:webHidden/>
              </w:rPr>
              <w:fldChar w:fldCharType="begin"/>
            </w:r>
            <w:r w:rsidR="00F45DA0">
              <w:rPr>
                <w:noProof/>
                <w:webHidden/>
              </w:rPr>
              <w:instrText xml:space="preserve"> PAGEREF _Toc535335200 \h </w:instrText>
            </w:r>
            <w:r w:rsidR="00F45DA0">
              <w:rPr>
                <w:noProof/>
                <w:webHidden/>
              </w:rPr>
            </w:r>
            <w:r w:rsidR="00F45DA0">
              <w:rPr>
                <w:noProof/>
                <w:webHidden/>
              </w:rPr>
              <w:fldChar w:fldCharType="separate"/>
            </w:r>
            <w:r w:rsidR="00130733">
              <w:rPr>
                <w:noProof/>
                <w:webHidden/>
              </w:rPr>
              <w:t>50</w:t>
            </w:r>
            <w:r w:rsidR="00F45DA0">
              <w:rPr>
                <w:noProof/>
                <w:webHidden/>
              </w:rPr>
              <w:fldChar w:fldCharType="end"/>
            </w:r>
          </w:hyperlink>
        </w:p>
        <w:p w14:paraId="4EC76802" w14:textId="46166449" w:rsidR="00F45DA0" w:rsidRDefault="00400749">
          <w:pPr>
            <w:pStyle w:val="TOC3"/>
            <w:tabs>
              <w:tab w:val="left" w:pos="1320"/>
              <w:tab w:val="right" w:leader="dot" w:pos="8494"/>
            </w:tabs>
            <w:rPr>
              <w:noProof/>
              <w:lang w:eastAsia="pt-PT"/>
            </w:rPr>
          </w:pPr>
          <w:hyperlink w:anchor="_Toc535335201" w:history="1">
            <w:r w:rsidR="00F45DA0" w:rsidRPr="003B2B9B">
              <w:rPr>
                <w:rStyle w:val="Hyperlink"/>
                <w:noProof/>
              </w:rPr>
              <w:t>2.3.2</w:t>
            </w:r>
            <w:r w:rsidR="00F45DA0">
              <w:rPr>
                <w:noProof/>
                <w:lang w:eastAsia="pt-PT"/>
              </w:rPr>
              <w:tab/>
            </w:r>
            <w:r w:rsidR="00F45DA0" w:rsidRPr="003B2B9B">
              <w:rPr>
                <w:rStyle w:val="Hyperlink"/>
                <w:noProof/>
              </w:rPr>
              <w:t>Stored Procedures de suporte à gestão de logs</w:t>
            </w:r>
            <w:r w:rsidR="00F45DA0">
              <w:rPr>
                <w:noProof/>
                <w:webHidden/>
              </w:rPr>
              <w:tab/>
            </w:r>
            <w:r w:rsidR="00F45DA0">
              <w:rPr>
                <w:noProof/>
                <w:webHidden/>
              </w:rPr>
              <w:fldChar w:fldCharType="begin"/>
            </w:r>
            <w:r w:rsidR="00F45DA0">
              <w:rPr>
                <w:noProof/>
                <w:webHidden/>
              </w:rPr>
              <w:instrText xml:space="preserve"> PAGEREF _Toc535335201 \h </w:instrText>
            </w:r>
            <w:r w:rsidR="00F45DA0">
              <w:rPr>
                <w:noProof/>
                <w:webHidden/>
              </w:rPr>
            </w:r>
            <w:r w:rsidR="00F45DA0">
              <w:rPr>
                <w:noProof/>
                <w:webHidden/>
              </w:rPr>
              <w:fldChar w:fldCharType="separate"/>
            </w:r>
            <w:r w:rsidR="00130733">
              <w:rPr>
                <w:noProof/>
                <w:webHidden/>
              </w:rPr>
              <w:t>51</w:t>
            </w:r>
            <w:r w:rsidR="00F45DA0">
              <w:rPr>
                <w:noProof/>
                <w:webHidden/>
              </w:rPr>
              <w:fldChar w:fldCharType="end"/>
            </w:r>
          </w:hyperlink>
        </w:p>
        <w:p w14:paraId="52EDF90E" w14:textId="46A4C499" w:rsidR="00F45DA0" w:rsidRDefault="00400749">
          <w:pPr>
            <w:pStyle w:val="TOC2"/>
            <w:tabs>
              <w:tab w:val="left" w:pos="880"/>
              <w:tab w:val="right" w:leader="dot" w:pos="8494"/>
            </w:tabs>
            <w:rPr>
              <w:noProof/>
              <w:lang w:eastAsia="pt-PT"/>
            </w:rPr>
          </w:pPr>
          <w:hyperlink w:anchor="_Toc535335202" w:history="1">
            <w:r w:rsidR="00F45DA0" w:rsidRPr="003B2B9B">
              <w:rPr>
                <w:rStyle w:val="Hyperlink"/>
                <w:noProof/>
              </w:rPr>
              <w:t>2.4</w:t>
            </w:r>
            <w:r w:rsidR="00F45DA0">
              <w:rPr>
                <w:noProof/>
                <w:lang w:eastAsia="pt-PT"/>
              </w:rPr>
              <w:tab/>
            </w:r>
            <w:r w:rsidR="00F45DA0" w:rsidRPr="003B2B9B">
              <w:rPr>
                <w:rStyle w:val="Hyperlink"/>
                <w:noProof/>
              </w:rPr>
              <w:t>Avaliação da especificação do próprio grupo Gestão de Logs</w:t>
            </w:r>
            <w:r w:rsidR="00F45DA0">
              <w:rPr>
                <w:noProof/>
                <w:webHidden/>
              </w:rPr>
              <w:tab/>
            </w:r>
            <w:r w:rsidR="00F45DA0">
              <w:rPr>
                <w:noProof/>
                <w:webHidden/>
              </w:rPr>
              <w:fldChar w:fldCharType="begin"/>
            </w:r>
            <w:r w:rsidR="00F45DA0">
              <w:rPr>
                <w:noProof/>
                <w:webHidden/>
              </w:rPr>
              <w:instrText xml:space="preserve"> PAGEREF _Toc535335202 \h </w:instrText>
            </w:r>
            <w:r w:rsidR="00F45DA0">
              <w:rPr>
                <w:noProof/>
                <w:webHidden/>
              </w:rPr>
            </w:r>
            <w:r w:rsidR="00F45DA0">
              <w:rPr>
                <w:noProof/>
                <w:webHidden/>
              </w:rPr>
              <w:fldChar w:fldCharType="separate"/>
            </w:r>
            <w:r w:rsidR="00130733">
              <w:rPr>
                <w:noProof/>
                <w:webHidden/>
              </w:rPr>
              <w:t>52</w:t>
            </w:r>
            <w:r w:rsidR="00F45DA0">
              <w:rPr>
                <w:noProof/>
                <w:webHidden/>
              </w:rPr>
              <w:fldChar w:fldCharType="end"/>
            </w:r>
          </w:hyperlink>
        </w:p>
        <w:p w14:paraId="0E78703F" w14:textId="0347170E" w:rsidR="00F45DA0" w:rsidRDefault="00400749">
          <w:pPr>
            <w:pStyle w:val="TOC2"/>
            <w:tabs>
              <w:tab w:val="left" w:pos="880"/>
              <w:tab w:val="right" w:leader="dot" w:pos="8494"/>
            </w:tabs>
            <w:rPr>
              <w:noProof/>
              <w:lang w:eastAsia="pt-PT"/>
            </w:rPr>
          </w:pPr>
          <w:hyperlink w:anchor="_Toc535335203" w:history="1">
            <w:r w:rsidR="00F45DA0" w:rsidRPr="003B2B9B">
              <w:rPr>
                <w:rStyle w:val="Hyperlink"/>
                <w:noProof/>
              </w:rPr>
              <w:t>2.5</w:t>
            </w:r>
            <w:r w:rsidR="00F45DA0">
              <w:rPr>
                <w:noProof/>
                <w:lang w:eastAsia="pt-PT"/>
              </w:rPr>
              <w:tab/>
            </w:r>
            <w:r w:rsidR="00F45DA0" w:rsidRPr="003B2B9B">
              <w:rPr>
                <w:rStyle w:val="Hyperlink"/>
                <w:noProof/>
              </w:rPr>
              <w:t>Implementação Gestão de Logs</w:t>
            </w:r>
            <w:r w:rsidR="00F45DA0">
              <w:rPr>
                <w:noProof/>
                <w:webHidden/>
              </w:rPr>
              <w:tab/>
            </w:r>
            <w:r w:rsidR="00F45DA0">
              <w:rPr>
                <w:noProof/>
                <w:webHidden/>
              </w:rPr>
              <w:fldChar w:fldCharType="begin"/>
            </w:r>
            <w:r w:rsidR="00F45DA0">
              <w:rPr>
                <w:noProof/>
                <w:webHidden/>
              </w:rPr>
              <w:instrText xml:space="preserve"> PAGEREF _Toc535335203 \h </w:instrText>
            </w:r>
            <w:r w:rsidR="00F45DA0">
              <w:rPr>
                <w:noProof/>
                <w:webHidden/>
              </w:rPr>
            </w:r>
            <w:r w:rsidR="00F45DA0">
              <w:rPr>
                <w:noProof/>
                <w:webHidden/>
              </w:rPr>
              <w:fldChar w:fldCharType="separate"/>
            </w:r>
            <w:r w:rsidR="00130733">
              <w:rPr>
                <w:noProof/>
                <w:webHidden/>
              </w:rPr>
              <w:t>53</w:t>
            </w:r>
            <w:r w:rsidR="00F45DA0">
              <w:rPr>
                <w:noProof/>
                <w:webHidden/>
              </w:rPr>
              <w:fldChar w:fldCharType="end"/>
            </w:r>
          </w:hyperlink>
        </w:p>
        <w:p w14:paraId="3D76D26A" w14:textId="37D51EC2" w:rsidR="00F45DA0" w:rsidRDefault="00400749">
          <w:pPr>
            <w:pStyle w:val="TOC3"/>
            <w:tabs>
              <w:tab w:val="left" w:pos="1320"/>
              <w:tab w:val="right" w:leader="dot" w:pos="8494"/>
            </w:tabs>
            <w:rPr>
              <w:noProof/>
              <w:lang w:eastAsia="pt-PT"/>
            </w:rPr>
          </w:pPr>
          <w:hyperlink w:anchor="_Toc535335204" w:history="1">
            <w:r w:rsidR="00F45DA0" w:rsidRPr="003B2B9B">
              <w:rPr>
                <w:rStyle w:val="Hyperlink"/>
                <w:noProof/>
              </w:rPr>
              <w:t>2.5.1</w:t>
            </w:r>
            <w:r w:rsidR="00F45DA0">
              <w:rPr>
                <w:noProof/>
                <w:lang w:eastAsia="pt-PT"/>
              </w:rPr>
              <w:tab/>
            </w:r>
            <w:r w:rsidR="00F45DA0" w:rsidRPr="003B2B9B">
              <w:rPr>
                <w:rStyle w:val="Hyperlink"/>
                <w:noProof/>
              </w:rPr>
              <w:t>Utilizadores implementados</w:t>
            </w:r>
            <w:r w:rsidR="00F45DA0">
              <w:rPr>
                <w:noProof/>
                <w:webHidden/>
              </w:rPr>
              <w:tab/>
            </w:r>
            <w:r w:rsidR="00F45DA0">
              <w:rPr>
                <w:noProof/>
                <w:webHidden/>
              </w:rPr>
              <w:fldChar w:fldCharType="begin"/>
            </w:r>
            <w:r w:rsidR="00F45DA0">
              <w:rPr>
                <w:noProof/>
                <w:webHidden/>
              </w:rPr>
              <w:instrText xml:space="preserve"> PAGEREF _Toc535335204 \h </w:instrText>
            </w:r>
            <w:r w:rsidR="00F45DA0">
              <w:rPr>
                <w:noProof/>
                <w:webHidden/>
              </w:rPr>
            </w:r>
            <w:r w:rsidR="00F45DA0">
              <w:rPr>
                <w:noProof/>
                <w:webHidden/>
              </w:rPr>
              <w:fldChar w:fldCharType="separate"/>
            </w:r>
            <w:r w:rsidR="00130733">
              <w:rPr>
                <w:noProof/>
                <w:webHidden/>
              </w:rPr>
              <w:t>53</w:t>
            </w:r>
            <w:r w:rsidR="00F45DA0">
              <w:rPr>
                <w:noProof/>
                <w:webHidden/>
              </w:rPr>
              <w:fldChar w:fldCharType="end"/>
            </w:r>
          </w:hyperlink>
        </w:p>
        <w:p w14:paraId="127308D3" w14:textId="2BA12FCE" w:rsidR="00F45DA0" w:rsidRDefault="00400749">
          <w:pPr>
            <w:pStyle w:val="TOC3"/>
            <w:tabs>
              <w:tab w:val="left" w:pos="1320"/>
              <w:tab w:val="right" w:leader="dot" w:pos="8494"/>
            </w:tabs>
            <w:rPr>
              <w:noProof/>
              <w:lang w:eastAsia="pt-PT"/>
            </w:rPr>
          </w:pPr>
          <w:hyperlink w:anchor="_Toc535335205" w:history="1">
            <w:r w:rsidR="00F45DA0" w:rsidRPr="003B2B9B">
              <w:rPr>
                <w:rStyle w:val="Hyperlink"/>
                <w:noProof/>
              </w:rPr>
              <w:t>2.5.2</w:t>
            </w:r>
            <w:r w:rsidR="00F45DA0">
              <w:rPr>
                <w:noProof/>
                <w:lang w:eastAsia="pt-PT"/>
              </w:rPr>
              <w:tab/>
            </w:r>
            <w:r w:rsidR="00F45DA0" w:rsidRPr="003B2B9B">
              <w:rPr>
                <w:rStyle w:val="Hyperlink"/>
                <w:noProof/>
              </w:rPr>
              <w:t>Lista de Triggers</w:t>
            </w:r>
            <w:r w:rsidR="00F45DA0">
              <w:rPr>
                <w:noProof/>
                <w:webHidden/>
              </w:rPr>
              <w:tab/>
            </w:r>
            <w:r w:rsidR="00F45DA0">
              <w:rPr>
                <w:noProof/>
                <w:webHidden/>
              </w:rPr>
              <w:fldChar w:fldCharType="begin"/>
            </w:r>
            <w:r w:rsidR="00F45DA0">
              <w:rPr>
                <w:noProof/>
                <w:webHidden/>
              </w:rPr>
              <w:instrText xml:space="preserve"> PAGEREF _Toc535335205 \h </w:instrText>
            </w:r>
            <w:r w:rsidR="00F45DA0">
              <w:rPr>
                <w:noProof/>
                <w:webHidden/>
              </w:rPr>
            </w:r>
            <w:r w:rsidR="00F45DA0">
              <w:rPr>
                <w:noProof/>
                <w:webHidden/>
              </w:rPr>
              <w:fldChar w:fldCharType="separate"/>
            </w:r>
            <w:r w:rsidR="00130733">
              <w:rPr>
                <w:noProof/>
                <w:webHidden/>
              </w:rPr>
              <w:t>54</w:t>
            </w:r>
            <w:r w:rsidR="00F45DA0">
              <w:rPr>
                <w:noProof/>
                <w:webHidden/>
              </w:rPr>
              <w:fldChar w:fldCharType="end"/>
            </w:r>
          </w:hyperlink>
        </w:p>
        <w:p w14:paraId="622631BC" w14:textId="08E3D14D" w:rsidR="00F45DA0" w:rsidRDefault="00400749">
          <w:pPr>
            <w:pStyle w:val="TOC3"/>
            <w:tabs>
              <w:tab w:val="left" w:pos="1320"/>
              <w:tab w:val="right" w:leader="dot" w:pos="8494"/>
            </w:tabs>
            <w:rPr>
              <w:noProof/>
              <w:lang w:eastAsia="pt-PT"/>
            </w:rPr>
          </w:pPr>
          <w:hyperlink w:anchor="_Toc535335206" w:history="1">
            <w:r w:rsidR="00F45DA0" w:rsidRPr="003B2B9B">
              <w:rPr>
                <w:rStyle w:val="Hyperlink"/>
                <w:noProof/>
              </w:rPr>
              <w:t>2.5.3</w:t>
            </w:r>
            <w:r w:rsidR="00F45DA0">
              <w:rPr>
                <w:noProof/>
                <w:lang w:eastAsia="pt-PT"/>
              </w:rPr>
              <w:tab/>
            </w:r>
            <w:r w:rsidR="00F45DA0" w:rsidRPr="003B2B9B">
              <w:rPr>
                <w:rStyle w:val="Hyperlink"/>
                <w:noProof/>
              </w:rPr>
              <w:t>Triggers Implementados</w:t>
            </w:r>
            <w:r w:rsidR="00F45DA0">
              <w:rPr>
                <w:noProof/>
                <w:webHidden/>
              </w:rPr>
              <w:tab/>
            </w:r>
            <w:r w:rsidR="00F45DA0">
              <w:rPr>
                <w:noProof/>
                <w:webHidden/>
              </w:rPr>
              <w:fldChar w:fldCharType="begin"/>
            </w:r>
            <w:r w:rsidR="00F45DA0">
              <w:rPr>
                <w:noProof/>
                <w:webHidden/>
              </w:rPr>
              <w:instrText xml:space="preserve"> PAGEREF _Toc535335206 \h </w:instrText>
            </w:r>
            <w:r w:rsidR="00F45DA0">
              <w:rPr>
                <w:noProof/>
                <w:webHidden/>
              </w:rPr>
            </w:r>
            <w:r w:rsidR="00F45DA0">
              <w:rPr>
                <w:noProof/>
                <w:webHidden/>
              </w:rPr>
              <w:fldChar w:fldCharType="separate"/>
            </w:r>
            <w:r w:rsidR="00130733">
              <w:rPr>
                <w:noProof/>
                <w:webHidden/>
              </w:rPr>
              <w:t>55</w:t>
            </w:r>
            <w:r w:rsidR="00F45DA0">
              <w:rPr>
                <w:noProof/>
                <w:webHidden/>
              </w:rPr>
              <w:fldChar w:fldCharType="end"/>
            </w:r>
          </w:hyperlink>
        </w:p>
        <w:p w14:paraId="6E4EE424" w14:textId="56319618" w:rsidR="00F45DA0" w:rsidRDefault="00400749">
          <w:pPr>
            <w:pStyle w:val="TOC3"/>
            <w:tabs>
              <w:tab w:val="left" w:pos="1320"/>
              <w:tab w:val="right" w:leader="dot" w:pos="8494"/>
            </w:tabs>
            <w:rPr>
              <w:noProof/>
              <w:lang w:eastAsia="pt-PT"/>
            </w:rPr>
          </w:pPr>
          <w:hyperlink w:anchor="_Toc535335207" w:history="1">
            <w:r w:rsidR="00F45DA0" w:rsidRPr="003B2B9B">
              <w:rPr>
                <w:rStyle w:val="Hyperlink"/>
                <w:noProof/>
              </w:rPr>
              <w:t>2.5.4</w:t>
            </w:r>
            <w:r w:rsidR="00F45DA0">
              <w:rPr>
                <w:noProof/>
                <w:lang w:eastAsia="pt-PT"/>
              </w:rPr>
              <w:tab/>
            </w:r>
            <w:r w:rsidR="00F45DA0" w:rsidRPr="003B2B9B">
              <w:rPr>
                <w:rStyle w:val="Hyperlink"/>
                <w:noProof/>
              </w:rPr>
              <w:t>Lista de Stored Procedures</w:t>
            </w:r>
            <w:r w:rsidR="00F45DA0">
              <w:rPr>
                <w:noProof/>
                <w:webHidden/>
              </w:rPr>
              <w:tab/>
            </w:r>
            <w:r w:rsidR="00F45DA0">
              <w:rPr>
                <w:noProof/>
                <w:webHidden/>
              </w:rPr>
              <w:fldChar w:fldCharType="begin"/>
            </w:r>
            <w:r w:rsidR="00F45DA0">
              <w:rPr>
                <w:noProof/>
                <w:webHidden/>
              </w:rPr>
              <w:instrText xml:space="preserve"> PAGEREF _Toc535335207 \h </w:instrText>
            </w:r>
            <w:r w:rsidR="00F45DA0">
              <w:rPr>
                <w:noProof/>
                <w:webHidden/>
              </w:rPr>
            </w:r>
            <w:r w:rsidR="00F45DA0">
              <w:rPr>
                <w:noProof/>
                <w:webHidden/>
              </w:rPr>
              <w:fldChar w:fldCharType="separate"/>
            </w:r>
            <w:r w:rsidR="00130733">
              <w:rPr>
                <w:noProof/>
                <w:webHidden/>
              </w:rPr>
              <w:t>56</w:t>
            </w:r>
            <w:r w:rsidR="00F45DA0">
              <w:rPr>
                <w:noProof/>
                <w:webHidden/>
              </w:rPr>
              <w:fldChar w:fldCharType="end"/>
            </w:r>
          </w:hyperlink>
        </w:p>
        <w:p w14:paraId="63933A07" w14:textId="56DF20B7" w:rsidR="00F45DA0" w:rsidRDefault="00400749">
          <w:pPr>
            <w:pStyle w:val="TOC3"/>
            <w:tabs>
              <w:tab w:val="left" w:pos="1320"/>
              <w:tab w:val="right" w:leader="dot" w:pos="8494"/>
            </w:tabs>
            <w:rPr>
              <w:noProof/>
              <w:lang w:eastAsia="pt-PT"/>
            </w:rPr>
          </w:pPr>
          <w:hyperlink w:anchor="_Toc535335208" w:history="1">
            <w:r w:rsidR="00F45DA0" w:rsidRPr="003B2B9B">
              <w:rPr>
                <w:rStyle w:val="Hyperlink"/>
                <w:noProof/>
              </w:rPr>
              <w:t>2.5.5</w:t>
            </w:r>
            <w:r w:rsidR="00F45DA0">
              <w:rPr>
                <w:noProof/>
                <w:lang w:eastAsia="pt-PT"/>
              </w:rPr>
              <w:tab/>
            </w:r>
            <w:r w:rsidR="00F45DA0" w:rsidRPr="003B2B9B">
              <w:rPr>
                <w:rStyle w:val="Hyperlink"/>
                <w:noProof/>
              </w:rPr>
              <w:t>Stored Procedures Implementados</w:t>
            </w:r>
            <w:r w:rsidR="00F45DA0">
              <w:rPr>
                <w:noProof/>
                <w:webHidden/>
              </w:rPr>
              <w:tab/>
            </w:r>
            <w:r w:rsidR="00F45DA0">
              <w:rPr>
                <w:noProof/>
                <w:webHidden/>
              </w:rPr>
              <w:fldChar w:fldCharType="begin"/>
            </w:r>
            <w:r w:rsidR="00F45DA0">
              <w:rPr>
                <w:noProof/>
                <w:webHidden/>
              </w:rPr>
              <w:instrText xml:space="preserve"> PAGEREF _Toc535335208 \h </w:instrText>
            </w:r>
            <w:r w:rsidR="00F45DA0">
              <w:rPr>
                <w:noProof/>
                <w:webHidden/>
              </w:rPr>
            </w:r>
            <w:r w:rsidR="00F45DA0">
              <w:rPr>
                <w:noProof/>
                <w:webHidden/>
              </w:rPr>
              <w:fldChar w:fldCharType="separate"/>
            </w:r>
            <w:r w:rsidR="00130733">
              <w:rPr>
                <w:noProof/>
                <w:webHidden/>
              </w:rPr>
              <w:t>57</w:t>
            </w:r>
            <w:r w:rsidR="00F45DA0">
              <w:rPr>
                <w:noProof/>
                <w:webHidden/>
              </w:rPr>
              <w:fldChar w:fldCharType="end"/>
            </w:r>
          </w:hyperlink>
        </w:p>
        <w:p w14:paraId="22260F9D" w14:textId="09CA7308" w:rsidR="00F45DA0" w:rsidRDefault="00400749">
          <w:pPr>
            <w:pStyle w:val="TOC2"/>
            <w:tabs>
              <w:tab w:val="left" w:pos="880"/>
              <w:tab w:val="right" w:leader="dot" w:pos="8494"/>
            </w:tabs>
            <w:rPr>
              <w:noProof/>
              <w:lang w:eastAsia="pt-PT"/>
            </w:rPr>
          </w:pPr>
          <w:hyperlink w:anchor="_Toc535335209" w:history="1">
            <w:r w:rsidR="00F45DA0" w:rsidRPr="003B2B9B">
              <w:rPr>
                <w:rStyle w:val="Hyperlink"/>
                <w:noProof/>
              </w:rPr>
              <w:t>2.6</w:t>
            </w:r>
            <w:r w:rsidR="00F45DA0">
              <w:rPr>
                <w:noProof/>
                <w:lang w:eastAsia="pt-PT"/>
              </w:rPr>
              <w:tab/>
            </w:r>
            <w:r w:rsidR="00F45DA0" w:rsidRPr="003B2B9B">
              <w:rPr>
                <w:rStyle w:val="Hyperlink"/>
                <w:noProof/>
              </w:rPr>
              <w:t>Especificação de Migração entre Bases de Dados</w:t>
            </w:r>
            <w:r w:rsidR="00F45DA0">
              <w:rPr>
                <w:noProof/>
                <w:webHidden/>
              </w:rPr>
              <w:tab/>
            </w:r>
            <w:r w:rsidR="00F45DA0">
              <w:rPr>
                <w:noProof/>
                <w:webHidden/>
              </w:rPr>
              <w:fldChar w:fldCharType="begin"/>
            </w:r>
            <w:r w:rsidR="00F45DA0">
              <w:rPr>
                <w:noProof/>
                <w:webHidden/>
              </w:rPr>
              <w:instrText xml:space="preserve"> PAGEREF _Toc535335209 \h </w:instrText>
            </w:r>
            <w:r w:rsidR="00F45DA0">
              <w:rPr>
                <w:noProof/>
                <w:webHidden/>
              </w:rPr>
            </w:r>
            <w:r w:rsidR="00F45DA0">
              <w:rPr>
                <w:noProof/>
                <w:webHidden/>
              </w:rPr>
              <w:fldChar w:fldCharType="separate"/>
            </w:r>
            <w:r w:rsidR="00130733">
              <w:rPr>
                <w:noProof/>
                <w:webHidden/>
              </w:rPr>
              <w:t>58</w:t>
            </w:r>
            <w:r w:rsidR="00F45DA0">
              <w:rPr>
                <w:noProof/>
                <w:webHidden/>
              </w:rPr>
              <w:fldChar w:fldCharType="end"/>
            </w:r>
          </w:hyperlink>
        </w:p>
        <w:p w14:paraId="2931B12F" w14:textId="6AB5C09C" w:rsidR="00F45DA0" w:rsidRDefault="00400749">
          <w:pPr>
            <w:pStyle w:val="TOC3"/>
            <w:tabs>
              <w:tab w:val="left" w:pos="1320"/>
              <w:tab w:val="right" w:leader="dot" w:pos="8494"/>
            </w:tabs>
            <w:rPr>
              <w:noProof/>
              <w:lang w:eastAsia="pt-PT"/>
            </w:rPr>
          </w:pPr>
          <w:hyperlink w:anchor="_Toc535335210" w:history="1">
            <w:r w:rsidR="00F45DA0" w:rsidRPr="003B2B9B">
              <w:rPr>
                <w:rStyle w:val="Hyperlink"/>
                <w:noProof/>
              </w:rPr>
              <w:t>2.6.1</w:t>
            </w:r>
            <w:r w:rsidR="00F45DA0">
              <w:rPr>
                <w:noProof/>
                <w:lang w:eastAsia="pt-PT"/>
              </w:rPr>
              <w:tab/>
            </w:r>
            <w:r w:rsidR="00F45DA0" w:rsidRPr="003B2B9B">
              <w:rPr>
                <w:rStyle w:val="Hyperlink"/>
                <w:noProof/>
              </w:rPr>
              <w:t>Esquema relacional da base de Dados Mysql especificada (destino)</w:t>
            </w:r>
            <w:r w:rsidR="00F45DA0">
              <w:rPr>
                <w:noProof/>
                <w:webHidden/>
              </w:rPr>
              <w:tab/>
            </w:r>
            <w:r w:rsidR="00F45DA0">
              <w:rPr>
                <w:noProof/>
                <w:webHidden/>
              </w:rPr>
              <w:fldChar w:fldCharType="begin"/>
            </w:r>
            <w:r w:rsidR="00F45DA0">
              <w:rPr>
                <w:noProof/>
                <w:webHidden/>
              </w:rPr>
              <w:instrText xml:space="preserve"> PAGEREF _Toc535335210 \h </w:instrText>
            </w:r>
            <w:r w:rsidR="00F45DA0">
              <w:rPr>
                <w:noProof/>
                <w:webHidden/>
              </w:rPr>
            </w:r>
            <w:r w:rsidR="00F45DA0">
              <w:rPr>
                <w:noProof/>
                <w:webHidden/>
              </w:rPr>
              <w:fldChar w:fldCharType="separate"/>
            </w:r>
            <w:r w:rsidR="00130733">
              <w:rPr>
                <w:noProof/>
                <w:webHidden/>
              </w:rPr>
              <w:t>58</w:t>
            </w:r>
            <w:r w:rsidR="00F45DA0">
              <w:rPr>
                <w:noProof/>
                <w:webHidden/>
              </w:rPr>
              <w:fldChar w:fldCharType="end"/>
            </w:r>
          </w:hyperlink>
        </w:p>
        <w:p w14:paraId="726725EC" w14:textId="2D91487C" w:rsidR="00F45DA0" w:rsidRDefault="00400749">
          <w:pPr>
            <w:pStyle w:val="TOC3"/>
            <w:tabs>
              <w:tab w:val="left" w:pos="1320"/>
              <w:tab w:val="right" w:leader="dot" w:pos="8494"/>
            </w:tabs>
            <w:rPr>
              <w:noProof/>
              <w:lang w:eastAsia="pt-PT"/>
            </w:rPr>
          </w:pPr>
          <w:hyperlink w:anchor="_Toc535335211" w:history="1">
            <w:r w:rsidR="00F45DA0" w:rsidRPr="003B2B9B">
              <w:rPr>
                <w:rStyle w:val="Hyperlink"/>
                <w:noProof/>
              </w:rPr>
              <w:t>2.6.2</w:t>
            </w:r>
            <w:r w:rsidR="00F45DA0">
              <w:rPr>
                <w:noProof/>
                <w:lang w:eastAsia="pt-PT"/>
              </w:rPr>
              <w:tab/>
            </w:r>
            <w:r w:rsidR="00F45DA0" w:rsidRPr="003B2B9B">
              <w:rPr>
                <w:rStyle w:val="Hyperlink"/>
                <w:noProof/>
              </w:rPr>
              <w:t>Forma de Migração Especificada</w:t>
            </w:r>
            <w:r w:rsidR="00F45DA0">
              <w:rPr>
                <w:noProof/>
                <w:webHidden/>
              </w:rPr>
              <w:tab/>
            </w:r>
            <w:r w:rsidR="00F45DA0">
              <w:rPr>
                <w:noProof/>
                <w:webHidden/>
              </w:rPr>
              <w:fldChar w:fldCharType="begin"/>
            </w:r>
            <w:r w:rsidR="00F45DA0">
              <w:rPr>
                <w:noProof/>
                <w:webHidden/>
              </w:rPr>
              <w:instrText xml:space="preserve"> PAGEREF _Toc535335211 \h </w:instrText>
            </w:r>
            <w:r w:rsidR="00F45DA0">
              <w:rPr>
                <w:noProof/>
                <w:webHidden/>
              </w:rPr>
            </w:r>
            <w:r w:rsidR="00F45DA0">
              <w:rPr>
                <w:noProof/>
                <w:webHidden/>
              </w:rPr>
              <w:fldChar w:fldCharType="separate"/>
            </w:r>
            <w:r w:rsidR="00130733">
              <w:rPr>
                <w:noProof/>
                <w:webHidden/>
              </w:rPr>
              <w:t>59</w:t>
            </w:r>
            <w:r w:rsidR="00F45DA0">
              <w:rPr>
                <w:noProof/>
                <w:webHidden/>
              </w:rPr>
              <w:fldChar w:fldCharType="end"/>
            </w:r>
          </w:hyperlink>
        </w:p>
        <w:p w14:paraId="7A26C45E" w14:textId="256559CE" w:rsidR="00F45DA0" w:rsidRDefault="00400749">
          <w:pPr>
            <w:pStyle w:val="TOC3"/>
            <w:tabs>
              <w:tab w:val="left" w:pos="1320"/>
              <w:tab w:val="right" w:leader="dot" w:pos="8494"/>
            </w:tabs>
            <w:rPr>
              <w:noProof/>
              <w:lang w:eastAsia="pt-PT"/>
            </w:rPr>
          </w:pPr>
          <w:hyperlink w:anchor="_Toc535335212" w:history="1">
            <w:r w:rsidR="00F45DA0" w:rsidRPr="003B2B9B">
              <w:rPr>
                <w:rStyle w:val="Hyperlink"/>
                <w:noProof/>
              </w:rPr>
              <w:t>2.6.3</w:t>
            </w:r>
            <w:r w:rsidR="00F45DA0">
              <w:rPr>
                <w:noProof/>
                <w:lang w:eastAsia="pt-PT"/>
              </w:rPr>
              <w:tab/>
            </w:r>
            <w:r w:rsidR="00F45DA0" w:rsidRPr="003B2B9B">
              <w:rPr>
                <w:rStyle w:val="Hyperlink"/>
                <w:noProof/>
              </w:rPr>
              <w:t>Utilizadores Especificados</w:t>
            </w:r>
            <w:r w:rsidR="00F45DA0">
              <w:rPr>
                <w:noProof/>
                <w:webHidden/>
              </w:rPr>
              <w:tab/>
            </w:r>
            <w:r w:rsidR="00F45DA0">
              <w:rPr>
                <w:noProof/>
                <w:webHidden/>
              </w:rPr>
              <w:fldChar w:fldCharType="begin"/>
            </w:r>
            <w:r w:rsidR="00F45DA0">
              <w:rPr>
                <w:noProof/>
                <w:webHidden/>
              </w:rPr>
              <w:instrText xml:space="preserve"> PAGEREF _Toc535335212 \h </w:instrText>
            </w:r>
            <w:r w:rsidR="00F45DA0">
              <w:rPr>
                <w:noProof/>
                <w:webHidden/>
              </w:rPr>
            </w:r>
            <w:r w:rsidR="00F45DA0">
              <w:rPr>
                <w:noProof/>
                <w:webHidden/>
              </w:rPr>
              <w:fldChar w:fldCharType="separate"/>
            </w:r>
            <w:r w:rsidR="00130733">
              <w:rPr>
                <w:noProof/>
                <w:webHidden/>
              </w:rPr>
              <w:t>60</w:t>
            </w:r>
            <w:r w:rsidR="00F45DA0">
              <w:rPr>
                <w:noProof/>
                <w:webHidden/>
              </w:rPr>
              <w:fldChar w:fldCharType="end"/>
            </w:r>
          </w:hyperlink>
        </w:p>
        <w:p w14:paraId="3C48513F" w14:textId="3320622B" w:rsidR="00F45DA0" w:rsidRDefault="00400749">
          <w:pPr>
            <w:pStyle w:val="TOC3"/>
            <w:tabs>
              <w:tab w:val="left" w:pos="1320"/>
              <w:tab w:val="right" w:leader="dot" w:pos="8494"/>
            </w:tabs>
            <w:rPr>
              <w:noProof/>
              <w:lang w:eastAsia="pt-PT"/>
            </w:rPr>
          </w:pPr>
          <w:hyperlink w:anchor="_Toc535335213" w:history="1">
            <w:r w:rsidR="00F45DA0" w:rsidRPr="003B2B9B">
              <w:rPr>
                <w:rStyle w:val="Hyperlink"/>
                <w:noProof/>
              </w:rPr>
              <w:t>2.6.4</w:t>
            </w:r>
            <w:r w:rsidR="00F45DA0">
              <w:rPr>
                <w:noProof/>
                <w:lang w:eastAsia="pt-PT"/>
              </w:rPr>
              <w:tab/>
            </w:r>
            <w:r w:rsidR="00F45DA0" w:rsidRPr="003B2B9B">
              <w:rPr>
                <w:rStyle w:val="Hyperlink"/>
                <w:noProof/>
              </w:rPr>
              <w:t>Triggers de suporte à migração de dados  especificados</w:t>
            </w:r>
            <w:r w:rsidR="00F45DA0">
              <w:rPr>
                <w:noProof/>
                <w:webHidden/>
              </w:rPr>
              <w:tab/>
            </w:r>
            <w:r w:rsidR="00F45DA0">
              <w:rPr>
                <w:noProof/>
                <w:webHidden/>
              </w:rPr>
              <w:fldChar w:fldCharType="begin"/>
            </w:r>
            <w:r w:rsidR="00F45DA0">
              <w:rPr>
                <w:noProof/>
                <w:webHidden/>
              </w:rPr>
              <w:instrText xml:space="preserve"> PAGEREF _Toc535335213 \h </w:instrText>
            </w:r>
            <w:r w:rsidR="00F45DA0">
              <w:rPr>
                <w:noProof/>
                <w:webHidden/>
              </w:rPr>
            </w:r>
            <w:r w:rsidR="00F45DA0">
              <w:rPr>
                <w:noProof/>
                <w:webHidden/>
              </w:rPr>
              <w:fldChar w:fldCharType="separate"/>
            </w:r>
            <w:r w:rsidR="00130733">
              <w:rPr>
                <w:noProof/>
                <w:webHidden/>
              </w:rPr>
              <w:t>61</w:t>
            </w:r>
            <w:r w:rsidR="00F45DA0">
              <w:rPr>
                <w:noProof/>
                <w:webHidden/>
              </w:rPr>
              <w:fldChar w:fldCharType="end"/>
            </w:r>
          </w:hyperlink>
        </w:p>
        <w:p w14:paraId="3D61A48B" w14:textId="782624E4" w:rsidR="00F45DA0" w:rsidRDefault="00400749">
          <w:pPr>
            <w:pStyle w:val="TOC3"/>
            <w:tabs>
              <w:tab w:val="left" w:pos="1320"/>
              <w:tab w:val="right" w:leader="dot" w:pos="8494"/>
            </w:tabs>
            <w:rPr>
              <w:noProof/>
              <w:lang w:eastAsia="pt-PT"/>
            </w:rPr>
          </w:pPr>
          <w:hyperlink w:anchor="_Toc535335214" w:history="1">
            <w:r w:rsidR="00F45DA0" w:rsidRPr="003B2B9B">
              <w:rPr>
                <w:rStyle w:val="Hyperlink"/>
                <w:noProof/>
              </w:rPr>
              <w:t>2.6.5</w:t>
            </w:r>
            <w:r w:rsidR="00F45DA0">
              <w:rPr>
                <w:noProof/>
                <w:lang w:eastAsia="pt-PT"/>
              </w:rPr>
              <w:tab/>
            </w:r>
            <w:r w:rsidR="00F45DA0" w:rsidRPr="003B2B9B">
              <w:rPr>
                <w:rStyle w:val="Hyperlink"/>
                <w:noProof/>
              </w:rPr>
              <w:t>Stored Procedures de suporte à migração de dados especificados</w:t>
            </w:r>
            <w:r w:rsidR="00F45DA0">
              <w:rPr>
                <w:noProof/>
                <w:webHidden/>
              </w:rPr>
              <w:tab/>
            </w:r>
            <w:r w:rsidR="00F45DA0">
              <w:rPr>
                <w:noProof/>
                <w:webHidden/>
              </w:rPr>
              <w:fldChar w:fldCharType="begin"/>
            </w:r>
            <w:r w:rsidR="00F45DA0">
              <w:rPr>
                <w:noProof/>
                <w:webHidden/>
              </w:rPr>
              <w:instrText xml:space="preserve"> PAGEREF _Toc535335214 \h </w:instrText>
            </w:r>
            <w:r w:rsidR="00F45DA0">
              <w:rPr>
                <w:noProof/>
                <w:webHidden/>
              </w:rPr>
            </w:r>
            <w:r w:rsidR="00F45DA0">
              <w:rPr>
                <w:noProof/>
                <w:webHidden/>
              </w:rPr>
              <w:fldChar w:fldCharType="separate"/>
            </w:r>
            <w:r w:rsidR="00130733">
              <w:rPr>
                <w:noProof/>
                <w:webHidden/>
              </w:rPr>
              <w:t>62</w:t>
            </w:r>
            <w:r w:rsidR="00F45DA0">
              <w:rPr>
                <w:noProof/>
                <w:webHidden/>
              </w:rPr>
              <w:fldChar w:fldCharType="end"/>
            </w:r>
          </w:hyperlink>
        </w:p>
        <w:p w14:paraId="65F24D59" w14:textId="12D3282E" w:rsidR="00F45DA0" w:rsidRDefault="00400749">
          <w:pPr>
            <w:pStyle w:val="TOC3"/>
            <w:tabs>
              <w:tab w:val="left" w:pos="1320"/>
              <w:tab w:val="right" w:leader="dot" w:pos="8494"/>
            </w:tabs>
            <w:rPr>
              <w:noProof/>
              <w:lang w:eastAsia="pt-PT"/>
            </w:rPr>
          </w:pPr>
          <w:hyperlink w:anchor="_Toc535335215" w:history="1">
            <w:r w:rsidR="00F45DA0" w:rsidRPr="003B2B9B">
              <w:rPr>
                <w:rStyle w:val="Hyperlink"/>
                <w:noProof/>
              </w:rPr>
              <w:t>2.6.6</w:t>
            </w:r>
            <w:r w:rsidR="00F45DA0">
              <w:rPr>
                <w:noProof/>
                <w:lang w:eastAsia="pt-PT"/>
              </w:rPr>
              <w:tab/>
            </w:r>
            <w:r w:rsidR="00F45DA0" w:rsidRPr="003B2B9B">
              <w:rPr>
                <w:rStyle w:val="Hyperlink"/>
                <w:noProof/>
              </w:rPr>
              <w:t>Eventos de suporte à migração de dados especificados</w:t>
            </w:r>
            <w:r w:rsidR="00F45DA0">
              <w:rPr>
                <w:noProof/>
                <w:webHidden/>
              </w:rPr>
              <w:tab/>
            </w:r>
            <w:r w:rsidR="00F45DA0">
              <w:rPr>
                <w:noProof/>
                <w:webHidden/>
              </w:rPr>
              <w:fldChar w:fldCharType="begin"/>
            </w:r>
            <w:r w:rsidR="00F45DA0">
              <w:rPr>
                <w:noProof/>
                <w:webHidden/>
              </w:rPr>
              <w:instrText xml:space="preserve"> PAGEREF _Toc535335215 \h </w:instrText>
            </w:r>
            <w:r w:rsidR="00F45DA0">
              <w:rPr>
                <w:noProof/>
                <w:webHidden/>
              </w:rPr>
            </w:r>
            <w:r w:rsidR="00F45DA0">
              <w:rPr>
                <w:noProof/>
                <w:webHidden/>
              </w:rPr>
              <w:fldChar w:fldCharType="separate"/>
            </w:r>
            <w:r w:rsidR="00130733">
              <w:rPr>
                <w:noProof/>
                <w:webHidden/>
              </w:rPr>
              <w:t>63</w:t>
            </w:r>
            <w:r w:rsidR="00F45DA0">
              <w:rPr>
                <w:noProof/>
                <w:webHidden/>
              </w:rPr>
              <w:fldChar w:fldCharType="end"/>
            </w:r>
          </w:hyperlink>
        </w:p>
        <w:p w14:paraId="1B8E3BE8" w14:textId="745BA44F" w:rsidR="00F45DA0" w:rsidRDefault="00400749">
          <w:pPr>
            <w:pStyle w:val="TOC3"/>
            <w:tabs>
              <w:tab w:val="left" w:pos="1320"/>
              <w:tab w:val="right" w:leader="dot" w:pos="8494"/>
            </w:tabs>
            <w:rPr>
              <w:noProof/>
              <w:lang w:eastAsia="pt-PT"/>
            </w:rPr>
          </w:pPr>
          <w:hyperlink w:anchor="_Toc535335216" w:history="1">
            <w:r w:rsidR="00F45DA0" w:rsidRPr="003B2B9B">
              <w:rPr>
                <w:rStyle w:val="Hyperlink"/>
                <w:noProof/>
              </w:rPr>
              <w:t>2.6.7</w:t>
            </w:r>
            <w:r w:rsidR="00F45DA0">
              <w:rPr>
                <w:noProof/>
                <w:lang w:eastAsia="pt-PT"/>
              </w:rPr>
              <w:tab/>
            </w:r>
            <w:r w:rsidR="00F45DA0" w:rsidRPr="003B2B9B">
              <w:rPr>
                <w:rStyle w:val="Hyperlink"/>
                <w:noProof/>
              </w:rPr>
              <w:t>PHP de suporte à migração de dados especificado</w:t>
            </w:r>
            <w:r w:rsidR="00F45DA0">
              <w:rPr>
                <w:noProof/>
                <w:webHidden/>
              </w:rPr>
              <w:tab/>
            </w:r>
            <w:r w:rsidR="00F45DA0">
              <w:rPr>
                <w:noProof/>
                <w:webHidden/>
              </w:rPr>
              <w:fldChar w:fldCharType="begin"/>
            </w:r>
            <w:r w:rsidR="00F45DA0">
              <w:rPr>
                <w:noProof/>
                <w:webHidden/>
              </w:rPr>
              <w:instrText xml:space="preserve"> PAGEREF _Toc535335216 \h </w:instrText>
            </w:r>
            <w:r w:rsidR="00F45DA0">
              <w:rPr>
                <w:noProof/>
                <w:webHidden/>
              </w:rPr>
            </w:r>
            <w:r w:rsidR="00F45DA0">
              <w:rPr>
                <w:noProof/>
                <w:webHidden/>
              </w:rPr>
              <w:fldChar w:fldCharType="separate"/>
            </w:r>
            <w:r w:rsidR="00130733">
              <w:rPr>
                <w:noProof/>
                <w:webHidden/>
              </w:rPr>
              <w:t>64</w:t>
            </w:r>
            <w:r w:rsidR="00F45DA0">
              <w:rPr>
                <w:noProof/>
                <w:webHidden/>
              </w:rPr>
              <w:fldChar w:fldCharType="end"/>
            </w:r>
          </w:hyperlink>
        </w:p>
        <w:p w14:paraId="3A9CEE53" w14:textId="1B9DD304" w:rsidR="00F45DA0" w:rsidRDefault="00400749">
          <w:pPr>
            <w:pStyle w:val="TOC2"/>
            <w:tabs>
              <w:tab w:val="left" w:pos="880"/>
              <w:tab w:val="right" w:leader="dot" w:pos="8494"/>
            </w:tabs>
            <w:rPr>
              <w:noProof/>
              <w:lang w:eastAsia="pt-PT"/>
            </w:rPr>
          </w:pPr>
          <w:hyperlink w:anchor="_Toc535335217" w:history="1">
            <w:r w:rsidR="00F45DA0" w:rsidRPr="003B2B9B">
              <w:rPr>
                <w:rStyle w:val="Hyperlink"/>
                <w:noProof/>
              </w:rPr>
              <w:t>2.7</w:t>
            </w:r>
            <w:r w:rsidR="00F45DA0">
              <w:rPr>
                <w:noProof/>
                <w:lang w:eastAsia="pt-PT"/>
              </w:rPr>
              <w:tab/>
            </w:r>
            <w:r w:rsidR="00F45DA0" w:rsidRPr="003B2B9B">
              <w:rPr>
                <w:rStyle w:val="Hyperlink"/>
                <w:noProof/>
              </w:rPr>
              <w:t>Avaliação das especificações do próprio grupo Migração</w:t>
            </w:r>
            <w:r w:rsidR="00F45DA0">
              <w:rPr>
                <w:noProof/>
                <w:webHidden/>
              </w:rPr>
              <w:tab/>
            </w:r>
            <w:r w:rsidR="00F45DA0">
              <w:rPr>
                <w:noProof/>
                <w:webHidden/>
              </w:rPr>
              <w:fldChar w:fldCharType="begin"/>
            </w:r>
            <w:r w:rsidR="00F45DA0">
              <w:rPr>
                <w:noProof/>
                <w:webHidden/>
              </w:rPr>
              <w:instrText xml:space="preserve"> PAGEREF _Toc535335217 \h </w:instrText>
            </w:r>
            <w:r w:rsidR="00F45DA0">
              <w:rPr>
                <w:noProof/>
                <w:webHidden/>
              </w:rPr>
            </w:r>
            <w:r w:rsidR="00F45DA0">
              <w:rPr>
                <w:noProof/>
                <w:webHidden/>
              </w:rPr>
              <w:fldChar w:fldCharType="separate"/>
            </w:r>
            <w:r w:rsidR="00130733">
              <w:rPr>
                <w:noProof/>
                <w:webHidden/>
              </w:rPr>
              <w:t>65</w:t>
            </w:r>
            <w:r w:rsidR="00F45DA0">
              <w:rPr>
                <w:noProof/>
                <w:webHidden/>
              </w:rPr>
              <w:fldChar w:fldCharType="end"/>
            </w:r>
          </w:hyperlink>
        </w:p>
        <w:p w14:paraId="316FC516" w14:textId="7EF65D37" w:rsidR="00F45DA0" w:rsidRDefault="00400749">
          <w:pPr>
            <w:pStyle w:val="TOC2"/>
            <w:tabs>
              <w:tab w:val="left" w:pos="880"/>
              <w:tab w:val="right" w:leader="dot" w:pos="8494"/>
            </w:tabs>
            <w:rPr>
              <w:noProof/>
              <w:lang w:eastAsia="pt-PT"/>
            </w:rPr>
          </w:pPr>
          <w:hyperlink w:anchor="_Toc535335218" w:history="1">
            <w:r w:rsidR="00F45DA0" w:rsidRPr="003B2B9B">
              <w:rPr>
                <w:rStyle w:val="Hyperlink"/>
                <w:noProof/>
              </w:rPr>
              <w:t>2.8</w:t>
            </w:r>
            <w:r w:rsidR="00F45DA0">
              <w:rPr>
                <w:noProof/>
                <w:lang w:eastAsia="pt-PT"/>
              </w:rPr>
              <w:tab/>
            </w:r>
            <w:r w:rsidR="00F45DA0" w:rsidRPr="003B2B9B">
              <w:rPr>
                <w:rStyle w:val="Hyperlink"/>
                <w:noProof/>
              </w:rPr>
              <w:t>Implementação da Migração de Dados</w:t>
            </w:r>
            <w:r w:rsidR="00F45DA0">
              <w:rPr>
                <w:noProof/>
                <w:webHidden/>
              </w:rPr>
              <w:tab/>
            </w:r>
            <w:r w:rsidR="00F45DA0">
              <w:rPr>
                <w:noProof/>
                <w:webHidden/>
              </w:rPr>
              <w:fldChar w:fldCharType="begin"/>
            </w:r>
            <w:r w:rsidR="00F45DA0">
              <w:rPr>
                <w:noProof/>
                <w:webHidden/>
              </w:rPr>
              <w:instrText xml:space="preserve"> PAGEREF _Toc535335218 \h </w:instrText>
            </w:r>
            <w:r w:rsidR="00F45DA0">
              <w:rPr>
                <w:noProof/>
                <w:webHidden/>
              </w:rPr>
            </w:r>
            <w:r w:rsidR="00F45DA0">
              <w:rPr>
                <w:noProof/>
                <w:webHidden/>
              </w:rPr>
              <w:fldChar w:fldCharType="separate"/>
            </w:r>
            <w:r w:rsidR="00130733">
              <w:rPr>
                <w:noProof/>
                <w:webHidden/>
              </w:rPr>
              <w:t>66</w:t>
            </w:r>
            <w:r w:rsidR="00F45DA0">
              <w:rPr>
                <w:noProof/>
                <w:webHidden/>
              </w:rPr>
              <w:fldChar w:fldCharType="end"/>
            </w:r>
          </w:hyperlink>
        </w:p>
        <w:p w14:paraId="27E8BC27" w14:textId="79DD1C15" w:rsidR="00F45DA0" w:rsidRDefault="00400749">
          <w:pPr>
            <w:pStyle w:val="TOC3"/>
            <w:tabs>
              <w:tab w:val="left" w:pos="1320"/>
              <w:tab w:val="right" w:leader="dot" w:pos="8494"/>
            </w:tabs>
            <w:rPr>
              <w:noProof/>
              <w:lang w:eastAsia="pt-PT"/>
            </w:rPr>
          </w:pPr>
          <w:hyperlink w:anchor="_Toc535335219" w:history="1">
            <w:r w:rsidR="00F45DA0" w:rsidRPr="003B2B9B">
              <w:rPr>
                <w:rStyle w:val="Hyperlink"/>
                <w:noProof/>
              </w:rPr>
              <w:t>2.8.1</w:t>
            </w:r>
            <w:r w:rsidR="00F45DA0">
              <w:rPr>
                <w:noProof/>
                <w:lang w:eastAsia="pt-PT"/>
              </w:rPr>
              <w:tab/>
            </w:r>
            <w:r w:rsidR="00F45DA0" w:rsidRPr="003B2B9B">
              <w:rPr>
                <w:rStyle w:val="Hyperlink"/>
                <w:noProof/>
              </w:rPr>
              <w:t>Utilizadores Implementado</w:t>
            </w:r>
            <w:r w:rsidR="00F45DA0">
              <w:rPr>
                <w:noProof/>
                <w:webHidden/>
              </w:rPr>
              <w:tab/>
            </w:r>
            <w:r w:rsidR="00F45DA0">
              <w:rPr>
                <w:noProof/>
                <w:webHidden/>
              </w:rPr>
              <w:fldChar w:fldCharType="begin"/>
            </w:r>
            <w:r w:rsidR="00F45DA0">
              <w:rPr>
                <w:noProof/>
                <w:webHidden/>
              </w:rPr>
              <w:instrText xml:space="preserve"> PAGEREF _Toc535335219 \h </w:instrText>
            </w:r>
            <w:r w:rsidR="00F45DA0">
              <w:rPr>
                <w:noProof/>
                <w:webHidden/>
              </w:rPr>
            </w:r>
            <w:r w:rsidR="00F45DA0">
              <w:rPr>
                <w:noProof/>
                <w:webHidden/>
              </w:rPr>
              <w:fldChar w:fldCharType="separate"/>
            </w:r>
            <w:r w:rsidR="00130733">
              <w:rPr>
                <w:noProof/>
                <w:webHidden/>
              </w:rPr>
              <w:t>66</w:t>
            </w:r>
            <w:r w:rsidR="00F45DA0">
              <w:rPr>
                <w:noProof/>
                <w:webHidden/>
              </w:rPr>
              <w:fldChar w:fldCharType="end"/>
            </w:r>
          </w:hyperlink>
        </w:p>
        <w:p w14:paraId="2686F1DF" w14:textId="044CCB22" w:rsidR="00F45DA0" w:rsidRDefault="00400749">
          <w:pPr>
            <w:pStyle w:val="TOC3"/>
            <w:tabs>
              <w:tab w:val="left" w:pos="1320"/>
              <w:tab w:val="right" w:leader="dot" w:pos="8494"/>
            </w:tabs>
            <w:rPr>
              <w:noProof/>
              <w:lang w:eastAsia="pt-PT"/>
            </w:rPr>
          </w:pPr>
          <w:hyperlink w:anchor="_Toc535335220" w:history="1">
            <w:r w:rsidR="00F45DA0" w:rsidRPr="003B2B9B">
              <w:rPr>
                <w:rStyle w:val="Hyperlink"/>
                <w:noProof/>
              </w:rPr>
              <w:t>2.8.2</w:t>
            </w:r>
            <w:r w:rsidR="00F45DA0">
              <w:rPr>
                <w:noProof/>
                <w:lang w:eastAsia="pt-PT"/>
              </w:rPr>
              <w:tab/>
            </w:r>
            <w:r w:rsidR="00F45DA0" w:rsidRPr="003B2B9B">
              <w:rPr>
                <w:rStyle w:val="Hyperlink"/>
                <w:noProof/>
              </w:rPr>
              <w:t>Lista Triggers</w:t>
            </w:r>
            <w:r w:rsidR="00F45DA0">
              <w:rPr>
                <w:noProof/>
                <w:webHidden/>
              </w:rPr>
              <w:tab/>
            </w:r>
            <w:r w:rsidR="00F45DA0">
              <w:rPr>
                <w:noProof/>
                <w:webHidden/>
              </w:rPr>
              <w:fldChar w:fldCharType="begin"/>
            </w:r>
            <w:r w:rsidR="00F45DA0">
              <w:rPr>
                <w:noProof/>
                <w:webHidden/>
              </w:rPr>
              <w:instrText xml:space="preserve"> PAGEREF _Toc535335220 \h </w:instrText>
            </w:r>
            <w:r w:rsidR="00F45DA0">
              <w:rPr>
                <w:noProof/>
                <w:webHidden/>
              </w:rPr>
            </w:r>
            <w:r w:rsidR="00F45DA0">
              <w:rPr>
                <w:noProof/>
                <w:webHidden/>
              </w:rPr>
              <w:fldChar w:fldCharType="separate"/>
            </w:r>
            <w:r w:rsidR="00130733">
              <w:rPr>
                <w:noProof/>
                <w:webHidden/>
              </w:rPr>
              <w:t>67</w:t>
            </w:r>
            <w:r w:rsidR="00F45DA0">
              <w:rPr>
                <w:noProof/>
                <w:webHidden/>
              </w:rPr>
              <w:fldChar w:fldCharType="end"/>
            </w:r>
          </w:hyperlink>
        </w:p>
        <w:p w14:paraId="21F9B95A" w14:textId="26F5DE16" w:rsidR="00F45DA0" w:rsidRDefault="00400749">
          <w:pPr>
            <w:pStyle w:val="TOC3"/>
            <w:tabs>
              <w:tab w:val="left" w:pos="1320"/>
              <w:tab w:val="right" w:leader="dot" w:pos="8494"/>
            </w:tabs>
            <w:rPr>
              <w:noProof/>
              <w:lang w:eastAsia="pt-PT"/>
            </w:rPr>
          </w:pPr>
          <w:hyperlink w:anchor="_Toc535335221" w:history="1">
            <w:r w:rsidR="00F45DA0" w:rsidRPr="003B2B9B">
              <w:rPr>
                <w:rStyle w:val="Hyperlink"/>
                <w:noProof/>
              </w:rPr>
              <w:t>2.8.3</w:t>
            </w:r>
            <w:r w:rsidR="00F45DA0">
              <w:rPr>
                <w:noProof/>
                <w:lang w:eastAsia="pt-PT"/>
              </w:rPr>
              <w:tab/>
            </w:r>
            <w:r w:rsidR="00F45DA0" w:rsidRPr="003B2B9B">
              <w:rPr>
                <w:rStyle w:val="Hyperlink"/>
                <w:noProof/>
              </w:rPr>
              <w:t>Triggers Implementados</w:t>
            </w:r>
            <w:r w:rsidR="00F45DA0">
              <w:rPr>
                <w:noProof/>
                <w:webHidden/>
              </w:rPr>
              <w:tab/>
            </w:r>
            <w:r w:rsidR="00F45DA0">
              <w:rPr>
                <w:noProof/>
                <w:webHidden/>
              </w:rPr>
              <w:fldChar w:fldCharType="begin"/>
            </w:r>
            <w:r w:rsidR="00F45DA0">
              <w:rPr>
                <w:noProof/>
                <w:webHidden/>
              </w:rPr>
              <w:instrText xml:space="preserve"> PAGEREF _Toc535335221 \h </w:instrText>
            </w:r>
            <w:r w:rsidR="00F45DA0">
              <w:rPr>
                <w:noProof/>
                <w:webHidden/>
              </w:rPr>
            </w:r>
            <w:r w:rsidR="00F45DA0">
              <w:rPr>
                <w:noProof/>
                <w:webHidden/>
              </w:rPr>
              <w:fldChar w:fldCharType="separate"/>
            </w:r>
            <w:r w:rsidR="00130733">
              <w:rPr>
                <w:noProof/>
                <w:webHidden/>
              </w:rPr>
              <w:t>68</w:t>
            </w:r>
            <w:r w:rsidR="00F45DA0">
              <w:rPr>
                <w:noProof/>
                <w:webHidden/>
              </w:rPr>
              <w:fldChar w:fldCharType="end"/>
            </w:r>
          </w:hyperlink>
        </w:p>
        <w:p w14:paraId="04487429" w14:textId="6A5B2ACD" w:rsidR="00F45DA0" w:rsidRDefault="00400749">
          <w:pPr>
            <w:pStyle w:val="TOC3"/>
            <w:tabs>
              <w:tab w:val="left" w:pos="1320"/>
              <w:tab w:val="right" w:leader="dot" w:pos="8494"/>
            </w:tabs>
            <w:rPr>
              <w:noProof/>
              <w:lang w:eastAsia="pt-PT"/>
            </w:rPr>
          </w:pPr>
          <w:hyperlink w:anchor="_Toc535335222" w:history="1">
            <w:r w:rsidR="00F45DA0" w:rsidRPr="003B2B9B">
              <w:rPr>
                <w:rStyle w:val="Hyperlink"/>
                <w:noProof/>
              </w:rPr>
              <w:t>2.8.4</w:t>
            </w:r>
            <w:r w:rsidR="00F45DA0">
              <w:rPr>
                <w:noProof/>
                <w:lang w:eastAsia="pt-PT"/>
              </w:rPr>
              <w:tab/>
            </w:r>
            <w:r w:rsidR="00F45DA0" w:rsidRPr="003B2B9B">
              <w:rPr>
                <w:rStyle w:val="Hyperlink"/>
                <w:noProof/>
              </w:rPr>
              <w:t>Lista de Stored Procedures</w:t>
            </w:r>
            <w:r w:rsidR="00F45DA0">
              <w:rPr>
                <w:noProof/>
                <w:webHidden/>
              </w:rPr>
              <w:tab/>
            </w:r>
            <w:r w:rsidR="00F45DA0">
              <w:rPr>
                <w:noProof/>
                <w:webHidden/>
              </w:rPr>
              <w:fldChar w:fldCharType="begin"/>
            </w:r>
            <w:r w:rsidR="00F45DA0">
              <w:rPr>
                <w:noProof/>
                <w:webHidden/>
              </w:rPr>
              <w:instrText xml:space="preserve"> PAGEREF _Toc535335222 \h </w:instrText>
            </w:r>
            <w:r w:rsidR="00F45DA0">
              <w:rPr>
                <w:noProof/>
                <w:webHidden/>
              </w:rPr>
            </w:r>
            <w:r w:rsidR="00F45DA0">
              <w:rPr>
                <w:noProof/>
                <w:webHidden/>
              </w:rPr>
              <w:fldChar w:fldCharType="separate"/>
            </w:r>
            <w:r w:rsidR="00130733">
              <w:rPr>
                <w:noProof/>
                <w:webHidden/>
              </w:rPr>
              <w:t>69</w:t>
            </w:r>
            <w:r w:rsidR="00F45DA0">
              <w:rPr>
                <w:noProof/>
                <w:webHidden/>
              </w:rPr>
              <w:fldChar w:fldCharType="end"/>
            </w:r>
          </w:hyperlink>
        </w:p>
        <w:p w14:paraId="6A9D00CA" w14:textId="6BCFF02B" w:rsidR="00F45DA0" w:rsidRDefault="00400749">
          <w:pPr>
            <w:pStyle w:val="TOC3"/>
            <w:tabs>
              <w:tab w:val="left" w:pos="1320"/>
              <w:tab w:val="right" w:leader="dot" w:pos="8494"/>
            </w:tabs>
            <w:rPr>
              <w:noProof/>
              <w:lang w:eastAsia="pt-PT"/>
            </w:rPr>
          </w:pPr>
          <w:hyperlink w:anchor="_Toc535335223" w:history="1">
            <w:r w:rsidR="00F45DA0" w:rsidRPr="003B2B9B">
              <w:rPr>
                <w:rStyle w:val="Hyperlink"/>
                <w:noProof/>
              </w:rPr>
              <w:t>2.8.5</w:t>
            </w:r>
            <w:r w:rsidR="00F45DA0">
              <w:rPr>
                <w:noProof/>
                <w:lang w:eastAsia="pt-PT"/>
              </w:rPr>
              <w:tab/>
            </w:r>
            <w:r w:rsidR="00F45DA0" w:rsidRPr="003B2B9B">
              <w:rPr>
                <w:rStyle w:val="Hyperlink"/>
                <w:noProof/>
              </w:rPr>
              <w:t>Stored Procedures Implementados</w:t>
            </w:r>
            <w:r w:rsidR="00F45DA0">
              <w:rPr>
                <w:noProof/>
                <w:webHidden/>
              </w:rPr>
              <w:tab/>
            </w:r>
            <w:r w:rsidR="00F45DA0">
              <w:rPr>
                <w:noProof/>
                <w:webHidden/>
              </w:rPr>
              <w:fldChar w:fldCharType="begin"/>
            </w:r>
            <w:r w:rsidR="00F45DA0">
              <w:rPr>
                <w:noProof/>
                <w:webHidden/>
              </w:rPr>
              <w:instrText xml:space="preserve"> PAGEREF _Toc535335223 \h </w:instrText>
            </w:r>
            <w:r w:rsidR="00F45DA0">
              <w:rPr>
                <w:noProof/>
                <w:webHidden/>
              </w:rPr>
            </w:r>
            <w:r w:rsidR="00F45DA0">
              <w:rPr>
                <w:noProof/>
                <w:webHidden/>
              </w:rPr>
              <w:fldChar w:fldCharType="separate"/>
            </w:r>
            <w:r w:rsidR="00130733">
              <w:rPr>
                <w:noProof/>
                <w:webHidden/>
              </w:rPr>
              <w:t>70</w:t>
            </w:r>
            <w:r w:rsidR="00F45DA0">
              <w:rPr>
                <w:noProof/>
                <w:webHidden/>
              </w:rPr>
              <w:fldChar w:fldCharType="end"/>
            </w:r>
          </w:hyperlink>
        </w:p>
        <w:p w14:paraId="2434328E" w14:textId="1C8E0793" w:rsidR="00F45DA0" w:rsidRDefault="00400749">
          <w:pPr>
            <w:pStyle w:val="TOC3"/>
            <w:tabs>
              <w:tab w:val="left" w:pos="1320"/>
              <w:tab w:val="right" w:leader="dot" w:pos="8494"/>
            </w:tabs>
            <w:rPr>
              <w:noProof/>
              <w:lang w:eastAsia="pt-PT"/>
            </w:rPr>
          </w:pPr>
          <w:hyperlink w:anchor="_Toc535335224" w:history="1">
            <w:r w:rsidR="00F45DA0" w:rsidRPr="003B2B9B">
              <w:rPr>
                <w:rStyle w:val="Hyperlink"/>
                <w:noProof/>
              </w:rPr>
              <w:t>2.8.6</w:t>
            </w:r>
            <w:r w:rsidR="00F45DA0">
              <w:rPr>
                <w:noProof/>
                <w:lang w:eastAsia="pt-PT"/>
              </w:rPr>
              <w:tab/>
            </w:r>
            <w:r w:rsidR="00F45DA0" w:rsidRPr="003B2B9B">
              <w:rPr>
                <w:rStyle w:val="Hyperlink"/>
                <w:noProof/>
              </w:rPr>
              <w:t>Lista Eventos</w:t>
            </w:r>
            <w:r w:rsidR="00F45DA0">
              <w:rPr>
                <w:noProof/>
                <w:webHidden/>
              </w:rPr>
              <w:tab/>
            </w:r>
            <w:r w:rsidR="00F45DA0">
              <w:rPr>
                <w:noProof/>
                <w:webHidden/>
              </w:rPr>
              <w:fldChar w:fldCharType="begin"/>
            </w:r>
            <w:r w:rsidR="00F45DA0">
              <w:rPr>
                <w:noProof/>
                <w:webHidden/>
              </w:rPr>
              <w:instrText xml:space="preserve"> PAGEREF _Toc535335224 \h </w:instrText>
            </w:r>
            <w:r w:rsidR="00F45DA0">
              <w:rPr>
                <w:noProof/>
                <w:webHidden/>
              </w:rPr>
            </w:r>
            <w:r w:rsidR="00F45DA0">
              <w:rPr>
                <w:noProof/>
                <w:webHidden/>
              </w:rPr>
              <w:fldChar w:fldCharType="separate"/>
            </w:r>
            <w:r w:rsidR="00130733">
              <w:rPr>
                <w:noProof/>
                <w:webHidden/>
              </w:rPr>
              <w:t>71</w:t>
            </w:r>
            <w:r w:rsidR="00F45DA0">
              <w:rPr>
                <w:noProof/>
                <w:webHidden/>
              </w:rPr>
              <w:fldChar w:fldCharType="end"/>
            </w:r>
          </w:hyperlink>
        </w:p>
        <w:p w14:paraId="01843E04" w14:textId="20D7BD03" w:rsidR="00F45DA0" w:rsidRDefault="00400749">
          <w:pPr>
            <w:pStyle w:val="TOC3"/>
            <w:tabs>
              <w:tab w:val="left" w:pos="1320"/>
              <w:tab w:val="right" w:leader="dot" w:pos="8494"/>
            </w:tabs>
            <w:rPr>
              <w:noProof/>
              <w:lang w:eastAsia="pt-PT"/>
            </w:rPr>
          </w:pPr>
          <w:hyperlink w:anchor="_Toc535335225" w:history="1">
            <w:r w:rsidR="00F45DA0" w:rsidRPr="003B2B9B">
              <w:rPr>
                <w:rStyle w:val="Hyperlink"/>
                <w:noProof/>
              </w:rPr>
              <w:t>2.8.7</w:t>
            </w:r>
            <w:r w:rsidR="00F45DA0">
              <w:rPr>
                <w:noProof/>
                <w:lang w:eastAsia="pt-PT"/>
              </w:rPr>
              <w:tab/>
            </w:r>
            <w:r w:rsidR="00F45DA0" w:rsidRPr="003B2B9B">
              <w:rPr>
                <w:rStyle w:val="Hyperlink"/>
                <w:noProof/>
              </w:rPr>
              <w:t>Eventos  Implementados</w:t>
            </w:r>
            <w:r w:rsidR="00F45DA0">
              <w:rPr>
                <w:noProof/>
                <w:webHidden/>
              </w:rPr>
              <w:tab/>
            </w:r>
            <w:r w:rsidR="00F45DA0">
              <w:rPr>
                <w:noProof/>
                <w:webHidden/>
              </w:rPr>
              <w:fldChar w:fldCharType="begin"/>
            </w:r>
            <w:r w:rsidR="00F45DA0">
              <w:rPr>
                <w:noProof/>
                <w:webHidden/>
              </w:rPr>
              <w:instrText xml:space="preserve"> PAGEREF _Toc535335225 \h </w:instrText>
            </w:r>
            <w:r w:rsidR="00F45DA0">
              <w:rPr>
                <w:noProof/>
                <w:webHidden/>
              </w:rPr>
            </w:r>
            <w:r w:rsidR="00F45DA0">
              <w:rPr>
                <w:noProof/>
                <w:webHidden/>
              </w:rPr>
              <w:fldChar w:fldCharType="separate"/>
            </w:r>
            <w:r w:rsidR="00130733">
              <w:rPr>
                <w:noProof/>
                <w:webHidden/>
              </w:rPr>
              <w:t>72</w:t>
            </w:r>
            <w:r w:rsidR="00F45DA0">
              <w:rPr>
                <w:noProof/>
                <w:webHidden/>
              </w:rPr>
              <w:fldChar w:fldCharType="end"/>
            </w:r>
          </w:hyperlink>
        </w:p>
        <w:p w14:paraId="494BDD6B" w14:textId="3886B908" w:rsidR="00F45DA0" w:rsidRDefault="00400749">
          <w:pPr>
            <w:pStyle w:val="TOC3"/>
            <w:tabs>
              <w:tab w:val="left" w:pos="1320"/>
              <w:tab w:val="right" w:leader="dot" w:pos="8494"/>
            </w:tabs>
            <w:rPr>
              <w:noProof/>
              <w:lang w:eastAsia="pt-PT"/>
            </w:rPr>
          </w:pPr>
          <w:hyperlink w:anchor="_Toc535335226" w:history="1">
            <w:r w:rsidR="00F45DA0" w:rsidRPr="003B2B9B">
              <w:rPr>
                <w:rStyle w:val="Hyperlink"/>
                <w:noProof/>
              </w:rPr>
              <w:t>2.8.8</w:t>
            </w:r>
            <w:r w:rsidR="00F45DA0">
              <w:rPr>
                <w:noProof/>
                <w:lang w:eastAsia="pt-PT"/>
              </w:rPr>
              <w:tab/>
            </w:r>
            <w:r w:rsidR="00F45DA0" w:rsidRPr="003B2B9B">
              <w:rPr>
                <w:rStyle w:val="Hyperlink"/>
                <w:noProof/>
              </w:rPr>
              <w:t>PHP  Implementado</w:t>
            </w:r>
            <w:r w:rsidR="00F45DA0">
              <w:rPr>
                <w:noProof/>
                <w:webHidden/>
              </w:rPr>
              <w:tab/>
            </w:r>
            <w:r w:rsidR="00F45DA0">
              <w:rPr>
                <w:noProof/>
                <w:webHidden/>
              </w:rPr>
              <w:fldChar w:fldCharType="begin"/>
            </w:r>
            <w:r w:rsidR="00F45DA0">
              <w:rPr>
                <w:noProof/>
                <w:webHidden/>
              </w:rPr>
              <w:instrText xml:space="preserve"> PAGEREF _Toc535335226 \h </w:instrText>
            </w:r>
            <w:r w:rsidR="00F45DA0">
              <w:rPr>
                <w:noProof/>
                <w:webHidden/>
              </w:rPr>
            </w:r>
            <w:r w:rsidR="00F45DA0">
              <w:rPr>
                <w:noProof/>
                <w:webHidden/>
              </w:rPr>
              <w:fldChar w:fldCharType="separate"/>
            </w:r>
            <w:r w:rsidR="00130733">
              <w:rPr>
                <w:noProof/>
                <w:webHidden/>
              </w:rPr>
              <w:t>73</w:t>
            </w:r>
            <w:r w:rsidR="00F45DA0">
              <w:rPr>
                <w:noProof/>
                <w:webHidden/>
              </w:rPr>
              <w:fldChar w:fldCharType="end"/>
            </w:r>
          </w:hyperlink>
        </w:p>
        <w:p w14:paraId="7E7A3406" w14:textId="710B7947" w:rsidR="00F45DA0" w:rsidRDefault="00400749">
          <w:pPr>
            <w:pStyle w:val="TOC3"/>
            <w:tabs>
              <w:tab w:val="right" w:leader="dot" w:pos="8494"/>
            </w:tabs>
            <w:rPr>
              <w:noProof/>
              <w:lang w:eastAsia="pt-PT"/>
            </w:rPr>
          </w:pPr>
          <w:hyperlink w:anchor="_Toc535335227" w:history="1">
            <w:r w:rsidR="00F45DA0" w:rsidRPr="003B2B9B">
              <w:rPr>
                <w:rStyle w:val="Hyperlink"/>
                <w:noProof/>
              </w:rPr>
              <w:t>Avaliação Global da Qualidade das Especificações</w:t>
            </w:r>
            <w:r w:rsidR="00F45DA0">
              <w:rPr>
                <w:noProof/>
                <w:webHidden/>
              </w:rPr>
              <w:tab/>
            </w:r>
            <w:r w:rsidR="00F45DA0">
              <w:rPr>
                <w:noProof/>
                <w:webHidden/>
              </w:rPr>
              <w:fldChar w:fldCharType="begin"/>
            </w:r>
            <w:r w:rsidR="00F45DA0">
              <w:rPr>
                <w:noProof/>
                <w:webHidden/>
              </w:rPr>
              <w:instrText xml:space="preserve"> PAGEREF _Toc535335227 \h </w:instrText>
            </w:r>
            <w:r w:rsidR="00F45DA0">
              <w:rPr>
                <w:noProof/>
                <w:webHidden/>
              </w:rPr>
            </w:r>
            <w:r w:rsidR="00F45DA0">
              <w:rPr>
                <w:noProof/>
                <w:webHidden/>
              </w:rPr>
              <w:fldChar w:fldCharType="separate"/>
            </w:r>
            <w:r w:rsidR="00130733">
              <w:rPr>
                <w:noProof/>
                <w:webHidden/>
              </w:rPr>
              <w:t>74</w:t>
            </w:r>
            <w:r w:rsidR="00F45DA0">
              <w:rPr>
                <w:noProof/>
                <w:webHidden/>
              </w:rPr>
              <w:fldChar w:fldCharType="end"/>
            </w:r>
          </w:hyperlink>
        </w:p>
        <w:p w14:paraId="312AD3E6" w14:textId="0D8C7F3B" w:rsidR="00F45DA0" w:rsidRDefault="00400749">
          <w:pPr>
            <w:pStyle w:val="TOC2"/>
            <w:tabs>
              <w:tab w:val="left" w:pos="880"/>
              <w:tab w:val="right" w:leader="dot" w:pos="8494"/>
            </w:tabs>
            <w:rPr>
              <w:noProof/>
              <w:lang w:eastAsia="pt-PT"/>
            </w:rPr>
          </w:pPr>
          <w:hyperlink w:anchor="_Toc535335228" w:history="1">
            <w:r w:rsidR="00F45DA0" w:rsidRPr="003B2B9B">
              <w:rPr>
                <w:rStyle w:val="Hyperlink"/>
                <w:noProof/>
              </w:rPr>
              <w:t>2.9</w:t>
            </w:r>
            <w:r w:rsidR="00F45DA0">
              <w:rPr>
                <w:noProof/>
                <w:lang w:eastAsia="pt-PT"/>
              </w:rPr>
              <w:tab/>
            </w:r>
            <w:r w:rsidR="00F45DA0" w:rsidRPr="003B2B9B">
              <w:rPr>
                <w:rStyle w:val="Hyperlink"/>
                <w:noProof/>
              </w:rPr>
              <w:t>Comparação de Implementações (ficheiro versos PHP)</w:t>
            </w:r>
            <w:r w:rsidR="00F45DA0">
              <w:rPr>
                <w:noProof/>
                <w:webHidden/>
              </w:rPr>
              <w:tab/>
            </w:r>
            <w:r w:rsidR="00F45DA0">
              <w:rPr>
                <w:noProof/>
                <w:webHidden/>
              </w:rPr>
              <w:fldChar w:fldCharType="begin"/>
            </w:r>
            <w:r w:rsidR="00F45DA0">
              <w:rPr>
                <w:noProof/>
                <w:webHidden/>
              </w:rPr>
              <w:instrText xml:space="preserve"> PAGEREF _Toc535335228 \h </w:instrText>
            </w:r>
            <w:r w:rsidR="00F45DA0">
              <w:rPr>
                <w:noProof/>
                <w:webHidden/>
              </w:rPr>
            </w:r>
            <w:r w:rsidR="00F45DA0">
              <w:rPr>
                <w:noProof/>
                <w:webHidden/>
              </w:rPr>
              <w:fldChar w:fldCharType="separate"/>
            </w:r>
            <w:r w:rsidR="00130733">
              <w:rPr>
                <w:noProof/>
                <w:webHidden/>
              </w:rPr>
              <w:t>75</w:t>
            </w:r>
            <w:r w:rsidR="00F45DA0">
              <w:rPr>
                <w:noProof/>
                <w:webHidden/>
              </w:rPr>
              <w:fldChar w:fldCharType="end"/>
            </w:r>
          </w:hyperlink>
        </w:p>
        <w:p w14:paraId="530FF2FF" w14:textId="50356842" w:rsidR="00F45DA0" w:rsidRDefault="00400749">
          <w:pPr>
            <w:pStyle w:val="TOC3"/>
            <w:tabs>
              <w:tab w:val="left" w:pos="1320"/>
              <w:tab w:val="right" w:leader="dot" w:pos="8494"/>
            </w:tabs>
            <w:rPr>
              <w:noProof/>
              <w:lang w:eastAsia="pt-PT"/>
            </w:rPr>
          </w:pPr>
          <w:hyperlink w:anchor="_Toc535335229" w:history="1">
            <w:r w:rsidR="00F45DA0" w:rsidRPr="003B2B9B">
              <w:rPr>
                <w:rStyle w:val="Hyperlink"/>
                <w:noProof/>
              </w:rPr>
              <w:t>2.9.1</w:t>
            </w:r>
            <w:r w:rsidR="00F45DA0">
              <w:rPr>
                <w:noProof/>
                <w:lang w:eastAsia="pt-PT"/>
              </w:rPr>
              <w:tab/>
            </w:r>
            <w:r w:rsidR="00F45DA0" w:rsidRPr="003B2B9B">
              <w:rPr>
                <w:rStyle w:val="Hyperlink"/>
                <w:noProof/>
              </w:rPr>
              <w:t>Eficiência de Migração</w:t>
            </w:r>
            <w:r w:rsidR="00F45DA0">
              <w:rPr>
                <w:noProof/>
                <w:webHidden/>
              </w:rPr>
              <w:tab/>
            </w:r>
            <w:r w:rsidR="00F45DA0">
              <w:rPr>
                <w:noProof/>
                <w:webHidden/>
              </w:rPr>
              <w:fldChar w:fldCharType="begin"/>
            </w:r>
            <w:r w:rsidR="00F45DA0">
              <w:rPr>
                <w:noProof/>
                <w:webHidden/>
              </w:rPr>
              <w:instrText xml:space="preserve"> PAGEREF _Toc535335229 \h </w:instrText>
            </w:r>
            <w:r w:rsidR="00F45DA0">
              <w:rPr>
                <w:noProof/>
                <w:webHidden/>
              </w:rPr>
            </w:r>
            <w:r w:rsidR="00F45DA0">
              <w:rPr>
                <w:noProof/>
                <w:webHidden/>
              </w:rPr>
              <w:fldChar w:fldCharType="separate"/>
            </w:r>
            <w:r w:rsidR="00130733">
              <w:rPr>
                <w:noProof/>
                <w:webHidden/>
              </w:rPr>
              <w:t>76</w:t>
            </w:r>
            <w:r w:rsidR="00F45DA0">
              <w:rPr>
                <w:noProof/>
                <w:webHidden/>
              </w:rPr>
              <w:fldChar w:fldCharType="end"/>
            </w:r>
          </w:hyperlink>
        </w:p>
        <w:p w14:paraId="25EA15AD" w14:textId="5C1F7A1C" w:rsidR="00F45DA0" w:rsidRDefault="00400749">
          <w:pPr>
            <w:pStyle w:val="TOC3"/>
            <w:tabs>
              <w:tab w:val="left" w:pos="1320"/>
              <w:tab w:val="right" w:leader="dot" w:pos="8494"/>
            </w:tabs>
            <w:rPr>
              <w:noProof/>
              <w:lang w:eastAsia="pt-PT"/>
            </w:rPr>
          </w:pPr>
          <w:hyperlink w:anchor="_Toc535335230" w:history="1">
            <w:r w:rsidR="00F45DA0" w:rsidRPr="003B2B9B">
              <w:rPr>
                <w:rStyle w:val="Hyperlink"/>
                <w:noProof/>
              </w:rPr>
              <w:t>2.9.2</w:t>
            </w:r>
            <w:r w:rsidR="00F45DA0">
              <w:rPr>
                <w:noProof/>
                <w:lang w:eastAsia="pt-PT"/>
              </w:rPr>
              <w:tab/>
            </w:r>
            <w:r w:rsidR="00F45DA0" w:rsidRPr="003B2B9B">
              <w:rPr>
                <w:rStyle w:val="Hyperlink"/>
                <w:noProof/>
              </w:rPr>
              <w:t>Robustez</w:t>
            </w:r>
            <w:r w:rsidR="00F45DA0">
              <w:rPr>
                <w:noProof/>
                <w:webHidden/>
              </w:rPr>
              <w:tab/>
            </w:r>
            <w:r w:rsidR="00F45DA0">
              <w:rPr>
                <w:noProof/>
                <w:webHidden/>
              </w:rPr>
              <w:fldChar w:fldCharType="begin"/>
            </w:r>
            <w:r w:rsidR="00F45DA0">
              <w:rPr>
                <w:noProof/>
                <w:webHidden/>
              </w:rPr>
              <w:instrText xml:space="preserve"> PAGEREF _Toc535335230 \h </w:instrText>
            </w:r>
            <w:r w:rsidR="00F45DA0">
              <w:rPr>
                <w:noProof/>
                <w:webHidden/>
              </w:rPr>
            </w:r>
            <w:r w:rsidR="00F45DA0">
              <w:rPr>
                <w:noProof/>
                <w:webHidden/>
              </w:rPr>
              <w:fldChar w:fldCharType="separate"/>
            </w:r>
            <w:r w:rsidR="00130733">
              <w:rPr>
                <w:noProof/>
                <w:webHidden/>
              </w:rPr>
              <w:t>77</w:t>
            </w:r>
            <w:r w:rsidR="00F45DA0">
              <w:rPr>
                <w:noProof/>
                <w:webHidden/>
              </w:rPr>
              <w:fldChar w:fldCharType="end"/>
            </w:r>
          </w:hyperlink>
        </w:p>
        <w:p w14:paraId="204E5D0D" w14:textId="30CE0AE4" w:rsidR="00F45DA0" w:rsidRDefault="00400749">
          <w:pPr>
            <w:pStyle w:val="TOC3"/>
            <w:tabs>
              <w:tab w:val="left" w:pos="1320"/>
              <w:tab w:val="right" w:leader="dot" w:pos="8494"/>
            </w:tabs>
            <w:rPr>
              <w:noProof/>
              <w:lang w:eastAsia="pt-PT"/>
            </w:rPr>
          </w:pPr>
          <w:hyperlink w:anchor="_Toc535335231" w:history="1">
            <w:r w:rsidR="00F45DA0" w:rsidRPr="003B2B9B">
              <w:rPr>
                <w:rStyle w:val="Hyperlink"/>
                <w:noProof/>
              </w:rPr>
              <w:t>2.9.3</w:t>
            </w:r>
            <w:r w:rsidR="00F45DA0">
              <w:rPr>
                <w:noProof/>
                <w:lang w:eastAsia="pt-PT"/>
              </w:rPr>
              <w:tab/>
            </w:r>
            <w:r w:rsidR="00F45DA0" w:rsidRPr="003B2B9B">
              <w:rPr>
                <w:rStyle w:val="Hyperlink"/>
                <w:noProof/>
              </w:rPr>
              <w:t>Flexibilidade / Dependência</w:t>
            </w:r>
            <w:r w:rsidR="00F45DA0">
              <w:rPr>
                <w:noProof/>
                <w:webHidden/>
              </w:rPr>
              <w:tab/>
            </w:r>
            <w:r w:rsidR="00F45DA0">
              <w:rPr>
                <w:noProof/>
                <w:webHidden/>
              </w:rPr>
              <w:fldChar w:fldCharType="begin"/>
            </w:r>
            <w:r w:rsidR="00F45DA0">
              <w:rPr>
                <w:noProof/>
                <w:webHidden/>
              </w:rPr>
              <w:instrText xml:space="preserve"> PAGEREF _Toc535335231 \h </w:instrText>
            </w:r>
            <w:r w:rsidR="00F45DA0">
              <w:rPr>
                <w:noProof/>
                <w:webHidden/>
              </w:rPr>
            </w:r>
            <w:r w:rsidR="00F45DA0">
              <w:rPr>
                <w:noProof/>
                <w:webHidden/>
              </w:rPr>
              <w:fldChar w:fldCharType="separate"/>
            </w:r>
            <w:r w:rsidR="00130733">
              <w:rPr>
                <w:noProof/>
                <w:webHidden/>
              </w:rPr>
              <w:t>78</w:t>
            </w:r>
            <w:r w:rsidR="00F45DA0">
              <w:rPr>
                <w:noProof/>
                <w:webHidden/>
              </w:rPr>
              <w:fldChar w:fldCharType="end"/>
            </w:r>
          </w:hyperlink>
        </w:p>
        <w:p w14:paraId="79546EF8" w14:textId="52EF1471" w:rsidR="00F45DA0" w:rsidRDefault="00400749">
          <w:pPr>
            <w:pStyle w:val="TOC3"/>
            <w:tabs>
              <w:tab w:val="left" w:pos="1320"/>
              <w:tab w:val="right" w:leader="dot" w:pos="8494"/>
            </w:tabs>
            <w:rPr>
              <w:noProof/>
              <w:lang w:eastAsia="pt-PT"/>
            </w:rPr>
          </w:pPr>
          <w:hyperlink w:anchor="_Toc535335232" w:history="1">
            <w:r w:rsidR="00F45DA0" w:rsidRPr="003B2B9B">
              <w:rPr>
                <w:rStyle w:val="Hyperlink"/>
                <w:noProof/>
              </w:rPr>
              <w:t>2.9.4</w:t>
            </w:r>
            <w:r w:rsidR="00F45DA0">
              <w:rPr>
                <w:noProof/>
                <w:lang w:eastAsia="pt-PT"/>
              </w:rPr>
              <w:tab/>
            </w:r>
            <w:r w:rsidR="00F45DA0" w:rsidRPr="003B2B9B">
              <w:rPr>
                <w:rStyle w:val="Hyperlink"/>
                <w:noProof/>
              </w:rPr>
              <w:t>Segurança</w:t>
            </w:r>
            <w:r w:rsidR="00F45DA0">
              <w:rPr>
                <w:noProof/>
                <w:webHidden/>
              </w:rPr>
              <w:tab/>
            </w:r>
            <w:r w:rsidR="00F45DA0">
              <w:rPr>
                <w:noProof/>
                <w:webHidden/>
              </w:rPr>
              <w:fldChar w:fldCharType="begin"/>
            </w:r>
            <w:r w:rsidR="00F45DA0">
              <w:rPr>
                <w:noProof/>
                <w:webHidden/>
              </w:rPr>
              <w:instrText xml:space="preserve"> PAGEREF _Toc535335232 \h </w:instrText>
            </w:r>
            <w:r w:rsidR="00F45DA0">
              <w:rPr>
                <w:noProof/>
                <w:webHidden/>
              </w:rPr>
            </w:r>
            <w:r w:rsidR="00F45DA0">
              <w:rPr>
                <w:noProof/>
                <w:webHidden/>
              </w:rPr>
              <w:fldChar w:fldCharType="separate"/>
            </w:r>
            <w:r w:rsidR="00130733">
              <w:rPr>
                <w:noProof/>
                <w:webHidden/>
              </w:rPr>
              <w:t>79</w:t>
            </w:r>
            <w:r w:rsidR="00F45DA0">
              <w:rPr>
                <w:noProof/>
                <w:webHidden/>
              </w:rPr>
              <w:fldChar w:fldCharType="end"/>
            </w:r>
          </w:hyperlink>
        </w:p>
        <w:p w14:paraId="37322997" w14:textId="69513FD9" w:rsidR="00F45DA0" w:rsidRDefault="00400749">
          <w:pPr>
            <w:pStyle w:val="TOC2"/>
            <w:tabs>
              <w:tab w:val="left" w:pos="880"/>
              <w:tab w:val="right" w:leader="dot" w:pos="8494"/>
            </w:tabs>
            <w:rPr>
              <w:noProof/>
              <w:lang w:eastAsia="pt-PT"/>
            </w:rPr>
          </w:pPr>
          <w:hyperlink w:anchor="_Toc535335233" w:history="1">
            <w:r w:rsidR="00F45DA0" w:rsidRPr="003B2B9B">
              <w:rPr>
                <w:rStyle w:val="Hyperlink"/>
                <w:noProof/>
              </w:rPr>
              <w:t>2.10</w:t>
            </w:r>
            <w:r w:rsidR="00F45DA0">
              <w:rPr>
                <w:noProof/>
                <w:lang w:eastAsia="pt-PT"/>
              </w:rPr>
              <w:tab/>
            </w:r>
            <w:r w:rsidR="00F45DA0" w:rsidRPr="003B2B9B">
              <w:rPr>
                <w:rStyle w:val="Hyperlink"/>
                <w:noProof/>
              </w:rPr>
              <w:t>Auditoria de Dados (base de dados origem)</w:t>
            </w:r>
            <w:r w:rsidR="00F45DA0">
              <w:rPr>
                <w:noProof/>
                <w:webHidden/>
              </w:rPr>
              <w:tab/>
            </w:r>
            <w:r w:rsidR="00F45DA0">
              <w:rPr>
                <w:noProof/>
                <w:webHidden/>
              </w:rPr>
              <w:fldChar w:fldCharType="begin"/>
            </w:r>
            <w:r w:rsidR="00F45DA0">
              <w:rPr>
                <w:noProof/>
                <w:webHidden/>
              </w:rPr>
              <w:instrText xml:space="preserve"> PAGEREF _Toc535335233 \h </w:instrText>
            </w:r>
            <w:r w:rsidR="00F45DA0">
              <w:rPr>
                <w:noProof/>
                <w:webHidden/>
              </w:rPr>
            </w:r>
            <w:r w:rsidR="00F45DA0">
              <w:rPr>
                <w:noProof/>
                <w:webHidden/>
              </w:rPr>
              <w:fldChar w:fldCharType="separate"/>
            </w:r>
            <w:r w:rsidR="00130733">
              <w:rPr>
                <w:noProof/>
                <w:webHidden/>
              </w:rPr>
              <w:t>80</w:t>
            </w:r>
            <w:r w:rsidR="00F45DA0">
              <w:rPr>
                <w:noProof/>
                <w:webHidden/>
              </w:rPr>
              <w:fldChar w:fldCharType="end"/>
            </w:r>
          </w:hyperlink>
        </w:p>
        <w:p w14:paraId="54D8C892" w14:textId="69701FC8" w:rsidR="00E72C09" w:rsidRDefault="0049714C">
          <w:r>
            <w:fldChar w:fldCharType="end"/>
          </w:r>
        </w:p>
      </w:sdtContent>
    </w:sdt>
    <w:p w14:paraId="35662814" w14:textId="77777777" w:rsidR="00F45DA0" w:rsidRDefault="00F45DA0">
      <w:pP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br w:type="page"/>
      </w:r>
    </w:p>
    <w:p w14:paraId="6153E0E7" w14:textId="537B1F21" w:rsidR="00532136" w:rsidRDefault="00532136" w:rsidP="00532136">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lastRenderedPageBreak/>
        <w:t>Monitorização de Culturas em Laboratório</w:t>
      </w:r>
    </w:p>
    <w:p w14:paraId="6A428887" w14:textId="77777777" w:rsidR="007F5044" w:rsidRPr="007F5044" w:rsidRDefault="007F5044" w:rsidP="007F5044">
      <w:pPr>
        <w:jc w:val="both"/>
      </w:pPr>
      <w:r w:rsidRPr="007F5044">
        <w:t xml:space="preserve">Um laboratório de investigação de um departamento de biologia necessita de um sistema para monitorizar a evolução de culturas. Mais concretamente, pretende acompanhar a temperatura e luz a que as culturas estão sujeitas, bem como </w:t>
      </w:r>
      <w:proofErr w:type="spellStart"/>
      <w:r w:rsidRPr="007F5044">
        <w:t>detectar</w:t>
      </w:r>
      <w:proofErr w:type="spellEnd"/>
      <w:r w:rsidRPr="007F5044">
        <w:t xml:space="preserve">/antecipar potenciais problemas. </w:t>
      </w:r>
    </w:p>
    <w:p w14:paraId="157C85F4" w14:textId="77777777" w:rsidR="007F5044" w:rsidRPr="007F5044" w:rsidRDefault="007F5044" w:rsidP="007F5044">
      <w:pPr>
        <w:jc w:val="both"/>
      </w:pPr>
      <w:r w:rsidRPr="007F5044">
        <w:t xml:space="preserve">Numa estufa estão colocados dois sensores que medem a temperatura e quantidade de luz ambiente (que </w:t>
      </w:r>
      <w:proofErr w:type="spellStart"/>
      <w:r w:rsidRPr="007F5044">
        <w:t>afecta</w:t>
      </w:r>
      <w:proofErr w:type="spellEnd"/>
      <w:r w:rsidRPr="007F5044">
        <w:t xml:space="preserve"> todas as culturas existentes na estufa).</w:t>
      </w:r>
    </w:p>
    <w:p w14:paraId="652B8C1F" w14:textId="77777777" w:rsidR="007F5044" w:rsidRPr="007F5044" w:rsidRDefault="007F5044" w:rsidP="007F5044">
      <w:pPr>
        <w:jc w:val="both"/>
      </w:pPr>
      <w:r w:rsidRPr="007F5044">
        <w:t xml:space="preserve">Periodicamente os investigadores dirigem-se à estufa para </w:t>
      </w:r>
      <w:proofErr w:type="spellStart"/>
      <w:r w:rsidRPr="007F5044">
        <w:t>efectuarem</w:t>
      </w:r>
      <w:proofErr w:type="spellEnd"/>
      <w:r w:rsidRPr="007F5044">
        <w:t xml:space="preserve"> manualmente várias medições de variáveis (humidade, ph, </w:t>
      </w:r>
      <w:proofErr w:type="spellStart"/>
      <w:r w:rsidRPr="007F5044">
        <w:t>etc</w:t>
      </w:r>
      <w:proofErr w:type="spellEnd"/>
      <w:r w:rsidRPr="007F5044">
        <w:t xml:space="preserve">) e registá-las num computador que está localizado na estufa. Cada cultura tem um único investigador responsável e apenas ele pode criar, </w:t>
      </w:r>
      <w:proofErr w:type="spellStart"/>
      <w:r w:rsidRPr="007F5044">
        <w:t>actualizar</w:t>
      </w:r>
      <w:proofErr w:type="spellEnd"/>
      <w:r w:rsidRPr="007F5044">
        <w:t xml:space="preserve"> e consultar os dados de medições das suas culturas. Esta </w:t>
      </w:r>
      <w:proofErr w:type="spellStart"/>
      <w:r w:rsidRPr="007F5044">
        <w:rPr>
          <w:i/>
          <w:iCs/>
        </w:rPr>
        <w:t>protecção</w:t>
      </w:r>
      <w:proofErr w:type="spellEnd"/>
      <w:r w:rsidRPr="007F5044">
        <w:rPr>
          <w:i/>
          <w:iCs/>
        </w:rPr>
        <w:t xml:space="preserve"> de dados </w:t>
      </w:r>
      <w:r w:rsidRPr="007F5044">
        <w:t xml:space="preserve">é um </w:t>
      </w:r>
      <w:proofErr w:type="spellStart"/>
      <w:r w:rsidRPr="007F5044">
        <w:t>aspecto</w:t>
      </w:r>
      <w:proofErr w:type="spellEnd"/>
      <w:r w:rsidRPr="007F5044">
        <w:t xml:space="preserve"> importante do sistema. Nem todas as variáveis necessitam serem lidas e registadas. Para cada cultura o investigador decide quais delas devem ser lidas, e regista no sistema qual o intervalo de valores que considera “normal” para o par variável/cultura. </w:t>
      </w:r>
    </w:p>
    <w:p w14:paraId="52AB8117" w14:textId="77777777" w:rsidR="007F5044" w:rsidRPr="007F5044" w:rsidRDefault="007F5044" w:rsidP="007F5044">
      <w:pPr>
        <w:jc w:val="both"/>
      </w:pPr>
      <w:r w:rsidRPr="007F5044">
        <w:t>Por exemplo, para as culturas hidropónicas de pimento e tomate, fazem-se medições do nível de concentração de mercúrio e chumbo.  Mas numa cultura de bactérias onde se adicionaram antibióticos o que faz sentido medir é o índice de concentração das bactérias, não faz sentido medir o nível de concentração de mercúrio e chumbo.</w:t>
      </w:r>
    </w:p>
    <w:p w14:paraId="652196DA" w14:textId="77777777" w:rsidR="007F5044" w:rsidRPr="007F5044" w:rsidRDefault="007F5044" w:rsidP="007F5044">
      <w:pPr>
        <w:jc w:val="both"/>
      </w:pPr>
      <w:r w:rsidRPr="007F5044">
        <w:rPr>
          <w:b/>
          <w:bCs/>
        </w:rPr>
        <w:t>Alertas</w:t>
      </w:r>
    </w:p>
    <w:p w14:paraId="54A50F79" w14:textId="77777777" w:rsidR="007F5044" w:rsidRPr="007F5044" w:rsidRDefault="007F5044" w:rsidP="007F5044">
      <w:pPr>
        <w:jc w:val="both"/>
      </w:pPr>
      <w:r w:rsidRPr="007F5044">
        <w:t>Existem dois tipos de alertas:</w:t>
      </w:r>
    </w:p>
    <w:p w14:paraId="5B4F6C79" w14:textId="77777777" w:rsidR="007F5044" w:rsidRPr="007F5044" w:rsidRDefault="007F5044" w:rsidP="007F5044">
      <w:pPr>
        <w:jc w:val="both"/>
      </w:pPr>
      <w:r w:rsidRPr="007F5044">
        <w:t xml:space="preserve"> a) alertas resultantes das medições das variáveis. O investigador, quando insere manualmente um valor de uma medição, caso o valor ultrapasse os limites será alertado com um aviso (no próprio computador) e com uma mensagem para o telemóvel (por vezes o investigador pede a um colega para </w:t>
      </w:r>
      <w:proofErr w:type="spellStart"/>
      <w:r w:rsidRPr="007F5044">
        <w:t>efectuar</w:t>
      </w:r>
      <w:proofErr w:type="spellEnd"/>
      <w:r w:rsidRPr="007F5044">
        <w:t xml:space="preserve"> a medição, sendo por isso aconselhável que o alerta não apareça somente no monitor do computador).</w:t>
      </w:r>
    </w:p>
    <w:p w14:paraId="11013DCB" w14:textId="77777777" w:rsidR="007F5044" w:rsidRPr="007F5044" w:rsidRDefault="007F5044" w:rsidP="007F5044">
      <w:pPr>
        <w:jc w:val="both"/>
      </w:pPr>
      <w:r w:rsidRPr="007F5044">
        <w:t xml:space="preserve">b) Alertas resultantes dos sensores de temperatura e luminosidade. O sistema sabe, para toda a estufa, o intervalo de valores de luminosidade e temperatura adequado (igual para todas as culturas). Se o sensor </w:t>
      </w:r>
      <w:proofErr w:type="spellStart"/>
      <w:r w:rsidRPr="007F5044">
        <w:t>detectar</w:t>
      </w:r>
      <w:proofErr w:type="spellEnd"/>
      <w:r w:rsidRPr="007F5044">
        <w:t xml:space="preserve"> que os valores vão ser ultrapassados deve notificar por telemóvel o investigador.</w:t>
      </w:r>
    </w:p>
    <w:p w14:paraId="77AC546F" w14:textId="77777777" w:rsidR="007F5044" w:rsidRPr="007F5044" w:rsidRDefault="007F5044" w:rsidP="007F5044">
      <w:pPr>
        <w:jc w:val="both"/>
      </w:pPr>
      <w:r w:rsidRPr="007F5044">
        <w:t>Cada investigador deverá ter a possibilidade de, através de um telemóvel, monitorizar a evolução da temperatura e luminosidade (não apenas a última leitura, mas a evolução na última hora ou horas) e receber os dois tipos de alertas.</w:t>
      </w:r>
    </w:p>
    <w:p w14:paraId="29300F4D" w14:textId="77777777" w:rsidR="007F5044" w:rsidRPr="007F5044" w:rsidRDefault="007F5044" w:rsidP="007F5044">
      <w:pPr>
        <w:jc w:val="both"/>
      </w:pPr>
      <w:r w:rsidRPr="007F5044">
        <w:rPr>
          <w:b/>
          <w:bCs/>
        </w:rPr>
        <w:t>Registo de Acessos</w:t>
      </w:r>
    </w:p>
    <w:p w14:paraId="33C7C2E2" w14:textId="3EF7F508" w:rsidR="007F5044" w:rsidRPr="007F5044" w:rsidRDefault="007F5044" w:rsidP="007F5044">
      <w:pPr>
        <w:jc w:val="both"/>
      </w:pPr>
      <w:r>
        <w:t>É necessário guardar na</w:t>
      </w:r>
      <w:r w:rsidRPr="007F5044">
        <w:t xml:space="preserve"> base de dados (</w:t>
      </w:r>
      <w:proofErr w:type="spellStart"/>
      <w:r w:rsidRPr="007F5044">
        <w:t>mysql</w:t>
      </w:r>
      <w:proofErr w:type="spellEnd"/>
      <w:r w:rsidRPr="007F5044">
        <w:t>) o registo de todas as operações de escrita sobre todas as tabelas (quais dados foram alterados/inseridos/apagados, quando e por quem) e o registo de operações de consulta apenas sobre a tabela Medições. Esse registo de alterações (</w:t>
      </w:r>
      <w:r w:rsidRPr="007F5044">
        <w:rPr>
          <w:i/>
          <w:iCs/>
        </w:rPr>
        <w:t xml:space="preserve">log) é exportado </w:t>
      </w:r>
      <w:r w:rsidRPr="007F5044">
        <w:t>incrementalmente</w:t>
      </w:r>
      <w:r w:rsidRPr="007F5044">
        <w:rPr>
          <w:i/>
          <w:iCs/>
        </w:rPr>
        <w:t xml:space="preserve"> </w:t>
      </w:r>
      <w:r w:rsidRPr="007F5044">
        <w:t xml:space="preserve">(apenas informação nova) e periodicamente para uma base de dados autónoma (também </w:t>
      </w:r>
      <w:proofErr w:type="spellStart"/>
      <w:r w:rsidRPr="007F5044">
        <w:t>mysql</w:t>
      </w:r>
      <w:proofErr w:type="spellEnd"/>
      <w:r w:rsidRPr="007F5044">
        <w:t>). Através dessa base de dados (apenas de consulta) um auditor pode analisar se ocorreram utilizações abusivas dos dados (por exemplo, quem é que alterou limites de temperatura de uma cultura, etc.).</w:t>
      </w:r>
    </w:p>
    <w:p w14:paraId="13FF9C73" w14:textId="77777777" w:rsidR="00533BC7" w:rsidRDefault="00533BC7" w:rsidP="004012BD">
      <w:pPr>
        <w:jc w:val="both"/>
      </w:pPr>
    </w:p>
    <w:p w14:paraId="74214BBC" w14:textId="6651CE44" w:rsidR="00B90E03" w:rsidRPr="00533BC7" w:rsidRDefault="00B90E03" w:rsidP="004012BD">
      <w:pPr>
        <w:jc w:val="both"/>
        <w:rPr>
          <w:b/>
        </w:rPr>
      </w:pPr>
      <w:r w:rsidRPr="00533BC7">
        <w:rPr>
          <w:b/>
        </w:rPr>
        <w:t>Diagrama de Use Case</w:t>
      </w:r>
      <w:r w:rsidR="00DD2C32" w:rsidRPr="00533BC7">
        <w:rPr>
          <w:b/>
        </w:rPr>
        <w:t xml:space="preserve"> Global</w:t>
      </w:r>
      <w:r w:rsidR="003A5BA9" w:rsidRPr="00533BC7">
        <w:rPr>
          <w:b/>
        </w:rPr>
        <w:t xml:space="preserve"> </w:t>
      </w:r>
    </w:p>
    <w:p w14:paraId="2512FBB5" w14:textId="77777777" w:rsidR="00B90E03" w:rsidRDefault="00B90E03" w:rsidP="00157296"/>
    <w:p w14:paraId="4E6B89E0" w14:textId="646A9BBD" w:rsidR="00B90E03" w:rsidRDefault="009311AD" w:rsidP="00001B0E">
      <w:pPr>
        <w:rPr>
          <w:rFonts w:ascii="Courier New" w:hAnsi="Courier New" w:cs="Courier New"/>
          <w:sz w:val="24"/>
          <w:szCs w:val="24"/>
        </w:rPr>
      </w:pPr>
      <w:r>
        <w:rPr>
          <w:noProof/>
          <w:lang w:eastAsia="pt-PT"/>
        </w:rPr>
        <w:drawing>
          <wp:inline distT="0" distB="0" distL="0" distR="0" wp14:anchorId="68E59DAA" wp14:editId="16DE4276">
            <wp:extent cx="5400040" cy="518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5181600"/>
                    </a:xfrm>
                    <a:prstGeom prst="rect">
                      <a:avLst/>
                    </a:prstGeom>
                  </pic:spPr>
                </pic:pic>
              </a:graphicData>
            </a:graphic>
          </wp:inline>
        </w:drawing>
      </w:r>
    </w:p>
    <w:p w14:paraId="1A726AE0" w14:textId="68CB03BB" w:rsidR="00DD2C32" w:rsidRPr="00D120CE" w:rsidRDefault="00DD2C32" w:rsidP="006703F5">
      <w:pPr>
        <w:jc w:val="both"/>
      </w:pPr>
      <w:r w:rsidRPr="00D120CE">
        <w:t xml:space="preserve">No presente relatório </w:t>
      </w:r>
      <w:r w:rsidR="007F5044">
        <w:t>apenas são contemplados os use case</w:t>
      </w:r>
      <w:r w:rsidRPr="00D120CE">
        <w:t xml:space="preserve"> </w:t>
      </w:r>
      <w:r w:rsidR="007F5044">
        <w:t xml:space="preserve">“Exportação Dados entre </w:t>
      </w:r>
      <w:proofErr w:type="spellStart"/>
      <w:r w:rsidR="007F5044">
        <w:t>Mysql</w:t>
      </w:r>
      <w:proofErr w:type="spellEnd"/>
      <w:r w:rsidR="007F5044">
        <w:t>”, “Monitori</w:t>
      </w:r>
      <w:r w:rsidR="009311AD">
        <w:t>zação de Utilizações Indevidas” e</w:t>
      </w:r>
      <w:r w:rsidR="007F5044">
        <w:t xml:space="preserve"> “Manuten</w:t>
      </w:r>
      <w:r w:rsidR="009311AD">
        <w:t>ç</w:t>
      </w:r>
      <w:r w:rsidR="007F5044">
        <w:t>ão de Utilizador</w:t>
      </w:r>
      <w:r w:rsidR="009311AD">
        <w:t xml:space="preserve">es” (apenas a componente </w:t>
      </w:r>
      <w:proofErr w:type="spellStart"/>
      <w:r w:rsidR="009311AD">
        <w:t>Mysql</w:t>
      </w:r>
      <w:proofErr w:type="spellEnd"/>
      <w:r w:rsidR="009311AD">
        <w:t>/Privilégios/SP/Triggers)</w:t>
      </w:r>
      <w:r w:rsidR="007F5044">
        <w:t>)</w:t>
      </w:r>
      <w:r w:rsidRPr="00D120CE">
        <w:t xml:space="preserve">. </w:t>
      </w:r>
      <w:r w:rsidR="009311AD">
        <w:t xml:space="preserve">A componente Java (manutenção de culturas, medições, variáveis e utilizadores) não é especificada neste relatório (diz respeito à UC Eng. </w:t>
      </w:r>
      <w:proofErr w:type="spellStart"/>
      <w:r w:rsidR="009311AD">
        <w:t>Prog</w:t>
      </w:r>
      <w:proofErr w:type="spellEnd"/>
      <w:r w:rsidR="009311AD">
        <w:t xml:space="preserve"> II). </w:t>
      </w:r>
      <w:r w:rsidRPr="00D120CE">
        <w:t xml:space="preserve">Nenhum use case pressupõe a programação de formulários. </w:t>
      </w:r>
    </w:p>
    <w:p w14:paraId="22B4BCA7" w14:textId="668BC0DA" w:rsidR="00B90E03" w:rsidRDefault="00B90E03">
      <w:pPr>
        <w:rPr>
          <w:rFonts w:ascii="Times New Roman" w:hAnsi="Times New Roman" w:cs="Times New Roman"/>
          <w:sz w:val="24"/>
          <w:szCs w:val="24"/>
        </w:rPr>
      </w:pPr>
      <w:r>
        <w:rPr>
          <w:rFonts w:ascii="Times New Roman" w:hAnsi="Times New Roman" w:cs="Times New Roman"/>
          <w:sz w:val="24"/>
          <w:szCs w:val="24"/>
        </w:rPr>
        <w:br w:type="page"/>
      </w:r>
    </w:p>
    <w:p w14:paraId="0299D6D2" w14:textId="054BDBC2" w:rsidR="004012BD" w:rsidRPr="00157296" w:rsidRDefault="004012BD" w:rsidP="004012BD">
      <w:pPr>
        <w:jc w:val="both"/>
      </w:pPr>
      <w:r w:rsidRPr="00157296">
        <w:lastRenderedPageBreak/>
        <w:t xml:space="preserve">Diagrama de </w:t>
      </w:r>
      <w:r>
        <w:t>Classes de Suporte à Base de Dados</w:t>
      </w:r>
    </w:p>
    <w:p w14:paraId="1C7654A4" w14:textId="77777777" w:rsidR="004012BD" w:rsidRDefault="004012BD" w:rsidP="004012BD">
      <w:pPr>
        <w:pStyle w:val="Heading1"/>
        <w:numPr>
          <w:ilvl w:val="0"/>
          <w:numId w:val="0"/>
        </w:numPr>
        <w:ind w:left="432" w:hanging="432"/>
      </w:pPr>
    </w:p>
    <w:p w14:paraId="5666EFFA" w14:textId="23D8DD1E" w:rsidR="004012BD" w:rsidRDefault="007F5044" w:rsidP="004012BD">
      <w:r w:rsidRPr="007F5044">
        <w:rPr>
          <w:noProof/>
          <w:lang w:eastAsia="pt-PT"/>
        </w:rPr>
        <w:drawing>
          <wp:inline distT="0" distB="0" distL="0" distR="0" wp14:anchorId="51A78F14" wp14:editId="17F0EA1F">
            <wp:extent cx="5400040" cy="284353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stretch>
                      <a:fillRect/>
                    </a:stretch>
                  </pic:blipFill>
                  <pic:spPr>
                    <a:xfrm>
                      <a:off x="0" y="0"/>
                      <a:ext cx="5400040" cy="2843530"/>
                    </a:xfrm>
                    <a:prstGeom prst="rect">
                      <a:avLst/>
                    </a:prstGeom>
                  </pic:spPr>
                </pic:pic>
              </a:graphicData>
            </a:graphic>
          </wp:inline>
        </w:drawing>
      </w:r>
    </w:p>
    <w:p w14:paraId="46111ABE" w14:textId="0385A856" w:rsidR="004012BD" w:rsidRPr="004012BD" w:rsidRDefault="004012BD" w:rsidP="00D120CE">
      <w:pPr>
        <w:jc w:val="both"/>
      </w:pPr>
    </w:p>
    <w:p w14:paraId="4EC959E1" w14:textId="6B0C9939" w:rsidR="00C372C6" w:rsidRPr="00157296" w:rsidRDefault="00C372C6" w:rsidP="00C372C6">
      <w:pPr>
        <w:jc w:val="both"/>
      </w:pPr>
      <w:bookmarkStart w:id="0" w:name="_Toc320026704"/>
      <w:r>
        <w:t>Esquema de Migração</w:t>
      </w:r>
    </w:p>
    <w:p w14:paraId="37A29463" w14:textId="2F664012" w:rsidR="004012BD" w:rsidRDefault="007F5044">
      <w:pPr>
        <w:rPr>
          <w:rFonts w:asciiTheme="majorHAnsi" w:eastAsiaTheme="majorEastAsia" w:hAnsiTheme="majorHAnsi" w:cstheme="majorBidi"/>
          <w:color w:val="365F91" w:themeColor="accent1" w:themeShade="BF"/>
          <w:sz w:val="32"/>
          <w:szCs w:val="32"/>
        </w:rPr>
      </w:pPr>
      <w:r>
        <w:rPr>
          <w:noProof/>
          <w:lang w:eastAsia="pt-PT"/>
        </w:rPr>
        <mc:AlternateContent>
          <mc:Choice Requires="wps">
            <w:drawing>
              <wp:anchor distT="0" distB="0" distL="114300" distR="114300" simplePos="0" relativeHeight="251658244" behindDoc="0" locked="0" layoutInCell="1" allowOverlap="1" wp14:anchorId="7CCE8EC2" wp14:editId="4A1BD996">
                <wp:simplePos x="0" y="0"/>
                <wp:positionH relativeFrom="column">
                  <wp:posOffset>2333625</wp:posOffset>
                </wp:positionH>
                <wp:positionV relativeFrom="paragraph">
                  <wp:posOffset>3371850</wp:posOffset>
                </wp:positionV>
                <wp:extent cx="1168377" cy="463510"/>
                <wp:effectExtent l="0" t="0" r="0" b="0"/>
                <wp:wrapNone/>
                <wp:docPr id="4" name="Rectangle 64"/>
                <wp:cNvGraphicFramePr/>
                <a:graphic xmlns:a="http://schemas.openxmlformats.org/drawingml/2006/main">
                  <a:graphicData uri="http://schemas.microsoft.com/office/word/2010/wordprocessingShape">
                    <wps:wsp>
                      <wps:cNvSpPr/>
                      <wps:spPr>
                        <a:xfrm>
                          <a:off x="0" y="0"/>
                          <a:ext cx="1168377" cy="463510"/>
                        </a:xfrm>
                        <a:prstGeom prst="rect">
                          <a:avLst/>
                        </a:prstGeom>
                      </wps:spPr>
                      <wps:txbx>
                        <w:txbxContent>
                          <w:p w14:paraId="09F3A2AD" w14:textId="77777777" w:rsidR="00400749" w:rsidRDefault="00400749" w:rsidP="007F5044">
                            <w:pPr>
                              <w:pStyle w:val="NormalWeb"/>
                              <w:spacing w:before="0" w:beforeAutospacing="0" w:after="0" w:afterAutospacing="0"/>
                            </w:pPr>
                            <w:r>
                              <w:rPr>
                                <w:rFonts w:asciiTheme="minorHAnsi" w:hAnsi="Calibri" w:cstheme="minorBidi"/>
                                <w:color w:val="000000" w:themeColor="text1"/>
                                <w:kern w:val="24"/>
                              </w:rPr>
                              <w:t xml:space="preserve">Base de Dados </w:t>
                            </w:r>
                          </w:p>
                          <w:p w14:paraId="62B488EF" w14:textId="77777777" w:rsidR="00400749" w:rsidRDefault="00400749" w:rsidP="007F5044">
                            <w:pPr>
                              <w:pStyle w:val="NormalWeb"/>
                              <w:spacing w:before="0" w:beforeAutospacing="0" w:after="0" w:afterAutospacing="0"/>
                            </w:pPr>
                            <w:proofErr w:type="spellStart"/>
                            <w:r>
                              <w:rPr>
                                <w:rFonts w:asciiTheme="minorHAnsi" w:hAnsi="Calibri" w:cstheme="minorBidi"/>
                                <w:b/>
                                <w:bCs/>
                                <w:color w:val="000000" w:themeColor="text1"/>
                                <w:kern w:val="24"/>
                              </w:rPr>
                              <w:t>Mysql</w:t>
                            </w:r>
                            <w:proofErr w:type="spellEnd"/>
                          </w:p>
                        </w:txbxContent>
                      </wps:txbx>
                      <wps:bodyPr wrap="square">
                        <a:spAutoFit/>
                      </wps:bodyPr>
                    </wps:wsp>
                  </a:graphicData>
                </a:graphic>
              </wp:anchor>
            </w:drawing>
          </mc:Choice>
          <mc:Fallback>
            <w:pict>
              <v:rect w14:anchorId="7CCE8EC2" id="Rectangle 64" o:spid="_x0000_s1026" style="position:absolute;margin-left:183.75pt;margin-top:265.5pt;width:92pt;height:36.5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" filled="f" stroked="f">
                <v:textbox style="mso-fit-shape-to-text:t">
                  <w:txbxContent>
                    <w:p w14:paraId="09F3A2AD" w14:textId="77777777" w:rsidR="00400749" w:rsidRDefault="00400749" w:rsidP="007F5044">
                      <w:pPr>
                        <w:pStyle w:val="NormalWeb"/>
                        <w:spacing w:before="0" w:beforeAutospacing="0" w:after="0" w:afterAutospacing="0"/>
                      </w:pPr>
                      <w:r>
                        <w:rPr>
                          <w:rFonts w:asciiTheme="minorHAnsi" w:hAnsi="Calibri" w:cstheme="minorBidi"/>
                          <w:color w:val="000000" w:themeColor="text1"/>
                          <w:kern w:val="24"/>
                        </w:rPr>
                        <w:t xml:space="preserve">Base de Dados </w:t>
                      </w:r>
                    </w:p>
                    <w:p w14:paraId="62B488EF" w14:textId="77777777" w:rsidR="00400749" w:rsidRDefault="00400749" w:rsidP="007F5044">
                      <w:pPr>
                        <w:pStyle w:val="NormalWeb"/>
                        <w:spacing w:before="0" w:beforeAutospacing="0" w:after="0" w:afterAutospacing="0"/>
                      </w:pPr>
                      <w:proofErr w:type="spellStart"/>
                      <w:r>
                        <w:rPr>
                          <w:rFonts w:asciiTheme="minorHAnsi" w:hAnsi="Calibri" w:cstheme="minorBidi"/>
                          <w:b/>
                          <w:bCs/>
                          <w:color w:val="000000" w:themeColor="text1"/>
                          <w:kern w:val="24"/>
                        </w:rPr>
                        <w:t>Mysql</w:t>
                      </w:r>
                      <w:proofErr w:type="spellEnd"/>
                    </w:p>
                  </w:txbxContent>
                </v:textbox>
              </v:rect>
            </w:pict>
          </mc:Fallback>
        </mc:AlternateContent>
      </w:r>
      <w:r w:rsidR="00274FB0" w:rsidRPr="00274FB0">
        <w:rPr>
          <w:noProof/>
          <w:lang w:eastAsia="pt-PT"/>
        </w:rPr>
        <mc:AlternateContent>
          <mc:Choice Requires="wpg">
            <w:drawing>
              <wp:anchor distT="0" distB="0" distL="114300" distR="114300" simplePos="0" relativeHeight="251658242" behindDoc="0" locked="0" layoutInCell="1" allowOverlap="1" wp14:anchorId="6412A1F6" wp14:editId="4D70C97B">
                <wp:simplePos x="0" y="0"/>
                <wp:positionH relativeFrom="column">
                  <wp:posOffset>412115</wp:posOffset>
                </wp:positionH>
                <wp:positionV relativeFrom="paragraph">
                  <wp:posOffset>69850</wp:posOffset>
                </wp:positionV>
                <wp:extent cx="3976449" cy="3949407"/>
                <wp:effectExtent l="0" t="0" r="0" b="0"/>
                <wp:wrapNone/>
                <wp:docPr id="22" name="Grupo 2"/>
                <wp:cNvGraphicFramePr/>
                <a:graphic xmlns:a="http://schemas.openxmlformats.org/drawingml/2006/main">
                  <a:graphicData uri="http://schemas.microsoft.com/office/word/2010/wordprocessingGroup">
                    <wpg:wgp>
                      <wpg:cNvGrpSpPr/>
                      <wpg:grpSpPr>
                        <a:xfrm>
                          <a:off x="0" y="0"/>
                          <a:ext cx="3976449" cy="3949407"/>
                          <a:chOff x="0" y="0"/>
                          <a:chExt cx="3976449" cy="3949407"/>
                        </a:xfrm>
                      </wpg:grpSpPr>
                      <wps:wsp>
                        <wps:cNvPr id="24" name="Rectangle 75"/>
                        <wps:cNvSpPr/>
                        <wps:spPr>
                          <a:xfrm>
                            <a:off x="0" y="3528392"/>
                            <a:ext cx="1060246" cy="400110"/>
                          </a:xfrm>
                          <a:prstGeom prst="rect">
                            <a:avLst/>
                          </a:prstGeom>
                        </wps:spPr>
                        <wps:txbx>
                          <w:txbxContent>
                            <w:p w14:paraId="349345FC" w14:textId="77777777" w:rsidR="00400749" w:rsidRDefault="00400749" w:rsidP="00274FB0">
                              <w:pPr>
                                <w:pStyle w:val="NormalWeb"/>
                                <w:spacing w:before="0" w:beforeAutospacing="0" w:after="0" w:afterAutospacing="0"/>
                              </w:pPr>
                              <w:r>
                                <w:rPr>
                                  <w:rFonts w:asciiTheme="minorHAnsi" w:hAnsi="Calibri" w:cstheme="minorBidi"/>
                                  <w:i/>
                                  <w:iCs/>
                                  <w:color w:val="000000" w:themeColor="text1"/>
                                  <w:kern w:val="24"/>
                                  <w:sz w:val="20"/>
                                  <w:szCs w:val="20"/>
                                </w:rPr>
                                <w:t>Auditor de Dados</w:t>
                              </w:r>
                            </w:p>
                          </w:txbxContent>
                        </wps:txbx>
                        <wps:bodyPr wrap="square">
                          <a:spAutoFit/>
                        </wps:bodyPr>
                      </wps:wsp>
                      <wpg:grpSp>
                        <wpg:cNvPr id="25" name="Grupo 25"/>
                        <wpg:cNvGrpSpPr/>
                        <wpg:grpSpPr>
                          <a:xfrm>
                            <a:off x="159372" y="0"/>
                            <a:ext cx="3817077" cy="3949407"/>
                            <a:chOff x="159372" y="0"/>
                            <a:chExt cx="3817077" cy="3949407"/>
                          </a:xfrm>
                        </wpg:grpSpPr>
                        <pic:pic xmlns:pic="http://schemas.openxmlformats.org/drawingml/2006/picture">
                          <pic:nvPicPr>
                            <pic:cNvPr id="26" name="Picture 11" descr="https://encrypted-tbn0.gstatic.com/images?q=tbn:ANd9GcSlCYmkszq5XnBeYKWRrcKx_hGTYmb6cl-3gD_oDin6AR__j8ice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2895676" y="540098"/>
                              <a:ext cx="726185" cy="895149"/>
                            </a:xfrm>
                            <a:prstGeom prst="rect">
                              <a:avLst/>
                            </a:prstGeom>
                            <a:noFill/>
                            <a:extLst>
                              <a:ext uri="{909E8E84-426E-40DD-AFC4-6F175D3DCCD1}">
                                <a14:hiddenFill xmlns:a14="http://schemas.microsoft.com/office/drawing/2010/main">
                                  <a:solidFill>
                                    <a:srgbClr val="FFFFFF"/>
                                  </a:solidFill>
                                </a14:hiddenFill>
                              </a:ext>
                            </a:extLst>
                          </pic:spPr>
                        </pic:pic>
                        <wps:wsp>
                          <wps:cNvPr id="27" name="Rectangle 64"/>
                          <wps:cNvSpPr/>
                          <wps:spPr>
                            <a:xfrm>
                              <a:off x="2808049" y="0"/>
                              <a:ext cx="1168400" cy="463550"/>
                            </a:xfrm>
                            <a:prstGeom prst="rect">
                              <a:avLst/>
                            </a:prstGeom>
                          </wps:spPr>
                          <wps:txbx>
                            <w:txbxContent>
                              <w:p w14:paraId="10F0A53F" w14:textId="77777777" w:rsidR="00400749" w:rsidRDefault="00400749" w:rsidP="00274FB0">
                                <w:pPr>
                                  <w:pStyle w:val="NormalWeb"/>
                                  <w:spacing w:before="0" w:beforeAutospacing="0" w:after="0" w:afterAutospacing="0"/>
                                </w:pPr>
                                <w:r>
                                  <w:rPr>
                                    <w:rFonts w:asciiTheme="minorHAnsi" w:hAnsi="Calibri" w:cstheme="minorBidi"/>
                                    <w:color w:val="000000" w:themeColor="text1"/>
                                    <w:kern w:val="24"/>
                                  </w:rPr>
                                  <w:t xml:space="preserve">Base de Dados </w:t>
                                </w:r>
                              </w:p>
                              <w:p w14:paraId="7B002D69" w14:textId="15276899" w:rsidR="00400749" w:rsidRDefault="00400749" w:rsidP="00274FB0">
                                <w:pPr>
                                  <w:pStyle w:val="NormalWeb"/>
                                  <w:spacing w:before="0" w:beforeAutospacing="0" w:after="0" w:afterAutospacing="0"/>
                                </w:pPr>
                                <w:proofErr w:type="spellStart"/>
                                <w:r>
                                  <w:rPr>
                                    <w:rFonts w:asciiTheme="minorHAnsi" w:hAnsi="Calibri" w:cstheme="minorBidi"/>
                                    <w:b/>
                                    <w:bCs/>
                                    <w:color w:val="000000" w:themeColor="text1"/>
                                    <w:kern w:val="24"/>
                                  </w:rPr>
                                  <w:t>Mysql</w:t>
                                </w:r>
                                <w:proofErr w:type="spellEnd"/>
                              </w:p>
                            </w:txbxContent>
                          </wps:txbx>
                          <wps:bodyPr wrap="square">
                            <a:spAutoFit/>
                          </wps:bodyPr>
                        </wps:wsp>
                        <pic:pic xmlns:pic="http://schemas.openxmlformats.org/drawingml/2006/picture">
                          <pic:nvPicPr>
                            <pic:cNvPr id="49" name="Picture 11" descr="https://encrypted-tbn0.gstatic.com/images?q=tbn:ANd9GcSlCYmkszq5XnBeYKWRrcKx_hGTYmb6cl-3gD_oDin6AR__j8ice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599532" y="2412306"/>
                              <a:ext cx="648072" cy="798861"/>
                            </a:xfrm>
                            <a:prstGeom prst="rect">
                              <a:avLst/>
                            </a:prstGeom>
                            <a:noFill/>
                            <a:extLst>
                              <a:ext uri="{909E8E84-426E-40DD-AFC4-6F175D3DCCD1}">
                                <a14:hiddenFill xmlns:a14="http://schemas.microsoft.com/office/drawing/2010/main">
                                  <a:solidFill>
                                    <a:srgbClr val="FFFFFF"/>
                                  </a:solidFill>
                                </a14:hiddenFill>
                              </a:ext>
                            </a:extLst>
                          </pic:spPr>
                        </pic:pic>
                        <wps:wsp>
                          <wps:cNvPr id="50" name="Down Arrow 71"/>
                          <wps:cNvSpPr/>
                          <wps:spPr>
                            <a:xfrm rot="1865711">
                              <a:off x="2371860" y="1552921"/>
                              <a:ext cx="248974" cy="82930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59" name="Picture 73" descr="https://cdn3.iconfinder.com/data/icons/users-6/100/men-computer-1-12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59372" y="2700338"/>
                              <a:ext cx="636665" cy="761619"/>
                            </a:xfrm>
                            <a:prstGeom prst="rect">
                              <a:avLst/>
                            </a:prstGeom>
                            <a:noFill/>
                            <a:extLst>
                              <a:ext uri="{909E8E84-426E-40DD-AFC4-6F175D3DCCD1}">
                                <a14:hiddenFill xmlns:a14="http://schemas.microsoft.com/office/drawing/2010/main">
                                  <a:solidFill>
                                    <a:srgbClr val="FFFFFF"/>
                                  </a:solidFill>
                                </a14:hiddenFill>
                              </a:ext>
                            </a:extLst>
                          </pic:spPr>
                        </pic:pic>
                        <wps:wsp>
                          <wps:cNvPr id="60" name="Freeform 74"/>
                          <wps:cNvSpPr/>
                          <wps:spPr>
                            <a:xfrm rot="2567513">
                              <a:off x="943204" y="3008851"/>
                              <a:ext cx="506678" cy="598206"/>
                            </a:xfrm>
                            <a:custGeom>
                              <a:avLst/>
                              <a:gdLst>
                                <a:gd name="connsiteX0" fmla="*/ 0 w 506678"/>
                                <a:gd name="connsiteY0" fmla="*/ 529840 h 598206"/>
                                <a:gd name="connsiteX1" fmla="*/ 34184 w 506678"/>
                                <a:gd name="connsiteY1" fmla="*/ 572569 h 598206"/>
                                <a:gd name="connsiteX2" fmla="*/ 68367 w 506678"/>
                                <a:gd name="connsiteY2" fmla="*/ 581115 h 598206"/>
                                <a:gd name="connsiteX3" fmla="*/ 111096 w 506678"/>
                                <a:gd name="connsiteY3" fmla="*/ 598206 h 598206"/>
                                <a:gd name="connsiteX4" fmla="*/ 341832 w 506678"/>
                                <a:gd name="connsiteY4" fmla="*/ 589660 h 598206"/>
                                <a:gd name="connsiteX5" fmla="*/ 367470 w 506678"/>
                                <a:gd name="connsiteY5" fmla="*/ 581115 h 598206"/>
                                <a:gd name="connsiteX6" fmla="*/ 427290 w 506678"/>
                                <a:gd name="connsiteY6" fmla="*/ 564023 h 598206"/>
                                <a:gd name="connsiteX7" fmla="*/ 444382 w 506678"/>
                                <a:gd name="connsiteY7" fmla="*/ 538386 h 598206"/>
                                <a:gd name="connsiteX8" fmla="*/ 487111 w 506678"/>
                                <a:gd name="connsiteY8" fmla="*/ 487111 h 598206"/>
                                <a:gd name="connsiteX9" fmla="*/ 495657 w 506678"/>
                                <a:gd name="connsiteY9" fmla="*/ 461473 h 598206"/>
                                <a:gd name="connsiteX10" fmla="*/ 495657 w 506678"/>
                                <a:gd name="connsiteY10" fmla="*/ 256374 h 598206"/>
                                <a:gd name="connsiteX11" fmla="*/ 487111 w 506678"/>
                                <a:gd name="connsiteY11" fmla="*/ 230737 h 598206"/>
                                <a:gd name="connsiteX12" fmla="*/ 478565 w 506678"/>
                                <a:gd name="connsiteY12" fmla="*/ 196554 h 598206"/>
                                <a:gd name="connsiteX13" fmla="*/ 452928 w 506678"/>
                                <a:gd name="connsiteY13" fmla="*/ 162371 h 598206"/>
                                <a:gd name="connsiteX14" fmla="*/ 418744 w 506678"/>
                                <a:gd name="connsiteY14" fmla="*/ 111096 h 598206"/>
                                <a:gd name="connsiteX15" fmla="*/ 393107 w 506678"/>
                                <a:gd name="connsiteY15" fmla="*/ 85458 h 598206"/>
                                <a:gd name="connsiteX16" fmla="*/ 341832 w 506678"/>
                                <a:gd name="connsiteY16" fmla="*/ 51275 h 598206"/>
                                <a:gd name="connsiteX17" fmla="*/ 316195 w 506678"/>
                                <a:gd name="connsiteY17" fmla="*/ 25638 h 598206"/>
                                <a:gd name="connsiteX18" fmla="*/ 290557 w 506678"/>
                                <a:gd name="connsiteY18" fmla="*/ 0 h 5982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506678" h="598206">
                                  <a:moveTo>
                                    <a:pt x="0" y="529840"/>
                                  </a:moveTo>
                                  <a:cubicBezTo>
                                    <a:pt x="11395" y="544083"/>
                                    <a:pt x="19592" y="561625"/>
                                    <a:pt x="34184" y="572569"/>
                                  </a:cubicBezTo>
                                  <a:cubicBezTo>
                                    <a:pt x="43580" y="579616"/>
                                    <a:pt x="57225" y="577401"/>
                                    <a:pt x="68367" y="581115"/>
                                  </a:cubicBezTo>
                                  <a:cubicBezTo>
                                    <a:pt x="82920" y="585966"/>
                                    <a:pt x="96853" y="592509"/>
                                    <a:pt x="111096" y="598206"/>
                                  </a:cubicBezTo>
                                  <a:cubicBezTo>
                                    <a:pt x="188008" y="595357"/>
                                    <a:pt x="265038" y="594779"/>
                                    <a:pt x="341832" y="589660"/>
                                  </a:cubicBezTo>
                                  <a:cubicBezTo>
                                    <a:pt x="350820" y="589061"/>
                                    <a:pt x="358808" y="583590"/>
                                    <a:pt x="367470" y="581115"/>
                                  </a:cubicBezTo>
                                  <a:cubicBezTo>
                                    <a:pt x="442549" y="559665"/>
                                    <a:pt x="365847" y="584505"/>
                                    <a:pt x="427290" y="564023"/>
                                  </a:cubicBezTo>
                                  <a:cubicBezTo>
                                    <a:pt x="432987" y="555477"/>
                                    <a:pt x="437807" y="546276"/>
                                    <a:pt x="444382" y="538386"/>
                                  </a:cubicBezTo>
                                  <a:cubicBezTo>
                                    <a:pt x="499215" y="472586"/>
                                    <a:pt x="444675" y="550763"/>
                                    <a:pt x="487111" y="487111"/>
                                  </a:cubicBezTo>
                                  <a:cubicBezTo>
                                    <a:pt x="489960" y="478565"/>
                                    <a:pt x="493472" y="470212"/>
                                    <a:pt x="495657" y="461473"/>
                                  </a:cubicBezTo>
                                  <a:cubicBezTo>
                                    <a:pt x="514778" y="384985"/>
                                    <a:pt x="505160" y="360908"/>
                                    <a:pt x="495657" y="256374"/>
                                  </a:cubicBezTo>
                                  <a:cubicBezTo>
                                    <a:pt x="494841" y="247403"/>
                                    <a:pt x="489586" y="239398"/>
                                    <a:pt x="487111" y="230737"/>
                                  </a:cubicBezTo>
                                  <a:cubicBezTo>
                                    <a:pt x="483884" y="219444"/>
                                    <a:pt x="483818" y="207059"/>
                                    <a:pt x="478565" y="196554"/>
                                  </a:cubicBezTo>
                                  <a:cubicBezTo>
                                    <a:pt x="472195" y="183815"/>
                                    <a:pt x="461096" y="174039"/>
                                    <a:pt x="452928" y="162371"/>
                                  </a:cubicBezTo>
                                  <a:cubicBezTo>
                                    <a:pt x="441148" y="145543"/>
                                    <a:pt x="433269" y="125621"/>
                                    <a:pt x="418744" y="111096"/>
                                  </a:cubicBezTo>
                                  <a:cubicBezTo>
                                    <a:pt x="410198" y="102550"/>
                                    <a:pt x="402647" y="92878"/>
                                    <a:pt x="393107" y="85458"/>
                                  </a:cubicBezTo>
                                  <a:cubicBezTo>
                                    <a:pt x="376893" y="72847"/>
                                    <a:pt x="356357" y="65800"/>
                                    <a:pt x="341832" y="51275"/>
                                  </a:cubicBezTo>
                                  <a:cubicBezTo>
                                    <a:pt x="333286" y="42729"/>
                                    <a:pt x="326251" y="32342"/>
                                    <a:pt x="316195" y="25638"/>
                                  </a:cubicBezTo>
                                  <a:cubicBezTo>
                                    <a:pt x="285152" y="4943"/>
                                    <a:pt x="290557" y="32645"/>
                                    <a:pt x="290557"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1" name="Rectangle 76"/>
                          <wps:cNvSpPr/>
                          <wps:spPr>
                            <a:xfrm>
                              <a:off x="720066" y="1548076"/>
                              <a:ext cx="1599565" cy="339725"/>
                            </a:xfrm>
                            <a:prstGeom prst="rect">
                              <a:avLst/>
                            </a:prstGeom>
                          </wps:spPr>
                          <wps:txbx>
                            <w:txbxContent>
                              <w:p w14:paraId="50DB18F1" w14:textId="157CD70E" w:rsidR="00400749" w:rsidRDefault="00400749" w:rsidP="00274FB0">
                                <w:pPr>
                                  <w:pStyle w:val="NormalWeb"/>
                                  <w:spacing w:before="0" w:beforeAutospacing="0" w:after="0" w:afterAutospacing="0"/>
                                </w:pPr>
                                <w:r>
                                  <w:rPr>
                                    <w:rFonts w:asciiTheme="minorHAnsi" w:hAnsi="Calibri" w:cstheme="minorBidi"/>
                                    <w:color w:val="000000" w:themeColor="text1"/>
                                    <w:kern w:val="24"/>
                                    <w:sz w:val="16"/>
                                    <w:szCs w:val="16"/>
                                  </w:rPr>
                                  <w:t>Exportação Automática, Incremental e periódica</w:t>
                                </w:r>
                              </w:p>
                            </w:txbxContent>
                          </wps:txbx>
                          <wps:bodyPr wrap="square">
                            <a:spAutoFit/>
                          </wps:bodyPr>
                        </wps:wsp>
                        <wps:wsp>
                          <wps:cNvPr id="62" name="Rectangle 84"/>
                          <wps:cNvSpPr/>
                          <wps:spPr>
                            <a:xfrm>
                              <a:off x="1008112" y="3672408"/>
                              <a:ext cx="1599532" cy="276999"/>
                            </a:xfrm>
                            <a:prstGeom prst="rect">
                              <a:avLst/>
                            </a:prstGeom>
                          </wps:spPr>
                          <wps:txbx>
                            <w:txbxContent>
                              <w:p w14:paraId="0058C2E0" w14:textId="77777777" w:rsidR="00400749" w:rsidRDefault="00400749" w:rsidP="00274FB0">
                                <w:pPr>
                                  <w:pStyle w:val="NormalWeb"/>
                                  <w:spacing w:before="0" w:beforeAutospacing="0" w:after="0" w:afterAutospacing="0"/>
                                </w:pPr>
                                <w:r>
                                  <w:rPr>
                                    <w:rFonts w:asciiTheme="minorHAnsi" w:hAnsi="Calibri" w:cstheme="minorBidi"/>
                                    <w:b/>
                                    <w:bCs/>
                                    <w:color w:val="000000" w:themeColor="text1"/>
                                    <w:kern w:val="24"/>
                                  </w:rPr>
                                  <w:t>SQL</w:t>
                                </w:r>
                              </w:p>
                            </w:txbxContent>
                          </wps:txbx>
                          <wps:bodyPr wrap="square">
                            <a:spAutoFit/>
                          </wps:bodyPr>
                        </wps:wsp>
                      </wpg:grpSp>
                    </wpg:wgp>
                  </a:graphicData>
                </a:graphic>
              </wp:anchor>
            </w:drawing>
          </mc:Choice>
          <mc:Fallback>
            <w:pict>
              <v:group w14:anchorId="6412A1F6" id="Grupo 2" o:spid="_x0000_s1027" style="position:absolute;margin-left:32.45pt;margin-top:5.5pt;width:313.1pt;height:311pt;z-index:251658242" coordsize="39764,3949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">
                <v:rect id="Rectangle 75" o:spid="_x0000_s1028" style="position:absolute;top:35283;width:10602;height:4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" filled="f" stroked="f">
                  <v:textbox style="mso-fit-shape-to-text:t">
                    <w:txbxContent>
                      <w:p w14:paraId="349345FC" w14:textId="77777777" w:rsidR="00400749" w:rsidRDefault="00400749" w:rsidP="00274FB0">
                        <w:pPr>
                          <w:pStyle w:val="NormalWeb"/>
                          <w:spacing w:before="0" w:beforeAutospacing="0" w:after="0" w:afterAutospacing="0"/>
                        </w:pPr>
                        <w:r>
                          <w:rPr>
                            <w:rFonts w:asciiTheme="minorHAnsi" w:hAnsi="Calibri" w:cstheme="minorBidi"/>
                            <w:i/>
                            <w:iCs/>
                            <w:color w:val="000000" w:themeColor="text1"/>
                            <w:kern w:val="24"/>
                            <w:sz w:val="20"/>
                            <w:szCs w:val="20"/>
                          </w:rPr>
                          <w:t>Auditor de Dados</w:t>
                        </w:r>
                      </w:p>
                    </w:txbxContent>
                  </v:textbox>
                </v:rect>
                <v:group id="Grupo 25" o:spid="_x0000_s1029" style="position:absolute;left:1593;width:38171;height:39494" coordorigin="1593" coordsize="38170,39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0" type="#_x0000_t75" alt="https://encrypted-tbn0.gstatic.com/images?q=tbn:ANd9GcSlCYmkszq5XnBeYKWRrcKx_hGTYmb6cl-3gD_oDin6AR__j8iceA" style="position:absolute;left:28956;top:5400;width:7262;height:8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">
                    <v:imagedata r:id="rId18" o:title="ANd9GcSlCYmkszq5XnBeYKWRrcKx_hGTYmb6cl-3gD_oDin6AR__j8iceA"/>
                  </v:shape>
                  <v:rect id="_x0000_s1031" style="position:absolute;left:28080;width:11684;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" filled="f" stroked="f">
                    <v:textbox style="mso-fit-shape-to-text:t">
                      <w:txbxContent>
                        <w:p w14:paraId="10F0A53F" w14:textId="77777777" w:rsidR="00400749" w:rsidRDefault="00400749" w:rsidP="00274FB0">
                          <w:pPr>
                            <w:pStyle w:val="NormalWeb"/>
                            <w:spacing w:before="0" w:beforeAutospacing="0" w:after="0" w:afterAutospacing="0"/>
                          </w:pPr>
                          <w:r>
                            <w:rPr>
                              <w:rFonts w:asciiTheme="minorHAnsi" w:hAnsi="Calibri" w:cstheme="minorBidi"/>
                              <w:color w:val="000000" w:themeColor="text1"/>
                              <w:kern w:val="24"/>
                            </w:rPr>
                            <w:t xml:space="preserve">Base de Dados </w:t>
                          </w:r>
                        </w:p>
                        <w:p w14:paraId="7B002D69" w14:textId="15276899" w:rsidR="00400749" w:rsidRDefault="00400749" w:rsidP="00274FB0">
                          <w:pPr>
                            <w:pStyle w:val="NormalWeb"/>
                            <w:spacing w:before="0" w:beforeAutospacing="0" w:after="0" w:afterAutospacing="0"/>
                          </w:pPr>
                          <w:proofErr w:type="spellStart"/>
                          <w:r>
                            <w:rPr>
                              <w:rFonts w:asciiTheme="minorHAnsi" w:hAnsi="Calibri" w:cstheme="minorBidi"/>
                              <w:b/>
                              <w:bCs/>
                              <w:color w:val="000000" w:themeColor="text1"/>
                              <w:kern w:val="24"/>
                            </w:rPr>
                            <w:t>Mysql</w:t>
                          </w:r>
                          <w:proofErr w:type="spellEnd"/>
                        </w:p>
                      </w:txbxContent>
                    </v:textbox>
                  </v:rect>
                  <v:shape id="Picture 11" o:spid="_x0000_s1032" type="#_x0000_t75" alt="https://encrypted-tbn0.gstatic.com/images?q=tbn:ANd9GcSlCYmkszq5XnBeYKWRrcKx_hGTYmb6cl-3gD_oDin6AR__j8iceA" style="position:absolute;left:15995;top:24123;width:6481;height:79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">
                    <v:imagedata r:id="rId18" o:title="ANd9GcSlCYmkszq5XnBeYKWRrcKx_hGTYmb6cl-3gD_oDin6AR__j8iceA"/>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1" o:spid="_x0000_s1033" type="#_x0000_t67" style="position:absolute;left:23718;top:15529;width:2490;height:8293;rotation:20378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" adj="18358" fillcolor="#4f81bd [3204]" strokecolor="#243f60 [1604]" strokeweight="2pt"/>
                  <v:shape id="Picture 73" o:spid="_x0000_s1034" type="#_x0000_t75" alt="https://cdn3.iconfinder.com/data/icons/users-6/100/men-computer-1-128.png" style="position:absolute;left:1593;top:27003;width:6367;height:7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">
                    <v:imagedata r:id="rId19" o:title="men-computer-1-128"/>
                  </v:shape>
                  <v:shape id="Freeform 74" o:spid="_x0000_s1035" style="position:absolute;left:9432;top:30088;width:5066;height:5982;rotation:2804409fd;visibility:visible;mso-wrap-style:square;v-text-anchor:middle" coordsize="506678,59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" path="m,529840v11395,14243,19592,31785,34184,42729c43580,579616,57225,577401,68367,581115v14553,4851,28486,11394,42729,17091c188008,595357,265038,594779,341832,589660v8988,-599,16976,-6070,25638,-8545c442549,559665,365847,584505,427290,564023v5697,-8546,10517,-17747,17092,-25637c499215,472586,444675,550763,487111,487111v2849,-8546,6361,-16899,8546,-25638c514778,384985,505160,360908,495657,256374v-816,-8971,-6071,-16976,-8546,-25637c483884,219444,483818,207059,478565,196554v-6370,-12739,-17469,-22515,-25637,-34183c441148,145543,433269,125621,418744,111096,410198,102550,402647,92878,393107,85458,376893,72847,356357,65800,341832,51275,333286,42729,326251,32342,316195,25638,285152,4943,290557,32645,290557,e" filled="f" strokecolor="#243f60 [1604]" strokeweight="2pt">
                    <v:stroke endarrow="block"/>
                    <v:path arrowok="t" o:connecttype="custom" o:connectlocs="0,529840;34184,572569;68367,581115;111096,598206;341832,589660;367470,581115;427290,564023;444382,538386;487111,487111;495657,461473;495657,256374;487111,230737;478565,196554;452928,162371;418744,111096;393107,85458;341832,51275;316195,25638;290557,0" o:connectangles="0,0,0,0,0,0,0,0,0,0,0,0,0,0,0,0,0,0,0"/>
                  </v:shape>
                  <v:rect id="Rectangle 76" o:spid="_x0000_s1036" style="position:absolute;left:7200;top:15480;width:15996;height:3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" filled="f" stroked="f">
                    <v:textbox style="mso-fit-shape-to-text:t">
                      <w:txbxContent>
                        <w:p w14:paraId="50DB18F1" w14:textId="157CD70E" w:rsidR="00400749" w:rsidRDefault="00400749" w:rsidP="00274FB0">
                          <w:pPr>
                            <w:pStyle w:val="NormalWeb"/>
                            <w:spacing w:before="0" w:beforeAutospacing="0" w:after="0" w:afterAutospacing="0"/>
                          </w:pPr>
                          <w:r>
                            <w:rPr>
                              <w:rFonts w:asciiTheme="minorHAnsi" w:hAnsi="Calibri" w:cstheme="minorBidi"/>
                              <w:color w:val="000000" w:themeColor="text1"/>
                              <w:kern w:val="24"/>
                              <w:sz w:val="16"/>
                              <w:szCs w:val="16"/>
                            </w:rPr>
                            <w:t>Exportação Automática, Incremental e periódica</w:t>
                          </w:r>
                        </w:p>
                      </w:txbxContent>
                    </v:textbox>
                  </v:rect>
                  <v:rect id="Rectangle 84" o:spid="_x0000_s1037" style="position:absolute;left:10081;top:36724;width:15995;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" filled="f" stroked="f">
                    <v:textbox style="mso-fit-shape-to-text:t">
                      <w:txbxContent>
                        <w:p w14:paraId="0058C2E0" w14:textId="77777777" w:rsidR="00400749" w:rsidRDefault="00400749" w:rsidP="00274FB0">
                          <w:pPr>
                            <w:pStyle w:val="NormalWeb"/>
                            <w:spacing w:before="0" w:beforeAutospacing="0" w:after="0" w:afterAutospacing="0"/>
                          </w:pPr>
                          <w:r>
                            <w:rPr>
                              <w:rFonts w:asciiTheme="minorHAnsi" w:hAnsi="Calibri" w:cstheme="minorBidi"/>
                              <w:b/>
                              <w:bCs/>
                              <w:color w:val="000000" w:themeColor="text1"/>
                              <w:kern w:val="24"/>
                            </w:rPr>
                            <w:t>SQL</w:t>
                          </w:r>
                        </w:p>
                      </w:txbxContent>
                    </v:textbox>
                  </v:rect>
                </v:group>
              </v:group>
            </w:pict>
          </mc:Fallback>
        </mc:AlternateContent>
      </w:r>
      <w:r w:rsidR="004012BD">
        <w:br w:type="page"/>
      </w:r>
    </w:p>
    <w:p w14:paraId="7892B9F1" w14:textId="6C95E5A3" w:rsidR="004012BD" w:rsidRPr="00E4534F" w:rsidRDefault="004012BD" w:rsidP="004012BD">
      <w:pPr>
        <w:pStyle w:val="Heading1"/>
      </w:pPr>
      <w:bookmarkStart w:id="1" w:name="_Toc535335164"/>
      <w:r w:rsidRPr="00E4534F">
        <w:lastRenderedPageBreak/>
        <w:t xml:space="preserve">Etapa </w:t>
      </w:r>
      <w:bookmarkEnd w:id="0"/>
      <w:r>
        <w:t>A</w:t>
      </w:r>
      <w:r w:rsidR="00EC11B1">
        <w:t xml:space="preserve"> e B</w:t>
      </w:r>
      <w:bookmarkEnd w:id="1"/>
    </w:p>
    <w:p w14:paraId="489F2450" w14:textId="42BF7B3B" w:rsidR="004012BD" w:rsidRPr="00104203" w:rsidRDefault="004012BD" w:rsidP="00C8501A">
      <w:pPr>
        <w:pStyle w:val="Heading2"/>
      </w:pPr>
      <w:bookmarkStart w:id="2" w:name="_Toc320026705"/>
      <w:bookmarkStart w:id="3" w:name="_Ref499131336"/>
      <w:bookmarkStart w:id="4" w:name="_Toc535335165"/>
      <w:r w:rsidRPr="00104203">
        <w:t xml:space="preserve">Esquema </w:t>
      </w:r>
      <w:r w:rsidR="00075A62">
        <w:t xml:space="preserve">relacional </w:t>
      </w:r>
      <w:r w:rsidRPr="00104203">
        <w:t xml:space="preserve">da base de Dados </w:t>
      </w:r>
      <w:proofErr w:type="spellStart"/>
      <w:r w:rsidR="007F5044">
        <w:t>Mysql</w:t>
      </w:r>
      <w:proofErr w:type="spellEnd"/>
      <w:r w:rsidRPr="00104203">
        <w:t xml:space="preserve"> </w:t>
      </w:r>
      <w:bookmarkEnd w:id="2"/>
      <w:r>
        <w:t>(origem)</w:t>
      </w:r>
      <w:bookmarkEnd w:id="3"/>
      <w:bookmarkEnd w:id="4"/>
    </w:p>
    <w:p w14:paraId="1458EB35" w14:textId="7DC8D585" w:rsidR="006B794F" w:rsidRDefault="006B794F" w:rsidP="006A7C09">
      <w:pPr>
        <w:ind w:firstLine="706"/>
        <w:jc w:val="both"/>
        <w:rPr>
          <w:rFonts w:ascii="Courier New" w:hAnsi="Courier New" w:cs="Courier New"/>
          <w:sz w:val="24"/>
          <w:szCs w:val="24"/>
        </w:rPr>
      </w:pPr>
      <w:r>
        <w:rPr>
          <w:rFonts w:ascii="Courier New" w:hAnsi="Courier New" w:cs="Courier New"/>
          <w:sz w:val="24"/>
          <w:szCs w:val="24"/>
        </w:rPr>
        <w:t xml:space="preserve">A seguinte imagem representa o esquema relacional </w:t>
      </w:r>
      <w:r w:rsidR="00854DB5">
        <w:rPr>
          <w:rFonts w:ascii="Courier New" w:hAnsi="Courier New" w:cs="Courier New"/>
          <w:sz w:val="24"/>
          <w:szCs w:val="24"/>
        </w:rPr>
        <w:t>escolhido</w:t>
      </w:r>
      <w:r>
        <w:rPr>
          <w:rFonts w:ascii="Courier New" w:hAnsi="Courier New" w:cs="Courier New"/>
          <w:sz w:val="24"/>
          <w:szCs w:val="24"/>
        </w:rPr>
        <w:t xml:space="preserve"> para a Base de Dados </w:t>
      </w:r>
      <w:proofErr w:type="spellStart"/>
      <w:r>
        <w:rPr>
          <w:rFonts w:ascii="Courier New" w:hAnsi="Courier New" w:cs="Courier New"/>
          <w:sz w:val="24"/>
          <w:szCs w:val="24"/>
        </w:rPr>
        <w:t>MySQL</w:t>
      </w:r>
      <w:proofErr w:type="spellEnd"/>
      <w:r>
        <w:rPr>
          <w:rFonts w:ascii="Courier New" w:hAnsi="Courier New" w:cs="Courier New"/>
          <w:sz w:val="24"/>
          <w:szCs w:val="24"/>
        </w:rPr>
        <w:t xml:space="preserve"> de </w:t>
      </w:r>
      <w:r w:rsidR="006A7C09">
        <w:rPr>
          <w:rFonts w:ascii="Courier New" w:hAnsi="Courier New" w:cs="Courier New"/>
          <w:sz w:val="24"/>
          <w:szCs w:val="24"/>
        </w:rPr>
        <w:t>O</w:t>
      </w:r>
      <w:r>
        <w:rPr>
          <w:rFonts w:ascii="Courier New" w:hAnsi="Courier New" w:cs="Courier New"/>
          <w:sz w:val="24"/>
          <w:szCs w:val="24"/>
        </w:rPr>
        <w:t>rigem.</w:t>
      </w:r>
    </w:p>
    <w:p w14:paraId="3091BC95" w14:textId="0CB54599" w:rsidR="00471D17" w:rsidRDefault="00471D17">
      <w:pPr>
        <w:rPr>
          <w:noProof/>
        </w:rPr>
      </w:pPr>
    </w:p>
    <w:p w14:paraId="213BAB2B" w14:textId="041A52F0" w:rsidR="0098057D" w:rsidRDefault="00514932">
      <w:pPr>
        <w:rPr>
          <w:noProof/>
        </w:rPr>
      </w:pPr>
      <w:r>
        <w:rPr>
          <w:noProof/>
        </w:rPr>
        <w:drawing>
          <wp:inline distT="0" distB="0" distL="0" distR="0" wp14:anchorId="3DBAD294" wp14:editId="3010DCC4">
            <wp:extent cx="5400040" cy="55187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5518785"/>
                    </a:xfrm>
                    <a:prstGeom prst="rect">
                      <a:avLst/>
                    </a:prstGeom>
                    <a:noFill/>
                    <a:ln>
                      <a:noFill/>
                    </a:ln>
                  </pic:spPr>
                </pic:pic>
              </a:graphicData>
            </a:graphic>
          </wp:inline>
        </w:drawing>
      </w:r>
    </w:p>
    <w:p w14:paraId="4D9B2C16" w14:textId="195F09EE" w:rsidR="00C82EEB" w:rsidRPr="00400095" w:rsidRDefault="00400095" w:rsidP="00C82EEB">
      <w:pPr>
        <w:spacing w:after="0" w:line="240" w:lineRule="auto"/>
        <w:jc w:val="both"/>
        <w:rPr>
          <w:rFonts w:ascii="Courier New" w:hAnsi="Courier New" w:cs="Courier New"/>
          <w:sz w:val="20"/>
          <w:szCs w:val="20"/>
        </w:rPr>
      </w:pPr>
      <w:r w:rsidRPr="00C05675">
        <w:rPr>
          <w:rFonts w:ascii="Courier New" w:hAnsi="Courier New" w:cs="Courier New"/>
          <w:sz w:val="20"/>
          <w:szCs w:val="20"/>
        </w:rPr>
        <w:t xml:space="preserve">Em que </w:t>
      </w:r>
      <w:r w:rsidR="00854DB5" w:rsidRPr="00400095">
        <w:rPr>
          <w:rFonts w:ascii="Courier New" w:hAnsi="Courier New" w:cs="Courier New"/>
          <w:sz w:val="20"/>
          <w:szCs w:val="20"/>
        </w:rPr>
        <w:t xml:space="preserve">M </w:t>
      </w:r>
      <w:r w:rsidRPr="00400095">
        <w:rPr>
          <w:rFonts w:ascii="Courier New" w:hAnsi="Courier New" w:cs="Courier New"/>
          <w:sz w:val="20"/>
          <w:szCs w:val="20"/>
        </w:rPr>
        <w:t>=</w:t>
      </w:r>
      <w:r w:rsidR="00854DB5" w:rsidRPr="00400095">
        <w:rPr>
          <w:rFonts w:ascii="Courier New" w:hAnsi="Courier New" w:cs="Courier New"/>
          <w:sz w:val="20"/>
          <w:szCs w:val="20"/>
        </w:rPr>
        <w:t xml:space="preserve"> </w:t>
      </w:r>
      <w:proofErr w:type="spellStart"/>
      <w:r w:rsidR="00854DB5" w:rsidRPr="00400095">
        <w:rPr>
          <w:rFonts w:ascii="Courier New" w:hAnsi="Courier New" w:cs="Courier New"/>
          <w:sz w:val="20"/>
          <w:szCs w:val="20"/>
        </w:rPr>
        <w:t>Mandatory</w:t>
      </w:r>
      <w:proofErr w:type="spellEnd"/>
      <w:r w:rsidRPr="00400095">
        <w:rPr>
          <w:rFonts w:ascii="Courier New" w:hAnsi="Courier New" w:cs="Courier New"/>
          <w:sz w:val="20"/>
          <w:szCs w:val="20"/>
        </w:rPr>
        <w:t>,</w:t>
      </w:r>
      <w:r w:rsidR="00C82EEB" w:rsidRPr="00400095">
        <w:rPr>
          <w:rFonts w:ascii="Courier New" w:hAnsi="Courier New" w:cs="Courier New"/>
          <w:sz w:val="20"/>
          <w:szCs w:val="20"/>
        </w:rPr>
        <w:t xml:space="preserve"> U </w:t>
      </w:r>
      <w:r w:rsidRPr="00400095">
        <w:rPr>
          <w:rFonts w:ascii="Courier New" w:hAnsi="Courier New" w:cs="Courier New"/>
          <w:sz w:val="20"/>
          <w:szCs w:val="20"/>
        </w:rPr>
        <w:t>=</w:t>
      </w:r>
      <w:r w:rsidR="00C82EEB" w:rsidRPr="00400095">
        <w:rPr>
          <w:rFonts w:ascii="Courier New" w:hAnsi="Courier New" w:cs="Courier New"/>
          <w:sz w:val="20"/>
          <w:szCs w:val="20"/>
        </w:rPr>
        <w:t xml:space="preserve"> </w:t>
      </w:r>
      <w:proofErr w:type="spellStart"/>
      <w:r w:rsidR="00C82EEB" w:rsidRPr="00400095">
        <w:rPr>
          <w:rFonts w:ascii="Courier New" w:hAnsi="Courier New" w:cs="Courier New"/>
          <w:sz w:val="20"/>
          <w:szCs w:val="20"/>
        </w:rPr>
        <w:t>Unique</w:t>
      </w:r>
      <w:proofErr w:type="spellEnd"/>
      <w:r w:rsidRPr="00400095">
        <w:rPr>
          <w:rFonts w:ascii="Courier New" w:hAnsi="Courier New" w:cs="Courier New"/>
          <w:sz w:val="20"/>
          <w:szCs w:val="20"/>
        </w:rPr>
        <w:t>,</w:t>
      </w:r>
      <w:r w:rsidR="00C82EEB" w:rsidRPr="00400095">
        <w:rPr>
          <w:rFonts w:ascii="Courier New" w:hAnsi="Courier New" w:cs="Courier New"/>
          <w:sz w:val="20"/>
          <w:szCs w:val="20"/>
        </w:rPr>
        <w:t xml:space="preserve"> AI </w:t>
      </w:r>
      <w:r w:rsidRPr="00400095">
        <w:rPr>
          <w:rFonts w:ascii="Courier New" w:hAnsi="Courier New" w:cs="Courier New"/>
          <w:sz w:val="20"/>
          <w:szCs w:val="20"/>
        </w:rPr>
        <w:t>=</w:t>
      </w:r>
      <w:r w:rsidR="00C82EEB" w:rsidRPr="00400095">
        <w:rPr>
          <w:rFonts w:ascii="Courier New" w:hAnsi="Courier New" w:cs="Courier New"/>
          <w:sz w:val="20"/>
          <w:szCs w:val="20"/>
        </w:rPr>
        <w:t xml:space="preserve"> Auto </w:t>
      </w:r>
      <w:proofErr w:type="spellStart"/>
      <w:r w:rsidR="00C82EEB" w:rsidRPr="00400095">
        <w:rPr>
          <w:rFonts w:ascii="Courier New" w:hAnsi="Courier New" w:cs="Courier New"/>
          <w:sz w:val="20"/>
          <w:szCs w:val="20"/>
        </w:rPr>
        <w:t>Increment</w:t>
      </w:r>
      <w:proofErr w:type="spellEnd"/>
      <w:r w:rsidR="000D50D7">
        <w:rPr>
          <w:rFonts w:ascii="Courier New" w:hAnsi="Courier New" w:cs="Courier New"/>
          <w:sz w:val="20"/>
          <w:szCs w:val="20"/>
        </w:rPr>
        <w:t>.</w:t>
      </w:r>
    </w:p>
    <w:p w14:paraId="5CDDB8FC" w14:textId="77777777" w:rsidR="00C82EEB" w:rsidRPr="00C82EEB" w:rsidRDefault="00C82EEB" w:rsidP="00C82EEB">
      <w:pPr>
        <w:ind w:firstLine="706"/>
        <w:jc w:val="both"/>
        <w:rPr>
          <w:rFonts w:ascii="Courier New" w:hAnsi="Courier New" w:cs="Courier New"/>
          <w:sz w:val="18"/>
          <w:szCs w:val="18"/>
        </w:rPr>
      </w:pPr>
    </w:p>
    <w:p w14:paraId="7FE32C30" w14:textId="0E9FFAC7" w:rsidR="0027173D" w:rsidRDefault="003B216F" w:rsidP="00173901">
      <w:pPr>
        <w:ind w:firstLine="706"/>
        <w:jc w:val="both"/>
        <w:rPr>
          <w:rFonts w:ascii="Courier New" w:hAnsi="Courier New" w:cs="Courier New"/>
          <w:sz w:val="24"/>
          <w:szCs w:val="24"/>
        </w:rPr>
      </w:pPr>
      <w:r>
        <w:rPr>
          <w:rFonts w:ascii="Courier New" w:hAnsi="Courier New" w:cs="Courier New"/>
          <w:sz w:val="24"/>
          <w:szCs w:val="24"/>
        </w:rPr>
        <w:t xml:space="preserve">A opção de criação de </w:t>
      </w:r>
      <w:r w:rsidR="00C87040">
        <w:rPr>
          <w:rFonts w:ascii="Courier New" w:hAnsi="Courier New" w:cs="Courier New"/>
          <w:sz w:val="24"/>
          <w:szCs w:val="24"/>
        </w:rPr>
        <w:t>uma tabela de log por cada tabela</w:t>
      </w:r>
      <w:r w:rsidR="00B37CE9">
        <w:rPr>
          <w:rFonts w:ascii="Courier New" w:hAnsi="Courier New" w:cs="Courier New"/>
          <w:sz w:val="24"/>
          <w:szCs w:val="24"/>
        </w:rPr>
        <w:t xml:space="preserve"> </w:t>
      </w:r>
      <w:r w:rsidR="00C87040">
        <w:rPr>
          <w:rFonts w:ascii="Courier New" w:hAnsi="Courier New" w:cs="Courier New"/>
          <w:sz w:val="24"/>
          <w:szCs w:val="24"/>
        </w:rPr>
        <w:t>original tem como objetivo</w:t>
      </w:r>
      <w:r w:rsidR="00B37CE9">
        <w:rPr>
          <w:rFonts w:ascii="Courier New" w:hAnsi="Courier New" w:cs="Courier New"/>
          <w:sz w:val="24"/>
          <w:szCs w:val="24"/>
        </w:rPr>
        <w:t xml:space="preserve"> </w:t>
      </w:r>
      <w:r w:rsidR="002C5595">
        <w:rPr>
          <w:rFonts w:ascii="Courier New" w:hAnsi="Courier New" w:cs="Courier New"/>
          <w:sz w:val="24"/>
          <w:szCs w:val="24"/>
        </w:rPr>
        <w:t>a obtenção da maior informação possível tal como a fácil apresentação desta mesma informação ao auditor.</w:t>
      </w:r>
      <w:r w:rsidR="00173901">
        <w:rPr>
          <w:rFonts w:ascii="Courier New" w:hAnsi="Courier New" w:cs="Courier New"/>
          <w:sz w:val="24"/>
          <w:szCs w:val="24"/>
        </w:rPr>
        <w:t xml:space="preserve"> </w:t>
      </w:r>
      <w:r w:rsidR="0027173D">
        <w:rPr>
          <w:rFonts w:ascii="Courier New" w:hAnsi="Courier New" w:cs="Courier New"/>
          <w:sz w:val="24"/>
          <w:szCs w:val="24"/>
        </w:rPr>
        <w:t xml:space="preserve">Desta forma e através da existência dos campos NEW e OLD </w:t>
      </w:r>
      <w:r w:rsidR="002E606E">
        <w:rPr>
          <w:rFonts w:ascii="Courier New" w:hAnsi="Courier New" w:cs="Courier New"/>
          <w:sz w:val="24"/>
          <w:szCs w:val="24"/>
        </w:rPr>
        <w:t xml:space="preserve">o auditor </w:t>
      </w:r>
      <w:r w:rsidR="00173901">
        <w:rPr>
          <w:rFonts w:ascii="Courier New" w:hAnsi="Courier New" w:cs="Courier New"/>
          <w:sz w:val="24"/>
          <w:szCs w:val="24"/>
        </w:rPr>
        <w:t>tem</w:t>
      </w:r>
      <w:r w:rsidR="002E606E">
        <w:rPr>
          <w:rFonts w:ascii="Courier New" w:hAnsi="Courier New" w:cs="Courier New"/>
          <w:sz w:val="24"/>
          <w:szCs w:val="24"/>
        </w:rPr>
        <w:t xml:space="preserve"> a possibilidade de </w:t>
      </w:r>
      <w:r w:rsidR="00071E30">
        <w:rPr>
          <w:rFonts w:ascii="Courier New" w:hAnsi="Courier New" w:cs="Courier New"/>
          <w:sz w:val="24"/>
          <w:szCs w:val="24"/>
        </w:rPr>
        <w:t>saber para as operações</w:t>
      </w:r>
      <w:r w:rsidR="00EB6478">
        <w:rPr>
          <w:rFonts w:ascii="Courier New" w:hAnsi="Courier New" w:cs="Courier New"/>
          <w:sz w:val="24"/>
          <w:szCs w:val="24"/>
        </w:rPr>
        <w:t xml:space="preserve"> realizadas quais os valores antes e depois da operação.</w:t>
      </w:r>
    </w:p>
    <w:p w14:paraId="6659F44E" w14:textId="04779D81" w:rsidR="00EB6478" w:rsidRPr="00347F75" w:rsidRDefault="0038409F" w:rsidP="00EB6478">
      <w:pPr>
        <w:ind w:firstLine="706"/>
        <w:jc w:val="both"/>
        <w:rPr>
          <w:rFonts w:ascii="Courier New" w:hAnsi="Courier New" w:cs="Courier New"/>
          <w:sz w:val="24"/>
          <w:szCs w:val="24"/>
        </w:rPr>
      </w:pPr>
      <w:r>
        <w:rPr>
          <w:rFonts w:ascii="Courier New" w:hAnsi="Courier New" w:cs="Courier New"/>
          <w:sz w:val="24"/>
          <w:szCs w:val="24"/>
        </w:rPr>
        <w:lastRenderedPageBreak/>
        <w:t>Além das 8 tabelas log previstas foi decidido criar a</w:t>
      </w:r>
      <w:r w:rsidR="00EB6478">
        <w:rPr>
          <w:rFonts w:ascii="Courier New" w:hAnsi="Courier New" w:cs="Courier New"/>
          <w:sz w:val="24"/>
          <w:szCs w:val="24"/>
        </w:rPr>
        <w:t xml:space="preserve"> tabela </w:t>
      </w:r>
      <w:proofErr w:type="spellStart"/>
      <w:r w:rsidR="00EB6478" w:rsidRPr="00971AC2">
        <w:rPr>
          <w:rFonts w:ascii="Courier New" w:hAnsi="Courier New" w:cs="Courier New"/>
          <w:i/>
          <w:sz w:val="24"/>
          <w:szCs w:val="24"/>
        </w:rPr>
        <w:t>medi</w:t>
      </w:r>
      <w:r w:rsidR="00EB6478">
        <w:rPr>
          <w:rFonts w:ascii="Courier New" w:hAnsi="Courier New" w:cs="Courier New"/>
          <w:i/>
          <w:sz w:val="24"/>
          <w:szCs w:val="24"/>
        </w:rPr>
        <w:t>co</w:t>
      </w:r>
      <w:r w:rsidR="00EB6478" w:rsidRPr="00971AC2">
        <w:rPr>
          <w:rFonts w:ascii="Courier New" w:hAnsi="Courier New" w:cs="Courier New"/>
          <w:i/>
          <w:sz w:val="24"/>
          <w:szCs w:val="24"/>
        </w:rPr>
        <w:t>es_consultadas_log</w:t>
      </w:r>
      <w:proofErr w:type="spellEnd"/>
      <w:r w:rsidR="00EB6478">
        <w:rPr>
          <w:rFonts w:ascii="Courier New" w:hAnsi="Courier New" w:cs="Courier New"/>
          <w:sz w:val="24"/>
          <w:szCs w:val="24"/>
        </w:rPr>
        <w:t xml:space="preserve"> </w:t>
      </w:r>
      <w:r>
        <w:rPr>
          <w:rFonts w:ascii="Courier New" w:hAnsi="Courier New" w:cs="Courier New"/>
          <w:sz w:val="24"/>
          <w:szCs w:val="24"/>
        </w:rPr>
        <w:t xml:space="preserve">que </w:t>
      </w:r>
      <w:r w:rsidR="00EB6478">
        <w:rPr>
          <w:rFonts w:ascii="Courier New" w:hAnsi="Courier New" w:cs="Courier New"/>
          <w:sz w:val="24"/>
          <w:szCs w:val="24"/>
        </w:rPr>
        <w:t xml:space="preserve">difere da tabela </w:t>
      </w:r>
      <w:proofErr w:type="spellStart"/>
      <w:r w:rsidR="00EB6478" w:rsidRPr="00971AC2">
        <w:rPr>
          <w:rFonts w:ascii="Courier New" w:hAnsi="Courier New" w:cs="Courier New"/>
          <w:i/>
          <w:sz w:val="24"/>
          <w:szCs w:val="24"/>
        </w:rPr>
        <w:t>medi</w:t>
      </w:r>
      <w:r w:rsidR="00EB6478">
        <w:rPr>
          <w:rFonts w:ascii="Courier New" w:hAnsi="Courier New" w:cs="Courier New"/>
          <w:i/>
          <w:sz w:val="24"/>
          <w:szCs w:val="24"/>
        </w:rPr>
        <w:t>co</w:t>
      </w:r>
      <w:r w:rsidR="00EB6478" w:rsidRPr="00971AC2">
        <w:rPr>
          <w:rFonts w:ascii="Courier New" w:hAnsi="Courier New" w:cs="Courier New"/>
          <w:i/>
          <w:sz w:val="24"/>
          <w:szCs w:val="24"/>
        </w:rPr>
        <w:t>es_log</w:t>
      </w:r>
      <w:proofErr w:type="spellEnd"/>
      <w:r w:rsidR="00EB6478">
        <w:rPr>
          <w:rFonts w:ascii="Courier New" w:hAnsi="Courier New" w:cs="Courier New"/>
          <w:sz w:val="24"/>
          <w:szCs w:val="24"/>
        </w:rPr>
        <w:t xml:space="preserve">, na medida em que, a última guarda os registos de todas as operações realizadas à tabela </w:t>
      </w:r>
      <w:proofErr w:type="spellStart"/>
      <w:r w:rsidR="00EB6478" w:rsidRPr="00971AC2">
        <w:rPr>
          <w:rFonts w:ascii="Courier New" w:hAnsi="Courier New" w:cs="Courier New"/>
          <w:i/>
          <w:sz w:val="24"/>
          <w:szCs w:val="24"/>
        </w:rPr>
        <w:t>medicoes</w:t>
      </w:r>
      <w:proofErr w:type="spellEnd"/>
      <w:r w:rsidR="00EB6478">
        <w:rPr>
          <w:rFonts w:ascii="Courier New" w:hAnsi="Courier New" w:cs="Courier New"/>
          <w:sz w:val="24"/>
          <w:szCs w:val="24"/>
        </w:rPr>
        <w:t xml:space="preserve">, enquanto que a tabela </w:t>
      </w:r>
      <w:proofErr w:type="spellStart"/>
      <w:r w:rsidR="00EB6478" w:rsidRPr="00971AC2">
        <w:rPr>
          <w:rFonts w:ascii="Courier New" w:hAnsi="Courier New" w:cs="Courier New"/>
          <w:i/>
          <w:sz w:val="24"/>
          <w:szCs w:val="24"/>
        </w:rPr>
        <w:t>medi</w:t>
      </w:r>
      <w:r w:rsidR="00EB6478">
        <w:rPr>
          <w:rFonts w:ascii="Courier New" w:hAnsi="Courier New" w:cs="Courier New"/>
          <w:i/>
          <w:sz w:val="24"/>
          <w:szCs w:val="24"/>
        </w:rPr>
        <w:t>co</w:t>
      </w:r>
      <w:r w:rsidR="00EB6478" w:rsidRPr="00971AC2">
        <w:rPr>
          <w:rFonts w:ascii="Courier New" w:hAnsi="Courier New" w:cs="Courier New"/>
          <w:i/>
          <w:sz w:val="24"/>
          <w:szCs w:val="24"/>
        </w:rPr>
        <w:t>es_consultadas_log</w:t>
      </w:r>
      <w:proofErr w:type="spellEnd"/>
      <w:r w:rsidR="00EB6478">
        <w:rPr>
          <w:rFonts w:ascii="Courier New" w:hAnsi="Courier New" w:cs="Courier New"/>
          <w:i/>
          <w:sz w:val="24"/>
          <w:szCs w:val="24"/>
        </w:rPr>
        <w:t xml:space="preserve"> </w:t>
      </w:r>
      <w:r w:rsidR="00EB6478">
        <w:rPr>
          <w:rFonts w:ascii="Courier New" w:hAnsi="Courier New" w:cs="Courier New"/>
          <w:sz w:val="24"/>
          <w:szCs w:val="24"/>
        </w:rPr>
        <w:t xml:space="preserve">guarda todos os registos consultados pelo utilizador no momento em que este executa o </w:t>
      </w:r>
      <w:proofErr w:type="spellStart"/>
      <w:r w:rsidR="00EB6478">
        <w:rPr>
          <w:rFonts w:ascii="Courier New" w:hAnsi="Courier New" w:cs="Courier New"/>
          <w:sz w:val="24"/>
          <w:szCs w:val="24"/>
        </w:rPr>
        <w:t>Stored</w:t>
      </w:r>
      <w:proofErr w:type="spellEnd"/>
      <w:r w:rsidR="00EB6478">
        <w:rPr>
          <w:rFonts w:ascii="Courier New" w:hAnsi="Courier New" w:cs="Courier New"/>
          <w:sz w:val="24"/>
          <w:szCs w:val="24"/>
        </w:rPr>
        <w:t xml:space="preserve"> </w:t>
      </w:r>
      <w:proofErr w:type="spellStart"/>
      <w:r w:rsidR="00EB6478">
        <w:rPr>
          <w:rFonts w:ascii="Courier New" w:hAnsi="Courier New" w:cs="Courier New"/>
          <w:sz w:val="24"/>
          <w:szCs w:val="24"/>
        </w:rPr>
        <w:t>Procedure</w:t>
      </w:r>
      <w:proofErr w:type="spellEnd"/>
      <w:r w:rsidR="00EB6478">
        <w:rPr>
          <w:rFonts w:ascii="Courier New" w:hAnsi="Courier New" w:cs="Courier New"/>
          <w:sz w:val="24"/>
          <w:szCs w:val="24"/>
        </w:rPr>
        <w:t xml:space="preserve"> de </w:t>
      </w:r>
      <w:proofErr w:type="spellStart"/>
      <w:r w:rsidR="00EB6478">
        <w:rPr>
          <w:rFonts w:ascii="Courier New" w:hAnsi="Courier New" w:cs="Courier New"/>
          <w:sz w:val="24"/>
          <w:szCs w:val="24"/>
        </w:rPr>
        <w:t>select</w:t>
      </w:r>
      <w:proofErr w:type="spellEnd"/>
      <w:r w:rsidR="00EB6478">
        <w:rPr>
          <w:rFonts w:ascii="Courier New" w:hAnsi="Courier New" w:cs="Courier New"/>
          <w:sz w:val="24"/>
          <w:szCs w:val="24"/>
        </w:rPr>
        <w:t xml:space="preserve"> à tabela de </w:t>
      </w:r>
      <w:proofErr w:type="spellStart"/>
      <w:r w:rsidR="009F586B">
        <w:rPr>
          <w:rFonts w:ascii="Courier New" w:hAnsi="Courier New" w:cs="Courier New"/>
          <w:sz w:val="24"/>
          <w:szCs w:val="24"/>
        </w:rPr>
        <w:t>m</w:t>
      </w:r>
      <w:r w:rsidR="00EB6478">
        <w:rPr>
          <w:rFonts w:ascii="Courier New" w:hAnsi="Courier New" w:cs="Courier New"/>
          <w:sz w:val="24"/>
          <w:szCs w:val="24"/>
        </w:rPr>
        <w:t>edicoes</w:t>
      </w:r>
      <w:proofErr w:type="spellEnd"/>
      <w:r w:rsidR="00EB6478">
        <w:rPr>
          <w:rFonts w:ascii="Courier New" w:hAnsi="Courier New" w:cs="Courier New"/>
          <w:sz w:val="24"/>
          <w:szCs w:val="24"/>
        </w:rPr>
        <w:t>.</w:t>
      </w:r>
    </w:p>
    <w:p w14:paraId="1D5AF545" w14:textId="11F5FE94" w:rsidR="00222254" w:rsidRPr="00817F65" w:rsidRDefault="00471D17" w:rsidP="006A7C09">
      <w:pPr>
        <w:ind w:firstLine="706"/>
        <w:jc w:val="both"/>
        <w:rPr>
          <w:rFonts w:ascii="Courier New" w:hAnsi="Courier New" w:cs="Courier New"/>
          <w:sz w:val="24"/>
          <w:szCs w:val="24"/>
        </w:rPr>
      </w:pPr>
      <w:r w:rsidRPr="00817F65">
        <w:rPr>
          <w:rFonts w:ascii="Courier New" w:hAnsi="Courier New" w:cs="Courier New"/>
          <w:sz w:val="24"/>
          <w:szCs w:val="24"/>
        </w:rPr>
        <w:t>É importante referir que a</w:t>
      </w:r>
      <w:r w:rsidR="00663DD6" w:rsidRPr="00817F65">
        <w:rPr>
          <w:rFonts w:ascii="Courier New" w:hAnsi="Courier New" w:cs="Courier New"/>
          <w:sz w:val="24"/>
          <w:szCs w:val="24"/>
        </w:rPr>
        <w:t xml:space="preserve">s tabelas de Log têm todas </w:t>
      </w:r>
      <w:r w:rsidR="00222254" w:rsidRPr="00817F65">
        <w:rPr>
          <w:rFonts w:ascii="Courier New" w:hAnsi="Courier New" w:cs="Courier New"/>
          <w:sz w:val="24"/>
          <w:szCs w:val="24"/>
        </w:rPr>
        <w:t>chaves próprias com Auto</w:t>
      </w:r>
      <w:r w:rsidR="00EE77C3" w:rsidRPr="00817F65">
        <w:rPr>
          <w:rFonts w:ascii="Courier New" w:hAnsi="Courier New" w:cs="Courier New"/>
          <w:sz w:val="24"/>
          <w:szCs w:val="24"/>
        </w:rPr>
        <w:t xml:space="preserve"> </w:t>
      </w:r>
      <w:r w:rsidR="00222254" w:rsidRPr="00817F65">
        <w:rPr>
          <w:rFonts w:ascii="Courier New" w:hAnsi="Courier New" w:cs="Courier New"/>
          <w:sz w:val="24"/>
          <w:szCs w:val="24"/>
        </w:rPr>
        <w:t>incremento, isto evita que ocorram falhas na sequência de I</w:t>
      </w:r>
      <w:r w:rsidR="00FB799C">
        <w:rPr>
          <w:rFonts w:ascii="Courier New" w:hAnsi="Courier New" w:cs="Courier New"/>
          <w:sz w:val="24"/>
          <w:szCs w:val="24"/>
        </w:rPr>
        <w:t>d</w:t>
      </w:r>
      <w:r w:rsidR="00222254" w:rsidRPr="00817F65">
        <w:rPr>
          <w:rFonts w:ascii="Courier New" w:hAnsi="Courier New" w:cs="Courier New"/>
          <w:sz w:val="24"/>
          <w:szCs w:val="24"/>
        </w:rPr>
        <w:t xml:space="preserve">s permitindo manter uma uniformização </w:t>
      </w:r>
      <w:r w:rsidR="008C3FD0">
        <w:rPr>
          <w:rFonts w:ascii="Courier New" w:hAnsi="Courier New" w:cs="Courier New"/>
          <w:sz w:val="24"/>
          <w:szCs w:val="24"/>
        </w:rPr>
        <w:t xml:space="preserve">nos </w:t>
      </w:r>
      <w:r w:rsidR="00B21B23">
        <w:rPr>
          <w:rFonts w:ascii="Courier New" w:hAnsi="Courier New" w:cs="Courier New"/>
          <w:sz w:val="24"/>
          <w:szCs w:val="24"/>
        </w:rPr>
        <w:t>mesmos,</w:t>
      </w:r>
      <w:r w:rsidR="008C3FD0">
        <w:rPr>
          <w:rFonts w:ascii="Courier New" w:hAnsi="Courier New" w:cs="Courier New"/>
          <w:sz w:val="24"/>
          <w:szCs w:val="24"/>
        </w:rPr>
        <w:t xml:space="preserve"> o que </w:t>
      </w:r>
      <w:r w:rsidR="00652B72">
        <w:rPr>
          <w:rFonts w:ascii="Courier New" w:hAnsi="Courier New" w:cs="Courier New"/>
          <w:sz w:val="24"/>
          <w:szCs w:val="24"/>
        </w:rPr>
        <w:t>simplifica</w:t>
      </w:r>
      <w:r w:rsidR="00222254" w:rsidRPr="00817F65">
        <w:rPr>
          <w:rFonts w:ascii="Courier New" w:hAnsi="Courier New" w:cs="Courier New"/>
          <w:sz w:val="24"/>
          <w:szCs w:val="24"/>
        </w:rPr>
        <w:t xml:space="preserve"> </w:t>
      </w:r>
      <w:r w:rsidR="008C3FD0">
        <w:rPr>
          <w:rFonts w:ascii="Courier New" w:hAnsi="Courier New" w:cs="Courier New"/>
          <w:sz w:val="24"/>
          <w:szCs w:val="24"/>
        </w:rPr>
        <w:t xml:space="preserve">o processo de </w:t>
      </w:r>
      <w:r w:rsidR="00222254" w:rsidRPr="00817F65">
        <w:rPr>
          <w:rFonts w:ascii="Courier New" w:hAnsi="Courier New" w:cs="Courier New"/>
          <w:sz w:val="24"/>
          <w:szCs w:val="24"/>
        </w:rPr>
        <w:t>migração.</w:t>
      </w:r>
    </w:p>
    <w:p w14:paraId="2915E0C8" w14:textId="1C66690E" w:rsidR="00213AF4" w:rsidRDefault="001D007D" w:rsidP="006A7C09">
      <w:pPr>
        <w:ind w:firstLine="706"/>
        <w:jc w:val="both"/>
      </w:pPr>
      <w:r>
        <w:rPr>
          <w:rFonts w:ascii="Courier New" w:hAnsi="Courier New" w:cs="Courier New"/>
          <w:sz w:val="24"/>
          <w:szCs w:val="24"/>
        </w:rPr>
        <w:t xml:space="preserve">Para que a leitura e pesquisa seja </w:t>
      </w:r>
      <w:r w:rsidR="00652B72">
        <w:rPr>
          <w:rFonts w:ascii="Courier New" w:hAnsi="Courier New" w:cs="Courier New"/>
          <w:sz w:val="24"/>
          <w:szCs w:val="24"/>
        </w:rPr>
        <w:t>mais eficaz</w:t>
      </w:r>
      <w:r>
        <w:rPr>
          <w:rFonts w:ascii="Courier New" w:hAnsi="Courier New" w:cs="Courier New"/>
          <w:sz w:val="24"/>
          <w:szCs w:val="24"/>
        </w:rPr>
        <w:t xml:space="preserve"> n</w:t>
      </w:r>
      <w:r w:rsidR="00213AF4">
        <w:rPr>
          <w:rFonts w:ascii="Courier New" w:hAnsi="Courier New" w:cs="Courier New"/>
          <w:sz w:val="24"/>
          <w:szCs w:val="24"/>
        </w:rPr>
        <w:t>as tabelas de Log</w:t>
      </w:r>
      <w:r>
        <w:rPr>
          <w:rFonts w:ascii="Courier New" w:hAnsi="Courier New" w:cs="Courier New"/>
          <w:sz w:val="24"/>
          <w:szCs w:val="24"/>
        </w:rPr>
        <w:t>,</w:t>
      </w:r>
      <w:r w:rsidR="00213AF4">
        <w:rPr>
          <w:rFonts w:ascii="Courier New" w:hAnsi="Courier New" w:cs="Courier New"/>
          <w:sz w:val="24"/>
          <w:szCs w:val="24"/>
        </w:rPr>
        <w:t xml:space="preserve"> o campo Opera</w:t>
      </w:r>
      <w:r w:rsidR="006E164F">
        <w:rPr>
          <w:rFonts w:ascii="Courier New" w:hAnsi="Courier New" w:cs="Courier New"/>
          <w:sz w:val="24"/>
          <w:szCs w:val="24"/>
        </w:rPr>
        <w:t>ção</w:t>
      </w:r>
      <w:r>
        <w:rPr>
          <w:rFonts w:ascii="Courier New" w:hAnsi="Courier New" w:cs="Courier New"/>
          <w:sz w:val="24"/>
          <w:szCs w:val="24"/>
        </w:rPr>
        <w:t>,</w:t>
      </w:r>
      <w:r w:rsidR="006E164F">
        <w:rPr>
          <w:rFonts w:ascii="Courier New" w:hAnsi="Courier New" w:cs="Courier New"/>
          <w:sz w:val="24"/>
          <w:szCs w:val="24"/>
        </w:rPr>
        <w:t xml:space="preserve"> apesar de ter o tamanho 20</w:t>
      </w:r>
      <w:r w:rsidR="008467E2">
        <w:rPr>
          <w:rFonts w:ascii="Courier New" w:hAnsi="Courier New" w:cs="Courier New"/>
          <w:sz w:val="24"/>
          <w:szCs w:val="24"/>
        </w:rPr>
        <w:t xml:space="preserve"> vai </w:t>
      </w:r>
      <w:r w:rsidR="00946A8B">
        <w:rPr>
          <w:rFonts w:ascii="Courier New" w:hAnsi="Courier New" w:cs="Courier New"/>
          <w:sz w:val="24"/>
          <w:szCs w:val="24"/>
        </w:rPr>
        <w:t xml:space="preserve">apenas guardar </w:t>
      </w:r>
      <w:r w:rsidR="006D57AE">
        <w:rPr>
          <w:rFonts w:ascii="Courier New" w:hAnsi="Courier New" w:cs="Courier New"/>
          <w:sz w:val="24"/>
          <w:szCs w:val="24"/>
        </w:rPr>
        <w:t>os registos</w:t>
      </w:r>
      <w:r w:rsidR="00946A8B">
        <w:rPr>
          <w:rFonts w:ascii="Courier New" w:hAnsi="Courier New" w:cs="Courier New"/>
          <w:sz w:val="24"/>
          <w:szCs w:val="24"/>
        </w:rPr>
        <w:t xml:space="preserve"> </w:t>
      </w:r>
      <w:r w:rsidR="00B75A88">
        <w:rPr>
          <w:rFonts w:ascii="Courier New" w:hAnsi="Courier New" w:cs="Courier New"/>
          <w:sz w:val="24"/>
          <w:szCs w:val="24"/>
        </w:rPr>
        <w:t>da operação como “S” (</w:t>
      </w:r>
      <w:proofErr w:type="spellStart"/>
      <w:r w:rsidR="00B75A88">
        <w:rPr>
          <w:rFonts w:ascii="Courier New" w:hAnsi="Courier New" w:cs="Courier New"/>
          <w:sz w:val="24"/>
          <w:szCs w:val="24"/>
        </w:rPr>
        <w:t>Select</w:t>
      </w:r>
      <w:proofErr w:type="spellEnd"/>
      <w:r w:rsidR="00B75A88">
        <w:rPr>
          <w:rFonts w:ascii="Courier New" w:hAnsi="Courier New" w:cs="Courier New"/>
          <w:sz w:val="24"/>
          <w:szCs w:val="24"/>
        </w:rPr>
        <w:t>), “</w:t>
      </w:r>
      <w:r>
        <w:rPr>
          <w:rFonts w:ascii="Courier New" w:hAnsi="Courier New" w:cs="Courier New"/>
          <w:sz w:val="24"/>
          <w:szCs w:val="24"/>
        </w:rPr>
        <w:t>I” (</w:t>
      </w:r>
      <w:r w:rsidR="00B75A88">
        <w:rPr>
          <w:rFonts w:ascii="Courier New" w:hAnsi="Courier New" w:cs="Courier New"/>
          <w:sz w:val="24"/>
          <w:szCs w:val="24"/>
        </w:rPr>
        <w:t>Insert), “U”</w:t>
      </w:r>
      <w:r>
        <w:rPr>
          <w:rFonts w:ascii="Courier New" w:hAnsi="Courier New" w:cs="Courier New"/>
          <w:sz w:val="24"/>
          <w:szCs w:val="24"/>
        </w:rPr>
        <w:t xml:space="preserve"> </w:t>
      </w:r>
      <w:r w:rsidR="00B75A88">
        <w:rPr>
          <w:rFonts w:ascii="Courier New" w:hAnsi="Courier New" w:cs="Courier New"/>
          <w:sz w:val="24"/>
          <w:szCs w:val="24"/>
        </w:rPr>
        <w:t>(Update), ou “D”</w:t>
      </w:r>
      <w:r>
        <w:rPr>
          <w:rFonts w:ascii="Courier New" w:hAnsi="Courier New" w:cs="Courier New"/>
          <w:sz w:val="24"/>
          <w:szCs w:val="24"/>
        </w:rPr>
        <w:t xml:space="preserve"> </w:t>
      </w:r>
      <w:r w:rsidR="00B75A88">
        <w:rPr>
          <w:rFonts w:ascii="Courier New" w:hAnsi="Courier New" w:cs="Courier New"/>
          <w:sz w:val="24"/>
          <w:szCs w:val="24"/>
        </w:rPr>
        <w:t>(Delete).</w:t>
      </w:r>
    </w:p>
    <w:p w14:paraId="39E55D2A" w14:textId="4ED6F57B" w:rsidR="00B21B23" w:rsidRDefault="00B21B23" w:rsidP="001D007D">
      <w:pPr>
        <w:ind w:firstLine="706"/>
        <w:jc w:val="both"/>
        <w:rPr>
          <w:rFonts w:ascii="Courier New" w:hAnsi="Courier New" w:cs="Courier New"/>
          <w:sz w:val="24"/>
          <w:szCs w:val="24"/>
        </w:rPr>
      </w:pPr>
      <w:r>
        <w:rPr>
          <w:rFonts w:ascii="Courier New" w:hAnsi="Courier New" w:cs="Courier New"/>
          <w:sz w:val="24"/>
          <w:szCs w:val="24"/>
        </w:rPr>
        <w:t xml:space="preserve">O campo </w:t>
      </w:r>
      <w:proofErr w:type="spellStart"/>
      <w:r w:rsidRPr="00140A95">
        <w:rPr>
          <w:rFonts w:ascii="Courier New" w:hAnsi="Courier New" w:cs="Courier New"/>
          <w:i/>
          <w:sz w:val="24"/>
          <w:szCs w:val="24"/>
        </w:rPr>
        <w:t>Flag_Migracao</w:t>
      </w:r>
      <w:proofErr w:type="spellEnd"/>
      <w:r>
        <w:rPr>
          <w:rFonts w:ascii="Courier New" w:hAnsi="Courier New" w:cs="Courier New"/>
          <w:sz w:val="24"/>
          <w:szCs w:val="24"/>
        </w:rPr>
        <w:t xml:space="preserve"> existente em todas as tabelas de Log</w:t>
      </w:r>
      <w:r w:rsidR="009840AD">
        <w:rPr>
          <w:rFonts w:ascii="Courier New" w:hAnsi="Courier New" w:cs="Courier New"/>
          <w:sz w:val="24"/>
          <w:szCs w:val="24"/>
        </w:rPr>
        <w:t xml:space="preserve"> tem como propósito a monitorização dos registos que foram migrados</w:t>
      </w:r>
      <w:r w:rsidR="004025AF">
        <w:rPr>
          <w:rFonts w:ascii="Courier New" w:hAnsi="Courier New" w:cs="Courier New"/>
          <w:sz w:val="24"/>
          <w:szCs w:val="24"/>
        </w:rPr>
        <w:t xml:space="preserve">. </w:t>
      </w:r>
      <w:r w:rsidR="001D007D">
        <w:rPr>
          <w:rFonts w:ascii="Courier New" w:hAnsi="Courier New" w:cs="Courier New"/>
          <w:sz w:val="24"/>
          <w:szCs w:val="24"/>
        </w:rPr>
        <w:t>Assim, n</w:t>
      </w:r>
      <w:r w:rsidR="004025AF">
        <w:rPr>
          <w:rFonts w:ascii="Courier New" w:hAnsi="Courier New" w:cs="Courier New"/>
          <w:sz w:val="24"/>
          <w:szCs w:val="24"/>
        </w:rPr>
        <w:t xml:space="preserve">o momento da migração </w:t>
      </w:r>
      <w:r w:rsidR="00F85C57">
        <w:rPr>
          <w:rFonts w:ascii="Courier New" w:hAnsi="Courier New" w:cs="Courier New"/>
          <w:sz w:val="24"/>
          <w:szCs w:val="24"/>
        </w:rPr>
        <w:t xml:space="preserve">à medida que se transfere os registos a </w:t>
      </w:r>
      <w:proofErr w:type="spellStart"/>
      <w:r w:rsidR="003E2FF7" w:rsidRPr="00140A95">
        <w:rPr>
          <w:rFonts w:ascii="Courier New" w:hAnsi="Courier New" w:cs="Courier New"/>
          <w:i/>
          <w:sz w:val="24"/>
          <w:szCs w:val="24"/>
        </w:rPr>
        <w:t>Flag_Migracao</w:t>
      </w:r>
      <w:proofErr w:type="spellEnd"/>
      <w:r w:rsidR="003E2FF7">
        <w:rPr>
          <w:rFonts w:ascii="Courier New" w:hAnsi="Courier New" w:cs="Courier New"/>
          <w:sz w:val="24"/>
          <w:szCs w:val="24"/>
        </w:rPr>
        <w:t xml:space="preserve"> </w:t>
      </w:r>
      <w:r w:rsidR="00F85C57">
        <w:rPr>
          <w:rFonts w:ascii="Courier New" w:hAnsi="Courier New" w:cs="Courier New"/>
          <w:sz w:val="24"/>
          <w:szCs w:val="24"/>
        </w:rPr>
        <w:t xml:space="preserve">passa de 0 a 1 (False a </w:t>
      </w:r>
      <w:proofErr w:type="spellStart"/>
      <w:r w:rsidR="00F85C57">
        <w:rPr>
          <w:rFonts w:ascii="Courier New" w:hAnsi="Courier New" w:cs="Courier New"/>
          <w:sz w:val="24"/>
          <w:szCs w:val="24"/>
        </w:rPr>
        <w:t>True</w:t>
      </w:r>
      <w:proofErr w:type="spellEnd"/>
      <w:r w:rsidR="003E1957">
        <w:rPr>
          <w:rFonts w:ascii="Courier New" w:hAnsi="Courier New" w:cs="Courier New"/>
          <w:sz w:val="24"/>
          <w:szCs w:val="24"/>
        </w:rPr>
        <w:t xml:space="preserve">), permitindo em caso de falhas rapidamente </w:t>
      </w:r>
      <w:r w:rsidR="00E315E8">
        <w:rPr>
          <w:rFonts w:ascii="Courier New" w:hAnsi="Courier New" w:cs="Courier New"/>
          <w:sz w:val="24"/>
          <w:szCs w:val="24"/>
        </w:rPr>
        <w:t>validar quais os registos que foram migrados</w:t>
      </w:r>
      <w:r w:rsidR="00AB0529">
        <w:rPr>
          <w:rFonts w:ascii="Courier New" w:hAnsi="Courier New" w:cs="Courier New"/>
          <w:sz w:val="24"/>
          <w:szCs w:val="24"/>
        </w:rPr>
        <w:t xml:space="preserve"> e os que ficaram por migrar</w:t>
      </w:r>
      <w:r w:rsidR="00E315E8">
        <w:rPr>
          <w:rFonts w:ascii="Courier New" w:hAnsi="Courier New" w:cs="Courier New"/>
          <w:sz w:val="24"/>
          <w:szCs w:val="24"/>
        </w:rPr>
        <w:t>.</w:t>
      </w:r>
    </w:p>
    <w:p w14:paraId="5CC1F5F5" w14:textId="77777777" w:rsidR="00633FF7" w:rsidRDefault="006D57AE" w:rsidP="00D61F2A">
      <w:pPr>
        <w:ind w:firstLine="706"/>
        <w:jc w:val="both"/>
        <w:rPr>
          <w:rFonts w:ascii="Courier New" w:hAnsi="Courier New" w:cs="Courier New"/>
          <w:sz w:val="24"/>
          <w:szCs w:val="24"/>
        </w:rPr>
      </w:pPr>
      <w:r>
        <w:rPr>
          <w:rFonts w:ascii="Courier New" w:hAnsi="Courier New" w:cs="Courier New"/>
          <w:sz w:val="24"/>
          <w:szCs w:val="24"/>
        </w:rPr>
        <w:tab/>
        <w:t xml:space="preserve">Neste modelo optámos por </w:t>
      </w:r>
      <w:r w:rsidR="00D61F2A">
        <w:rPr>
          <w:rFonts w:ascii="Courier New" w:hAnsi="Courier New" w:cs="Courier New"/>
          <w:sz w:val="24"/>
          <w:szCs w:val="24"/>
        </w:rPr>
        <w:t xml:space="preserve">colocar as chaves estrangeiras com modo </w:t>
      </w:r>
      <w:proofErr w:type="spellStart"/>
      <w:r w:rsidR="00D61F2A">
        <w:rPr>
          <w:rFonts w:ascii="Courier New" w:hAnsi="Courier New" w:cs="Courier New"/>
          <w:sz w:val="24"/>
          <w:szCs w:val="24"/>
        </w:rPr>
        <w:t>Cascade</w:t>
      </w:r>
      <w:proofErr w:type="spellEnd"/>
      <w:r w:rsidR="00D61F2A">
        <w:rPr>
          <w:rFonts w:ascii="Courier New" w:hAnsi="Courier New" w:cs="Courier New"/>
          <w:sz w:val="24"/>
          <w:szCs w:val="24"/>
        </w:rPr>
        <w:t xml:space="preserve"> tanto para Update como para Delete. Esta decisão deveu-se ao facto de que </w:t>
      </w:r>
      <w:r w:rsidR="0052541C">
        <w:rPr>
          <w:rFonts w:ascii="Courier New" w:hAnsi="Courier New" w:cs="Courier New"/>
          <w:sz w:val="24"/>
          <w:szCs w:val="24"/>
        </w:rPr>
        <w:t xml:space="preserve">o Investigador </w:t>
      </w:r>
      <w:r w:rsidR="005439C3">
        <w:rPr>
          <w:rFonts w:ascii="Courier New" w:hAnsi="Courier New" w:cs="Courier New"/>
          <w:sz w:val="24"/>
          <w:szCs w:val="24"/>
        </w:rPr>
        <w:t xml:space="preserve">apenas conseguirá consultar as suas culturas </w:t>
      </w:r>
      <w:r w:rsidR="008761B2">
        <w:rPr>
          <w:rFonts w:ascii="Courier New" w:hAnsi="Courier New" w:cs="Courier New"/>
          <w:sz w:val="24"/>
          <w:szCs w:val="24"/>
        </w:rPr>
        <w:t xml:space="preserve">tendo acesso apenas aos Ids das suas culturas. </w:t>
      </w:r>
    </w:p>
    <w:p w14:paraId="309783F3" w14:textId="36EF7AD0" w:rsidR="0051099A" w:rsidRDefault="00633FF7" w:rsidP="0051099A">
      <w:pPr>
        <w:ind w:firstLine="706"/>
        <w:jc w:val="both"/>
      </w:pPr>
      <w:r>
        <w:rPr>
          <w:rFonts w:ascii="Courier New" w:hAnsi="Courier New" w:cs="Courier New"/>
          <w:sz w:val="24"/>
          <w:szCs w:val="24"/>
        </w:rPr>
        <w:t>Uma vez que o</w:t>
      </w:r>
      <w:r w:rsidR="006F5C7F">
        <w:rPr>
          <w:rFonts w:ascii="Courier New" w:hAnsi="Courier New" w:cs="Courier New"/>
          <w:sz w:val="24"/>
          <w:szCs w:val="24"/>
        </w:rPr>
        <w:t>s</w:t>
      </w:r>
      <w:r>
        <w:rPr>
          <w:rFonts w:ascii="Courier New" w:hAnsi="Courier New" w:cs="Courier New"/>
          <w:sz w:val="24"/>
          <w:szCs w:val="24"/>
        </w:rPr>
        <w:t xml:space="preserve"> registos de Log </w:t>
      </w:r>
      <w:r w:rsidR="006F5C7F">
        <w:rPr>
          <w:rFonts w:ascii="Courier New" w:hAnsi="Courier New" w:cs="Courier New"/>
          <w:sz w:val="24"/>
          <w:szCs w:val="24"/>
        </w:rPr>
        <w:t>armazenam toda a informação das medições consultadas e operações</w:t>
      </w:r>
      <w:r w:rsidR="004B696A">
        <w:rPr>
          <w:rFonts w:ascii="Courier New" w:hAnsi="Courier New" w:cs="Courier New"/>
          <w:sz w:val="24"/>
          <w:szCs w:val="24"/>
        </w:rPr>
        <w:t xml:space="preserve"> realizadas. </w:t>
      </w:r>
      <w:r w:rsidR="0051099A">
        <w:rPr>
          <w:rFonts w:ascii="Courier New" w:hAnsi="Courier New" w:cs="Courier New"/>
          <w:sz w:val="24"/>
          <w:szCs w:val="24"/>
        </w:rPr>
        <w:t xml:space="preserve">O Investigador e o Administrador. Aplicacional </w:t>
      </w:r>
      <w:r w:rsidR="006A27F1">
        <w:rPr>
          <w:rFonts w:ascii="Courier New" w:hAnsi="Courier New" w:cs="Courier New"/>
          <w:sz w:val="24"/>
          <w:szCs w:val="24"/>
        </w:rPr>
        <w:t>passa</w:t>
      </w:r>
      <w:r w:rsidR="0051099A">
        <w:rPr>
          <w:rFonts w:ascii="Courier New" w:hAnsi="Courier New" w:cs="Courier New"/>
          <w:sz w:val="24"/>
          <w:szCs w:val="24"/>
        </w:rPr>
        <w:t>m</w:t>
      </w:r>
      <w:r w:rsidR="006A27F1">
        <w:rPr>
          <w:rFonts w:ascii="Courier New" w:hAnsi="Courier New" w:cs="Courier New"/>
          <w:sz w:val="24"/>
          <w:szCs w:val="24"/>
        </w:rPr>
        <w:t xml:space="preserve"> a ter a liberdade para apagar ou modificar os registos</w:t>
      </w:r>
      <w:r w:rsidR="0051099A">
        <w:rPr>
          <w:rFonts w:ascii="Courier New" w:hAnsi="Courier New" w:cs="Courier New"/>
          <w:sz w:val="24"/>
          <w:szCs w:val="24"/>
        </w:rPr>
        <w:t xml:space="preserve">, ficando </w:t>
      </w:r>
      <w:r w:rsidR="00CA388E">
        <w:rPr>
          <w:rFonts w:ascii="Courier New" w:hAnsi="Courier New" w:cs="Courier New"/>
          <w:sz w:val="24"/>
          <w:szCs w:val="24"/>
        </w:rPr>
        <w:t>à sua responsabilidade as alterações realizadas.</w:t>
      </w:r>
    </w:p>
    <w:p w14:paraId="565C10AE" w14:textId="6303D6FF" w:rsidR="00226BFA" w:rsidRPr="00B21B23" w:rsidRDefault="00226BFA" w:rsidP="00D61F2A">
      <w:pPr>
        <w:ind w:firstLine="706"/>
        <w:jc w:val="both"/>
      </w:pPr>
      <w:r>
        <w:br w:type="page"/>
      </w:r>
    </w:p>
    <w:p w14:paraId="4FC2F347" w14:textId="4BA4DD4A" w:rsidR="001F4D0A" w:rsidRDefault="001F4D0A" w:rsidP="00C8501A">
      <w:pPr>
        <w:pStyle w:val="Heading3"/>
      </w:pPr>
      <w:bookmarkStart w:id="5" w:name="_Toc535335166"/>
      <w:r>
        <w:lastRenderedPageBreak/>
        <w:t xml:space="preserve">Apreciação Crítica </w:t>
      </w:r>
      <w:r w:rsidR="002F43DF">
        <w:t>e</w:t>
      </w:r>
      <w:r>
        <w:t xml:space="preserve"> esquema relacional</w:t>
      </w:r>
      <w:r w:rsidR="002F43DF">
        <w:t xml:space="preserve"> implementado</w:t>
      </w:r>
      <w:bookmarkEnd w:id="5"/>
    </w:p>
    <w:p w14:paraId="24F8BD20" w14:textId="77777777" w:rsidR="00226BFA" w:rsidRPr="00226BFA" w:rsidRDefault="00226BFA" w:rsidP="00226BFA"/>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1F4D0A" w14:paraId="16F29C59" w14:textId="77777777" w:rsidTr="002F43DF">
        <w:tc>
          <w:tcPr>
            <w:tcW w:w="8720" w:type="dxa"/>
            <w:shd w:val="clear" w:color="auto" w:fill="E6E6E6"/>
          </w:tcPr>
          <w:p w14:paraId="68E19B8C" w14:textId="77777777" w:rsidR="002F43DF" w:rsidRDefault="002F43DF" w:rsidP="001F4D0A">
            <w:pPr>
              <w:rPr>
                <w:rFonts w:ascii="Courier New" w:hAnsi="Courier New" w:cs="Courier New"/>
                <w:b/>
                <w:sz w:val="24"/>
                <w:szCs w:val="24"/>
              </w:rPr>
            </w:pPr>
          </w:p>
          <w:p w14:paraId="142948B8" w14:textId="1C57745D" w:rsidR="005A0B7C" w:rsidRPr="00B863B0" w:rsidRDefault="00B863B0" w:rsidP="005A0B7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005A0B7C"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3109F1F9" w14:textId="77777777" w:rsidR="005A0B7C" w:rsidRDefault="005A0B7C" w:rsidP="001F4D0A">
            <w:pPr>
              <w:rPr>
                <w:rFonts w:ascii="Courier New" w:hAnsi="Courier New" w:cs="Courier New"/>
                <w:sz w:val="24"/>
                <w:szCs w:val="24"/>
              </w:rPr>
            </w:pPr>
          </w:p>
          <w:p w14:paraId="6594AFCD" w14:textId="77777777" w:rsidR="005A0B7C" w:rsidRDefault="005A0B7C" w:rsidP="001F4D0A">
            <w:pPr>
              <w:rPr>
                <w:rFonts w:ascii="Courier New" w:hAnsi="Courier New" w:cs="Courier New"/>
                <w:sz w:val="24"/>
                <w:szCs w:val="24"/>
              </w:rPr>
            </w:pPr>
          </w:p>
          <w:p w14:paraId="4C6459E6" w14:textId="39DB628B" w:rsidR="00393ABC" w:rsidRDefault="00393ABC" w:rsidP="001F4D0A">
            <w:pPr>
              <w:rPr>
                <w:rFonts w:ascii="Courier New" w:hAnsi="Courier New" w:cs="Courier New"/>
                <w:sz w:val="24"/>
                <w:szCs w:val="24"/>
              </w:rPr>
            </w:pPr>
            <w:r>
              <w:rPr>
                <w:rFonts w:ascii="Courier New" w:hAnsi="Courier New" w:cs="Courier New"/>
                <w:sz w:val="24"/>
                <w:szCs w:val="24"/>
              </w:rPr>
              <w:t>Breve Justificação:</w:t>
            </w:r>
          </w:p>
          <w:p w14:paraId="30603D8C" w14:textId="77777777" w:rsidR="00393ABC" w:rsidRDefault="00393ABC" w:rsidP="001F4D0A">
            <w:pPr>
              <w:rPr>
                <w:rFonts w:ascii="Courier New" w:hAnsi="Courier New" w:cs="Courier New"/>
                <w:sz w:val="24"/>
                <w:szCs w:val="24"/>
              </w:rPr>
            </w:pPr>
          </w:p>
          <w:p w14:paraId="4C86B828" w14:textId="77777777" w:rsidR="00393ABC" w:rsidRDefault="00393ABC" w:rsidP="001F4D0A">
            <w:pPr>
              <w:rPr>
                <w:rFonts w:ascii="Courier New" w:hAnsi="Courier New" w:cs="Courier New"/>
                <w:sz w:val="24"/>
                <w:szCs w:val="24"/>
              </w:rPr>
            </w:pPr>
          </w:p>
          <w:p w14:paraId="40D9B5E7" w14:textId="77777777" w:rsidR="00393ABC" w:rsidRDefault="00393ABC" w:rsidP="001F4D0A">
            <w:pPr>
              <w:rPr>
                <w:rFonts w:ascii="Courier New" w:hAnsi="Courier New" w:cs="Courier New"/>
                <w:sz w:val="24"/>
                <w:szCs w:val="24"/>
              </w:rPr>
            </w:pPr>
          </w:p>
          <w:p w14:paraId="5F4AC242" w14:textId="1748D1FC" w:rsidR="00B863B0" w:rsidRDefault="00B863B0" w:rsidP="002F43DF">
            <w:pPr>
              <w:rPr>
                <w:rFonts w:ascii="Courier New" w:hAnsi="Courier New" w:cs="Courier New"/>
                <w:sz w:val="24"/>
                <w:szCs w:val="24"/>
              </w:rPr>
            </w:pPr>
          </w:p>
          <w:p w14:paraId="281493DB" w14:textId="0555F61E" w:rsidR="002F43DF" w:rsidRPr="00B863B0" w:rsidRDefault="00B863B0" w:rsidP="002F43DF">
            <w:pPr>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w:t>
            </w:r>
            <w:r w:rsidR="002F43DF">
              <w:rPr>
                <w:rFonts w:asciiTheme="majorHAnsi" w:eastAsiaTheme="majorEastAsia" w:hAnsiTheme="majorHAnsi" w:cstheme="majorBidi"/>
                <w:color w:val="365F91" w:themeColor="accent1" w:themeShade="BF"/>
                <w:sz w:val="26"/>
                <w:szCs w:val="26"/>
              </w:rPr>
              <w:t>oram feitas alterações</w:t>
            </w:r>
            <w:r>
              <w:rPr>
                <w:rFonts w:asciiTheme="majorHAnsi" w:eastAsiaTheme="majorEastAsia" w:hAnsiTheme="majorHAnsi" w:cstheme="majorBidi"/>
                <w:color w:val="365F91" w:themeColor="accent1" w:themeShade="BF"/>
                <w:sz w:val="26"/>
                <w:szCs w:val="26"/>
              </w:rPr>
              <w:t>? (Sim/Não):</w:t>
            </w:r>
            <w:r w:rsidR="002F43DF">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_______</w:t>
            </w:r>
          </w:p>
          <w:p w14:paraId="19456CB1" w14:textId="7CD0FF9A" w:rsidR="001F4D0A" w:rsidRDefault="001F4D0A" w:rsidP="002F43DF">
            <w:pPr>
              <w:rPr>
                <w:rFonts w:ascii="Courier New" w:hAnsi="Courier New" w:cs="Courier New"/>
                <w:sz w:val="24"/>
                <w:szCs w:val="24"/>
              </w:rPr>
            </w:pPr>
          </w:p>
          <w:p w14:paraId="77AAEE01" w14:textId="77777777" w:rsidR="00B863B0" w:rsidRDefault="00B863B0" w:rsidP="001F4D0A">
            <w:pPr>
              <w:rPr>
                <w:rFonts w:ascii="Courier New" w:hAnsi="Courier New" w:cs="Courier New"/>
                <w:sz w:val="24"/>
                <w:szCs w:val="24"/>
              </w:rPr>
            </w:pPr>
          </w:p>
          <w:p w14:paraId="77ADDE7F" w14:textId="0ECA4F28" w:rsidR="001F4D0A" w:rsidRPr="002F43DF" w:rsidRDefault="002F43DF" w:rsidP="001F4D0A">
            <w:pPr>
              <w:rPr>
                <w:rFonts w:ascii="Courier New" w:hAnsi="Courier New" w:cs="Courier New"/>
                <w:b/>
                <w:sz w:val="24"/>
                <w:szCs w:val="24"/>
              </w:rPr>
            </w:pPr>
            <w:r w:rsidRPr="002F43DF">
              <w:rPr>
                <w:rFonts w:ascii="Courier New" w:hAnsi="Courier New" w:cs="Courier New"/>
                <w:b/>
                <w:sz w:val="24"/>
                <w:szCs w:val="24"/>
              </w:rPr>
              <w:t>Novo Esquema</w:t>
            </w:r>
            <w:r>
              <w:rPr>
                <w:rFonts w:ascii="Courier New" w:hAnsi="Courier New" w:cs="Courier New"/>
                <w:b/>
                <w:sz w:val="24"/>
                <w:szCs w:val="24"/>
              </w:rPr>
              <w:t xml:space="preserve"> (assinale e justifique as alterações)</w:t>
            </w:r>
          </w:p>
          <w:p w14:paraId="4D9A4F0C" w14:textId="77777777" w:rsidR="001F4D0A" w:rsidRDefault="001F4D0A" w:rsidP="001F4D0A">
            <w:pPr>
              <w:rPr>
                <w:rFonts w:ascii="Courier New" w:hAnsi="Courier New" w:cs="Courier New"/>
                <w:sz w:val="24"/>
                <w:szCs w:val="24"/>
              </w:rPr>
            </w:pPr>
          </w:p>
          <w:p w14:paraId="0F2CBA22" w14:textId="2F2F8A56" w:rsidR="002F43DF" w:rsidRDefault="00B863B0" w:rsidP="001F4D0A">
            <w:pPr>
              <w:rPr>
                <w:rFonts w:ascii="Courier New" w:hAnsi="Courier New" w:cs="Courier New"/>
                <w:sz w:val="24"/>
                <w:szCs w:val="24"/>
              </w:rPr>
            </w:pPr>
            <w:r>
              <w:rPr>
                <w:rFonts w:ascii="Courier New" w:hAnsi="Courier New" w:cs="Courier New"/>
                <w:sz w:val="24"/>
                <w:szCs w:val="24"/>
              </w:rPr>
              <w:t>&lt;</w:t>
            </w:r>
            <w:r w:rsidR="00EF7226">
              <w:rPr>
                <w:rFonts w:ascii="Courier New" w:hAnsi="Courier New" w:cs="Courier New"/>
                <w:sz w:val="24"/>
                <w:szCs w:val="24"/>
              </w:rPr>
              <w:t>A</w:t>
            </w:r>
            <w:r>
              <w:rPr>
                <w:rFonts w:ascii="Courier New" w:hAnsi="Courier New" w:cs="Courier New"/>
                <w:sz w:val="24"/>
                <w:szCs w:val="24"/>
              </w:rPr>
              <w:t xml:space="preserve">penas preencher caso tenham procedido a alterações&gt; </w:t>
            </w:r>
          </w:p>
          <w:p w14:paraId="41ED71FC" w14:textId="77777777" w:rsidR="002F43DF" w:rsidRDefault="002F43DF" w:rsidP="001F4D0A">
            <w:pPr>
              <w:rPr>
                <w:rFonts w:ascii="Courier New" w:hAnsi="Courier New" w:cs="Courier New"/>
                <w:sz w:val="24"/>
                <w:szCs w:val="24"/>
              </w:rPr>
            </w:pPr>
          </w:p>
          <w:p w14:paraId="4D3A9CE6" w14:textId="77777777" w:rsidR="002F43DF" w:rsidRDefault="002F43DF" w:rsidP="001F4D0A">
            <w:pPr>
              <w:rPr>
                <w:rFonts w:ascii="Courier New" w:hAnsi="Courier New" w:cs="Courier New"/>
                <w:sz w:val="24"/>
                <w:szCs w:val="24"/>
              </w:rPr>
            </w:pPr>
          </w:p>
          <w:p w14:paraId="5CA200EA" w14:textId="77777777" w:rsidR="002F43DF" w:rsidRDefault="002F43DF" w:rsidP="001F4D0A">
            <w:pPr>
              <w:rPr>
                <w:rFonts w:ascii="Courier New" w:hAnsi="Courier New" w:cs="Courier New"/>
                <w:sz w:val="24"/>
                <w:szCs w:val="24"/>
              </w:rPr>
            </w:pPr>
          </w:p>
          <w:p w14:paraId="4E09F749" w14:textId="77777777" w:rsidR="002F43DF" w:rsidRDefault="002F43DF" w:rsidP="001F4D0A">
            <w:pPr>
              <w:rPr>
                <w:rFonts w:ascii="Courier New" w:hAnsi="Courier New" w:cs="Courier New"/>
                <w:sz w:val="24"/>
                <w:szCs w:val="24"/>
              </w:rPr>
            </w:pPr>
          </w:p>
          <w:p w14:paraId="26392301" w14:textId="77777777" w:rsidR="002F43DF" w:rsidRDefault="002F43DF" w:rsidP="001F4D0A">
            <w:pPr>
              <w:rPr>
                <w:rFonts w:ascii="Courier New" w:hAnsi="Courier New" w:cs="Courier New"/>
                <w:sz w:val="24"/>
                <w:szCs w:val="24"/>
              </w:rPr>
            </w:pPr>
          </w:p>
          <w:p w14:paraId="79009F39" w14:textId="77777777" w:rsidR="002F43DF" w:rsidRDefault="002F43DF" w:rsidP="001F4D0A">
            <w:pPr>
              <w:rPr>
                <w:rFonts w:ascii="Courier New" w:hAnsi="Courier New" w:cs="Courier New"/>
                <w:sz w:val="24"/>
                <w:szCs w:val="24"/>
              </w:rPr>
            </w:pPr>
          </w:p>
          <w:p w14:paraId="27E940F3" w14:textId="77777777" w:rsidR="002F43DF" w:rsidRDefault="002F43DF" w:rsidP="001F4D0A">
            <w:pPr>
              <w:rPr>
                <w:rFonts w:ascii="Courier New" w:hAnsi="Courier New" w:cs="Courier New"/>
                <w:sz w:val="24"/>
                <w:szCs w:val="24"/>
              </w:rPr>
            </w:pPr>
          </w:p>
          <w:p w14:paraId="3A6D6BD7" w14:textId="77777777" w:rsidR="002F43DF" w:rsidRDefault="002F43DF" w:rsidP="001F4D0A">
            <w:pPr>
              <w:rPr>
                <w:rFonts w:ascii="Courier New" w:hAnsi="Courier New" w:cs="Courier New"/>
                <w:sz w:val="24"/>
                <w:szCs w:val="24"/>
              </w:rPr>
            </w:pPr>
          </w:p>
          <w:p w14:paraId="12CEEE7A" w14:textId="77777777" w:rsidR="002F43DF" w:rsidRDefault="002F43DF" w:rsidP="001F4D0A">
            <w:pPr>
              <w:rPr>
                <w:rFonts w:ascii="Courier New" w:hAnsi="Courier New" w:cs="Courier New"/>
                <w:sz w:val="24"/>
                <w:szCs w:val="24"/>
              </w:rPr>
            </w:pPr>
          </w:p>
          <w:p w14:paraId="279F69DB" w14:textId="77777777" w:rsidR="002F43DF" w:rsidRDefault="002F43DF" w:rsidP="001F4D0A">
            <w:pPr>
              <w:rPr>
                <w:rFonts w:ascii="Courier New" w:hAnsi="Courier New" w:cs="Courier New"/>
                <w:sz w:val="24"/>
                <w:szCs w:val="24"/>
              </w:rPr>
            </w:pPr>
          </w:p>
          <w:p w14:paraId="024B5AE5" w14:textId="1191B617" w:rsidR="002F43DF" w:rsidRDefault="002F43DF" w:rsidP="001F4D0A">
            <w:pPr>
              <w:rPr>
                <w:rFonts w:ascii="Courier New" w:hAnsi="Courier New" w:cs="Courier New"/>
                <w:sz w:val="24"/>
                <w:szCs w:val="24"/>
              </w:rPr>
            </w:pPr>
          </w:p>
          <w:p w14:paraId="1E034D80" w14:textId="77777777" w:rsidR="00195106" w:rsidRDefault="00195106" w:rsidP="001F4D0A">
            <w:pPr>
              <w:rPr>
                <w:rFonts w:ascii="Courier New" w:hAnsi="Courier New" w:cs="Courier New"/>
                <w:sz w:val="24"/>
                <w:szCs w:val="24"/>
              </w:rPr>
            </w:pPr>
          </w:p>
          <w:p w14:paraId="1FEAC0DC" w14:textId="77777777" w:rsidR="002F43DF" w:rsidRDefault="002F43DF" w:rsidP="001F4D0A">
            <w:pPr>
              <w:rPr>
                <w:rFonts w:ascii="Courier New" w:hAnsi="Courier New" w:cs="Courier New"/>
                <w:sz w:val="24"/>
                <w:szCs w:val="24"/>
              </w:rPr>
            </w:pPr>
          </w:p>
          <w:p w14:paraId="0BF57E36" w14:textId="77777777" w:rsidR="002F43DF" w:rsidRDefault="002F43DF" w:rsidP="001F4D0A">
            <w:pPr>
              <w:rPr>
                <w:rFonts w:ascii="Courier New" w:hAnsi="Courier New" w:cs="Courier New"/>
                <w:sz w:val="24"/>
                <w:szCs w:val="24"/>
              </w:rPr>
            </w:pPr>
          </w:p>
          <w:p w14:paraId="2B6678D1" w14:textId="0C73A1AD" w:rsidR="002F43DF" w:rsidRDefault="002F43DF" w:rsidP="001F4D0A">
            <w:pPr>
              <w:rPr>
                <w:rFonts w:ascii="Courier New" w:hAnsi="Courier New" w:cs="Courier New"/>
                <w:sz w:val="24"/>
                <w:szCs w:val="24"/>
              </w:rPr>
            </w:pPr>
          </w:p>
          <w:p w14:paraId="1535A3EC" w14:textId="77777777" w:rsidR="002F43DF" w:rsidRDefault="002F43DF" w:rsidP="001F4D0A">
            <w:pPr>
              <w:rPr>
                <w:rFonts w:ascii="Courier New" w:hAnsi="Courier New" w:cs="Courier New"/>
                <w:sz w:val="24"/>
                <w:szCs w:val="24"/>
              </w:rPr>
            </w:pPr>
          </w:p>
          <w:p w14:paraId="45DE5ED7" w14:textId="77777777" w:rsidR="002F43DF" w:rsidRDefault="002F43DF" w:rsidP="001F4D0A">
            <w:pPr>
              <w:rPr>
                <w:rFonts w:ascii="Courier New" w:hAnsi="Courier New" w:cs="Courier New"/>
                <w:sz w:val="24"/>
                <w:szCs w:val="24"/>
              </w:rPr>
            </w:pPr>
          </w:p>
          <w:p w14:paraId="7EE92A3B" w14:textId="77777777" w:rsidR="002F43DF" w:rsidRDefault="002F43DF" w:rsidP="001F4D0A">
            <w:pPr>
              <w:rPr>
                <w:rFonts w:ascii="Courier New" w:hAnsi="Courier New" w:cs="Courier New"/>
                <w:sz w:val="24"/>
                <w:szCs w:val="24"/>
              </w:rPr>
            </w:pPr>
          </w:p>
          <w:p w14:paraId="52060840" w14:textId="77777777" w:rsidR="002F43DF" w:rsidRDefault="002F43DF" w:rsidP="001F4D0A">
            <w:pPr>
              <w:rPr>
                <w:rFonts w:ascii="Courier New" w:hAnsi="Courier New" w:cs="Courier New"/>
                <w:sz w:val="24"/>
                <w:szCs w:val="24"/>
              </w:rPr>
            </w:pPr>
          </w:p>
          <w:p w14:paraId="4C7771F7" w14:textId="77777777" w:rsidR="002F43DF" w:rsidRDefault="002F43DF" w:rsidP="001F4D0A">
            <w:pPr>
              <w:rPr>
                <w:rFonts w:ascii="Courier New" w:hAnsi="Courier New" w:cs="Courier New"/>
                <w:sz w:val="24"/>
                <w:szCs w:val="24"/>
              </w:rPr>
            </w:pPr>
          </w:p>
          <w:p w14:paraId="1D5BEE18" w14:textId="77777777" w:rsidR="002F43DF" w:rsidRDefault="002F43DF" w:rsidP="001F4D0A">
            <w:pPr>
              <w:rPr>
                <w:rFonts w:ascii="Courier New" w:hAnsi="Courier New" w:cs="Courier New"/>
                <w:sz w:val="24"/>
                <w:szCs w:val="24"/>
              </w:rPr>
            </w:pPr>
          </w:p>
          <w:p w14:paraId="6AC9CEA1" w14:textId="77777777" w:rsidR="002F43DF" w:rsidRDefault="002F43DF" w:rsidP="001F4D0A">
            <w:pPr>
              <w:rPr>
                <w:rFonts w:ascii="Courier New" w:hAnsi="Courier New" w:cs="Courier New"/>
                <w:sz w:val="24"/>
                <w:szCs w:val="24"/>
              </w:rPr>
            </w:pPr>
          </w:p>
          <w:p w14:paraId="29ACBE7E" w14:textId="77777777" w:rsidR="002F43DF" w:rsidRDefault="002F43DF" w:rsidP="001F4D0A">
            <w:pPr>
              <w:rPr>
                <w:rFonts w:ascii="Courier New" w:hAnsi="Courier New" w:cs="Courier New"/>
                <w:sz w:val="24"/>
                <w:szCs w:val="24"/>
              </w:rPr>
            </w:pPr>
          </w:p>
          <w:p w14:paraId="30B5570E" w14:textId="77777777" w:rsidR="00EC11B1" w:rsidRDefault="00EC11B1" w:rsidP="001F4D0A">
            <w:pPr>
              <w:rPr>
                <w:rFonts w:ascii="Courier New" w:hAnsi="Courier New" w:cs="Courier New"/>
                <w:sz w:val="24"/>
                <w:szCs w:val="24"/>
              </w:rPr>
            </w:pPr>
          </w:p>
          <w:p w14:paraId="648FD01A" w14:textId="77777777" w:rsidR="002F43DF" w:rsidRDefault="002F43DF" w:rsidP="001F4D0A">
            <w:pPr>
              <w:rPr>
                <w:rFonts w:ascii="Courier New" w:hAnsi="Courier New" w:cs="Courier New"/>
                <w:sz w:val="24"/>
                <w:szCs w:val="24"/>
              </w:rPr>
            </w:pPr>
          </w:p>
          <w:p w14:paraId="7C2F5B92" w14:textId="77777777" w:rsidR="002F43DF" w:rsidRDefault="002F43DF" w:rsidP="001F4D0A">
            <w:pPr>
              <w:rPr>
                <w:rFonts w:ascii="Courier New" w:hAnsi="Courier New" w:cs="Courier New"/>
                <w:sz w:val="24"/>
                <w:szCs w:val="24"/>
              </w:rPr>
            </w:pPr>
          </w:p>
          <w:p w14:paraId="3FD8DFFB" w14:textId="77777777" w:rsidR="002F43DF" w:rsidRDefault="002F43DF" w:rsidP="001F4D0A">
            <w:pPr>
              <w:rPr>
                <w:rFonts w:ascii="Courier New" w:hAnsi="Courier New" w:cs="Courier New"/>
                <w:sz w:val="24"/>
                <w:szCs w:val="24"/>
              </w:rPr>
            </w:pPr>
          </w:p>
          <w:p w14:paraId="33D76244" w14:textId="77777777" w:rsidR="002F43DF" w:rsidRDefault="002F43DF" w:rsidP="001F4D0A">
            <w:pPr>
              <w:rPr>
                <w:rFonts w:ascii="Courier New" w:hAnsi="Courier New" w:cs="Courier New"/>
                <w:sz w:val="24"/>
                <w:szCs w:val="24"/>
              </w:rPr>
            </w:pPr>
          </w:p>
          <w:p w14:paraId="62FCCA88" w14:textId="77777777" w:rsidR="002F43DF" w:rsidRDefault="002F43DF" w:rsidP="001F4D0A">
            <w:pPr>
              <w:rPr>
                <w:rFonts w:ascii="Courier New" w:hAnsi="Courier New" w:cs="Courier New"/>
                <w:sz w:val="24"/>
                <w:szCs w:val="24"/>
              </w:rPr>
            </w:pPr>
          </w:p>
        </w:tc>
      </w:tr>
    </w:tbl>
    <w:p w14:paraId="4A6211C1" w14:textId="7725EF89" w:rsidR="004012BD" w:rsidRDefault="004012BD">
      <w:pPr>
        <w:rPr>
          <w:rFonts w:asciiTheme="majorHAnsi" w:eastAsiaTheme="majorEastAsia" w:hAnsiTheme="majorHAnsi" w:cstheme="majorBidi"/>
          <w:color w:val="243F60" w:themeColor="accent1" w:themeShade="7F"/>
          <w:sz w:val="24"/>
          <w:szCs w:val="24"/>
        </w:rPr>
      </w:pPr>
      <w:r>
        <w:br w:type="page"/>
      </w:r>
    </w:p>
    <w:p w14:paraId="4938C3D0" w14:textId="5D866491" w:rsidR="00EF7226" w:rsidRDefault="00EF7226" w:rsidP="00C8501A">
      <w:pPr>
        <w:pStyle w:val="Heading2"/>
        <w:rPr>
          <w:rStyle w:val="Heading3Char"/>
        </w:rPr>
      </w:pPr>
      <w:bookmarkStart w:id="6" w:name="_Toc535335167"/>
      <w:bookmarkStart w:id="7" w:name="_Toc320026707"/>
      <w:r>
        <w:rPr>
          <w:rStyle w:val="Heading3Char"/>
        </w:rPr>
        <w:lastRenderedPageBreak/>
        <w:t>Utilizadores</w:t>
      </w:r>
      <w:r w:rsidR="00195106">
        <w:rPr>
          <w:rStyle w:val="Heading3Char"/>
        </w:rPr>
        <w:t xml:space="preserve"> Base de Dados de Origem</w:t>
      </w:r>
      <w:bookmarkEnd w:id="6"/>
    </w:p>
    <w:p w14:paraId="39A685FA" w14:textId="062A4EB7" w:rsidR="00CE05F5" w:rsidRPr="00CE05F5" w:rsidRDefault="00CE05F5" w:rsidP="00CE05F5"/>
    <w:tbl>
      <w:tblPr>
        <w:tblStyle w:val="TableGrid"/>
        <w:tblW w:w="8642" w:type="dxa"/>
        <w:tblLayout w:type="fixed"/>
        <w:tblLook w:val="04A0" w:firstRow="1" w:lastRow="0" w:firstColumn="1" w:lastColumn="0" w:noHBand="0" w:noVBand="1"/>
      </w:tblPr>
      <w:tblGrid>
        <w:gridCol w:w="3369"/>
        <w:gridCol w:w="1304"/>
        <w:gridCol w:w="1276"/>
        <w:gridCol w:w="1276"/>
        <w:gridCol w:w="1417"/>
      </w:tblGrid>
      <w:tr w:rsidR="00A45063" w14:paraId="69E16AAF" w14:textId="46CA93F0" w:rsidTr="00A45063">
        <w:trPr>
          <w:trHeight w:val="280"/>
        </w:trPr>
        <w:tc>
          <w:tcPr>
            <w:tcW w:w="3369" w:type="dxa"/>
            <w:vMerge w:val="restart"/>
            <w:vAlign w:val="center"/>
          </w:tcPr>
          <w:p w14:paraId="3894103F" w14:textId="77777777" w:rsidR="00A45063" w:rsidRPr="00B01B61" w:rsidRDefault="00A45063" w:rsidP="00A2344F">
            <w:pPr>
              <w:jc w:val="center"/>
            </w:pPr>
            <w:r w:rsidRPr="00B01B61">
              <w:rPr>
                <w:rFonts w:ascii="Courier New" w:hAnsi="Courier New" w:cs="Courier New"/>
                <w:b/>
                <w:sz w:val="24"/>
                <w:szCs w:val="24"/>
              </w:rPr>
              <w:t>Tabela</w:t>
            </w:r>
          </w:p>
        </w:tc>
        <w:tc>
          <w:tcPr>
            <w:tcW w:w="5273" w:type="dxa"/>
            <w:gridSpan w:val="4"/>
          </w:tcPr>
          <w:p w14:paraId="263EAC14" w14:textId="64E696D2" w:rsidR="00A45063" w:rsidRPr="00B01B61" w:rsidRDefault="00A45063" w:rsidP="00A2344F">
            <w:pPr>
              <w:jc w:val="center"/>
              <w:rPr>
                <w:rFonts w:ascii="Courier New" w:hAnsi="Courier New" w:cs="Courier New"/>
                <w:b/>
                <w:sz w:val="24"/>
                <w:szCs w:val="24"/>
              </w:rPr>
            </w:pPr>
            <w:r w:rsidRPr="00B01B61">
              <w:rPr>
                <w:rFonts w:ascii="Courier New" w:hAnsi="Courier New" w:cs="Courier New"/>
                <w:b/>
                <w:sz w:val="24"/>
                <w:szCs w:val="24"/>
              </w:rPr>
              <w:t>Tipo de Utilizador</w:t>
            </w:r>
          </w:p>
        </w:tc>
      </w:tr>
      <w:tr w:rsidR="00A45063" w14:paraId="29BB951E" w14:textId="0BF9AF7E" w:rsidTr="00A45063">
        <w:trPr>
          <w:trHeight w:val="841"/>
        </w:trPr>
        <w:tc>
          <w:tcPr>
            <w:tcW w:w="3369" w:type="dxa"/>
            <w:vMerge/>
          </w:tcPr>
          <w:p w14:paraId="07C6B244" w14:textId="77777777" w:rsidR="00A45063" w:rsidRPr="00B01B61" w:rsidRDefault="00A45063" w:rsidP="00A2344F">
            <w:pPr>
              <w:jc w:val="center"/>
              <w:rPr>
                <w:rFonts w:ascii="Courier New" w:hAnsi="Courier New" w:cs="Courier New"/>
                <w:b/>
                <w:sz w:val="24"/>
                <w:szCs w:val="24"/>
              </w:rPr>
            </w:pPr>
          </w:p>
        </w:tc>
        <w:tc>
          <w:tcPr>
            <w:tcW w:w="1304" w:type="dxa"/>
            <w:vAlign w:val="center"/>
          </w:tcPr>
          <w:p w14:paraId="6CB18363" w14:textId="6C0C084D" w:rsidR="00A45063" w:rsidRPr="00100265" w:rsidRDefault="00A45063" w:rsidP="00100265">
            <w:pPr>
              <w:jc w:val="center"/>
              <w:rPr>
                <w:rFonts w:ascii="Courier New" w:hAnsi="Courier New" w:cs="Courier New"/>
                <w:sz w:val="24"/>
                <w:szCs w:val="24"/>
              </w:rPr>
            </w:pPr>
            <w:r w:rsidRPr="00100265">
              <w:rPr>
                <w:rFonts w:ascii="Courier New" w:hAnsi="Courier New" w:cs="Courier New"/>
                <w:sz w:val="24"/>
                <w:szCs w:val="24"/>
              </w:rPr>
              <w:t>AD</w:t>
            </w:r>
          </w:p>
        </w:tc>
        <w:tc>
          <w:tcPr>
            <w:tcW w:w="1276" w:type="dxa"/>
            <w:vAlign w:val="center"/>
          </w:tcPr>
          <w:p w14:paraId="710A5F01" w14:textId="4D9088C3" w:rsidR="00A45063" w:rsidRPr="00100265" w:rsidRDefault="00A45063" w:rsidP="00100265">
            <w:pPr>
              <w:jc w:val="center"/>
              <w:rPr>
                <w:rFonts w:ascii="Courier New" w:hAnsi="Courier New" w:cs="Courier New"/>
                <w:sz w:val="24"/>
                <w:szCs w:val="24"/>
              </w:rPr>
            </w:pPr>
            <w:r w:rsidRPr="00100265">
              <w:rPr>
                <w:rFonts w:ascii="Courier New" w:hAnsi="Courier New" w:cs="Courier New"/>
                <w:sz w:val="24"/>
                <w:szCs w:val="24"/>
              </w:rPr>
              <w:t>I</w:t>
            </w:r>
          </w:p>
        </w:tc>
        <w:tc>
          <w:tcPr>
            <w:tcW w:w="1276" w:type="dxa"/>
            <w:vAlign w:val="center"/>
          </w:tcPr>
          <w:p w14:paraId="35EB94E3" w14:textId="034B44DE" w:rsidR="00A45063" w:rsidRPr="00100265" w:rsidRDefault="00A45063" w:rsidP="00100265">
            <w:pPr>
              <w:tabs>
                <w:tab w:val="left" w:pos="345"/>
                <w:tab w:val="center" w:pos="439"/>
              </w:tabs>
              <w:jc w:val="center"/>
              <w:rPr>
                <w:rFonts w:ascii="Courier New" w:hAnsi="Courier New" w:cs="Courier New"/>
                <w:sz w:val="24"/>
                <w:szCs w:val="24"/>
              </w:rPr>
            </w:pPr>
            <w:r w:rsidRPr="00100265">
              <w:rPr>
                <w:rFonts w:ascii="Courier New" w:hAnsi="Courier New" w:cs="Courier New"/>
                <w:sz w:val="24"/>
                <w:szCs w:val="24"/>
              </w:rPr>
              <w:t>S</w:t>
            </w:r>
          </w:p>
        </w:tc>
        <w:tc>
          <w:tcPr>
            <w:tcW w:w="1417" w:type="dxa"/>
            <w:vAlign w:val="center"/>
          </w:tcPr>
          <w:p w14:paraId="04CE37B0" w14:textId="2E4395A1" w:rsidR="00A45063" w:rsidRPr="00100265" w:rsidRDefault="00A45063" w:rsidP="00100265">
            <w:pPr>
              <w:tabs>
                <w:tab w:val="left" w:pos="345"/>
                <w:tab w:val="center" w:pos="439"/>
              </w:tabs>
              <w:jc w:val="center"/>
              <w:rPr>
                <w:rFonts w:ascii="Courier New" w:hAnsi="Courier New" w:cs="Courier New"/>
                <w:sz w:val="24"/>
                <w:szCs w:val="24"/>
              </w:rPr>
            </w:pPr>
            <w:r w:rsidRPr="00100265">
              <w:rPr>
                <w:rFonts w:ascii="Courier New" w:hAnsi="Courier New" w:cs="Courier New"/>
                <w:sz w:val="24"/>
                <w:szCs w:val="24"/>
              </w:rPr>
              <w:t>SGD</w:t>
            </w:r>
          </w:p>
        </w:tc>
      </w:tr>
      <w:tr w:rsidR="00A45063" w14:paraId="23F87FAF" w14:textId="763B1647" w:rsidTr="00A45063">
        <w:trPr>
          <w:trHeight w:val="344"/>
        </w:trPr>
        <w:tc>
          <w:tcPr>
            <w:tcW w:w="3369" w:type="dxa"/>
          </w:tcPr>
          <w:p w14:paraId="1C5472C6" w14:textId="77777777" w:rsidR="00A45063" w:rsidRPr="00995F9C" w:rsidRDefault="00A45063" w:rsidP="00995F9C">
            <w:pPr>
              <w:jc w:val="center"/>
              <w:rPr>
                <w:rFonts w:ascii="Courier New" w:hAnsi="Courier New" w:cs="Courier New"/>
                <w:sz w:val="20"/>
                <w:szCs w:val="20"/>
              </w:rPr>
            </w:pPr>
            <w:r w:rsidRPr="00995F9C">
              <w:rPr>
                <w:rFonts w:ascii="Courier New" w:hAnsi="Courier New" w:cs="Courier New"/>
                <w:sz w:val="20"/>
                <w:szCs w:val="20"/>
              </w:rPr>
              <w:t>Investigador</w:t>
            </w:r>
          </w:p>
        </w:tc>
        <w:tc>
          <w:tcPr>
            <w:tcW w:w="1304" w:type="dxa"/>
            <w:vAlign w:val="center"/>
          </w:tcPr>
          <w:p w14:paraId="6EC3C55B" w14:textId="3F922456" w:rsidR="00A45063" w:rsidRPr="00100265" w:rsidRDefault="00A45063" w:rsidP="00100265">
            <w:pPr>
              <w:jc w:val="center"/>
              <w:rPr>
                <w:rFonts w:ascii="Courier New" w:hAnsi="Courier New" w:cs="Courier New"/>
                <w:sz w:val="20"/>
                <w:szCs w:val="20"/>
              </w:rPr>
            </w:pPr>
            <w:proofErr w:type="gramStart"/>
            <w:r w:rsidRPr="00100265">
              <w:rPr>
                <w:rFonts w:ascii="Courier New" w:hAnsi="Courier New" w:cs="Courier New"/>
                <w:sz w:val="20"/>
                <w:szCs w:val="20"/>
              </w:rPr>
              <w:t>E,L</w:t>
            </w:r>
            <w:proofErr w:type="gramEnd"/>
          </w:p>
        </w:tc>
        <w:tc>
          <w:tcPr>
            <w:tcW w:w="1276" w:type="dxa"/>
            <w:vAlign w:val="center"/>
          </w:tcPr>
          <w:p w14:paraId="6777336F" w14:textId="32CBB109"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62FD216F" w14:textId="6488C29E"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417" w:type="dxa"/>
            <w:vAlign w:val="center"/>
          </w:tcPr>
          <w:p w14:paraId="53D29C99" w14:textId="4EDEEADC"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w:t>
            </w:r>
          </w:p>
        </w:tc>
      </w:tr>
      <w:tr w:rsidR="00A45063" w14:paraId="42ABB5BF" w14:textId="51CE8EB2" w:rsidTr="00A45063">
        <w:trPr>
          <w:trHeight w:val="280"/>
        </w:trPr>
        <w:tc>
          <w:tcPr>
            <w:tcW w:w="3369" w:type="dxa"/>
          </w:tcPr>
          <w:p w14:paraId="0F4726AE" w14:textId="77777777" w:rsidR="00A45063" w:rsidRPr="00995F9C" w:rsidRDefault="00A45063" w:rsidP="00995F9C">
            <w:pPr>
              <w:jc w:val="center"/>
              <w:rPr>
                <w:rFonts w:ascii="Courier New" w:hAnsi="Courier New" w:cs="Courier New"/>
                <w:sz w:val="20"/>
                <w:szCs w:val="20"/>
              </w:rPr>
            </w:pPr>
            <w:r w:rsidRPr="00995F9C">
              <w:rPr>
                <w:rFonts w:ascii="Courier New" w:hAnsi="Courier New" w:cs="Courier New"/>
                <w:sz w:val="20"/>
                <w:szCs w:val="20"/>
              </w:rPr>
              <w:t>Cultura</w:t>
            </w:r>
          </w:p>
        </w:tc>
        <w:tc>
          <w:tcPr>
            <w:tcW w:w="1304" w:type="dxa"/>
            <w:vAlign w:val="center"/>
          </w:tcPr>
          <w:p w14:paraId="37A3AD57" w14:textId="275D0B6D"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1D3DAB10" w14:textId="03BDFE5A" w:rsidR="00A45063" w:rsidRPr="00100265" w:rsidRDefault="00A45063" w:rsidP="00100265">
            <w:pPr>
              <w:jc w:val="center"/>
              <w:rPr>
                <w:rFonts w:ascii="Courier New" w:hAnsi="Courier New" w:cs="Courier New"/>
                <w:sz w:val="20"/>
                <w:szCs w:val="20"/>
              </w:rPr>
            </w:pPr>
            <w:proofErr w:type="gramStart"/>
            <w:r w:rsidRPr="00100265">
              <w:rPr>
                <w:rFonts w:ascii="Courier New" w:hAnsi="Courier New" w:cs="Courier New"/>
                <w:sz w:val="20"/>
                <w:szCs w:val="20"/>
              </w:rPr>
              <w:t>E,L</w:t>
            </w:r>
            <w:proofErr w:type="gramEnd"/>
            <w:r w:rsidRPr="00100265">
              <w:rPr>
                <w:rFonts w:ascii="Courier New" w:hAnsi="Courier New" w:cs="Courier New"/>
                <w:sz w:val="20"/>
                <w:szCs w:val="20"/>
              </w:rPr>
              <w:t xml:space="preserve"> (1)</w:t>
            </w:r>
          </w:p>
        </w:tc>
        <w:tc>
          <w:tcPr>
            <w:tcW w:w="1276" w:type="dxa"/>
            <w:vAlign w:val="center"/>
          </w:tcPr>
          <w:p w14:paraId="61D85116" w14:textId="6D9F1D42"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417" w:type="dxa"/>
            <w:vAlign w:val="center"/>
          </w:tcPr>
          <w:p w14:paraId="7C4518D4" w14:textId="58E4E6DE"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w:t>
            </w:r>
          </w:p>
        </w:tc>
      </w:tr>
      <w:tr w:rsidR="00A45063" w14:paraId="41F31A99" w14:textId="01D678E0" w:rsidTr="00A45063">
        <w:trPr>
          <w:trHeight w:val="280"/>
        </w:trPr>
        <w:tc>
          <w:tcPr>
            <w:tcW w:w="3369" w:type="dxa"/>
          </w:tcPr>
          <w:p w14:paraId="50684AC9" w14:textId="645B72EB" w:rsidR="00A45063" w:rsidRPr="00995F9C" w:rsidRDefault="00A45063" w:rsidP="00995F9C">
            <w:pPr>
              <w:tabs>
                <w:tab w:val="left" w:pos="510"/>
              </w:tabs>
              <w:jc w:val="center"/>
              <w:rPr>
                <w:rFonts w:ascii="Courier New" w:hAnsi="Courier New" w:cs="Courier New"/>
                <w:sz w:val="20"/>
                <w:szCs w:val="20"/>
              </w:rPr>
            </w:pPr>
            <w:proofErr w:type="spellStart"/>
            <w:r w:rsidRPr="00995F9C">
              <w:rPr>
                <w:rFonts w:ascii="Courier New" w:hAnsi="Courier New" w:cs="Courier New"/>
                <w:sz w:val="20"/>
                <w:szCs w:val="20"/>
              </w:rPr>
              <w:t>Vari</w:t>
            </w:r>
            <w:r>
              <w:rPr>
                <w:rFonts w:ascii="Courier New" w:hAnsi="Courier New" w:cs="Courier New"/>
                <w:sz w:val="20"/>
                <w:szCs w:val="20"/>
              </w:rPr>
              <w:t>a</w:t>
            </w:r>
            <w:r w:rsidRPr="00995F9C">
              <w:rPr>
                <w:rFonts w:ascii="Courier New" w:hAnsi="Courier New" w:cs="Courier New"/>
                <w:sz w:val="20"/>
                <w:szCs w:val="20"/>
              </w:rPr>
              <w:t>veis</w:t>
            </w:r>
            <w:proofErr w:type="spellEnd"/>
          </w:p>
        </w:tc>
        <w:tc>
          <w:tcPr>
            <w:tcW w:w="1304" w:type="dxa"/>
            <w:vAlign w:val="center"/>
          </w:tcPr>
          <w:p w14:paraId="4C09D829" w14:textId="7AAC4763" w:rsidR="00A45063" w:rsidRPr="00100265" w:rsidRDefault="00A45063" w:rsidP="00100265">
            <w:pPr>
              <w:jc w:val="center"/>
              <w:rPr>
                <w:rFonts w:ascii="Courier New" w:hAnsi="Courier New" w:cs="Courier New"/>
                <w:sz w:val="20"/>
                <w:szCs w:val="20"/>
              </w:rPr>
            </w:pPr>
            <w:proofErr w:type="gramStart"/>
            <w:r w:rsidRPr="00100265">
              <w:rPr>
                <w:rFonts w:ascii="Courier New" w:hAnsi="Courier New" w:cs="Courier New"/>
                <w:sz w:val="20"/>
                <w:szCs w:val="20"/>
              </w:rPr>
              <w:t>E,L</w:t>
            </w:r>
            <w:proofErr w:type="gramEnd"/>
          </w:p>
        </w:tc>
        <w:tc>
          <w:tcPr>
            <w:tcW w:w="1276" w:type="dxa"/>
            <w:vAlign w:val="center"/>
          </w:tcPr>
          <w:p w14:paraId="30B68040" w14:textId="0E2E2B50"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L</w:t>
            </w:r>
          </w:p>
        </w:tc>
        <w:tc>
          <w:tcPr>
            <w:tcW w:w="1276" w:type="dxa"/>
            <w:vAlign w:val="center"/>
          </w:tcPr>
          <w:p w14:paraId="6462EB8B" w14:textId="0C326278"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417" w:type="dxa"/>
            <w:vAlign w:val="center"/>
          </w:tcPr>
          <w:p w14:paraId="1BE7E698" w14:textId="6079B088"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w:t>
            </w:r>
          </w:p>
        </w:tc>
      </w:tr>
      <w:tr w:rsidR="00A45063" w14:paraId="5E5597EE" w14:textId="2A86180F" w:rsidTr="00A45063">
        <w:trPr>
          <w:trHeight w:val="280"/>
        </w:trPr>
        <w:tc>
          <w:tcPr>
            <w:tcW w:w="3369" w:type="dxa"/>
          </w:tcPr>
          <w:p w14:paraId="26503706" w14:textId="7C29EB39" w:rsidR="00A45063" w:rsidRPr="00995F9C" w:rsidRDefault="00A45063" w:rsidP="00995F9C">
            <w:pPr>
              <w:jc w:val="center"/>
              <w:rPr>
                <w:rFonts w:ascii="Courier New" w:hAnsi="Courier New" w:cs="Courier New"/>
                <w:sz w:val="20"/>
                <w:szCs w:val="20"/>
              </w:rPr>
            </w:pPr>
            <w:proofErr w:type="spellStart"/>
            <w:r w:rsidRPr="00995F9C">
              <w:rPr>
                <w:rFonts w:ascii="Courier New" w:hAnsi="Courier New" w:cs="Courier New"/>
                <w:sz w:val="20"/>
                <w:szCs w:val="20"/>
              </w:rPr>
              <w:t>Vari</w:t>
            </w:r>
            <w:r>
              <w:rPr>
                <w:rFonts w:ascii="Courier New" w:hAnsi="Courier New" w:cs="Courier New"/>
                <w:sz w:val="20"/>
                <w:szCs w:val="20"/>
              </w:rPr>
              <w:t>a</w:t>
            </w:r>
            <w:r w:rsidRPr="00995F9C">
              <w:rPr>
                <w:rFonts w:ascii="Courier New" w:hAnsi="Courier New" w:cs="Courier New"/>
                <w:sz w:val="20"/>
                <w:szCs w:val="20"/>
              </w:rPr>
              <w:t>veisMedidas</w:t>
            </w:r>
            <w:proofErr w:type="spellEnd"/>
          </w:p>
        </w:tc>
        <w:tc>
          <w:tcPr>
            <w:tcW w:w="1304" w:type="dxa"/>
            <w:vAlign w:val="center"/>
          </w:tcPr>
          <w:p w14:paraId="6E5BBA0B" w14:textId="50DB557F"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4FFD222B" w14:textId="336550D9" w:rsidR="00A45063" w:rsidRPr="00100265" w:rsidRDefault="00A45063" w:rsidP="00100265">
            <w:pPr>
              <w:jc w:val="center"/>
              <w:rPr>
                <w:rFonts w:ascii="Courier New" w:hAnsi="Courier New" w:cs="Courier New"/>
                <w:sz w:val="20"/>
                <w:szCs w:val="20"/>
              </w:rPr>
            </w:pPr>
            <w:proofErr w:type="gramStart"/>
            <w:r>
              <w:rPr>
                <w:rFonts w:ascii="Courier New" w:hAnsi="Courier New" w:cs="Courier New"/>
                <w:sz w:val="20"/>
                <w:szCs w:val="20"/>
              </w:rPr>
              <w:t>E,L</w:t>
            </w:r>
            <w:proofErr w:type="gramEnd"/>
          </w:p>
        </w:tc>
        <w:tc>
          <w:tcPr>
            <w:tcW w:w="1276" w:type="dxa"/>
            <w:vAlign w:val="center"/>
          </w:tcPr>
          <w:p w14:paraId="3D14B44C" w14:textId="03F841E1"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417" w:type="dxa"/>
            <w:vAlign w:val="center"/>
          </w:tcPr>
          <w:p w14:paraId="7555C2D3" w14:textId="37764219"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w:t>
            </w:r>
          </w:p>
        </w:tc>
      </w:tr>
      <w:tr w:rsidR="00A45063" w14:paraId="19A1AF5B" w14:textId="76200E83" w:rsidTr="00A45063">
        <w:trPr>
          <w:trHeight w:val="280"/>
        </w:trPr>
        <w:tc>
          <w:tcPr>
            <w:tcW w:w="3369" w:type="dxa"/>
          </w:tcPr>
          <w:p w14:paraId="14B27AE0" w14:textId="23E6672B" w:rsidR="00A45063" w:rsidRPr="00995F9C" w:rsidRDefault="00A45063" w:rsidP="00995F9C">
            <w:pPr>
              <w:jc w:val="center"/>
              <w:rPr>
                <w:rFonts w:ascii="Courier New" w:hAnsi="Courier New" w:cs="Courier New"/>
                <w:sz w:val="20"/>
                <w:szCs w:val="20"/>
              </w:rPr>
            </w:pPr>
            <w:proofErr w:type="spellStart"/>
            <w:r w:rsidRPr="00995F9C">
              <w:rPr>
                <w:rFonts w:ascii="Courier New" w:hAnsi="Courier New" w:cs="Courier New"/>
                <w:sz w:val="20"/>
                <w:szCs w:val="20"/>
              </w:rPr>
              <w:t>Medi</w:t>
            </w:r>
            <w:r>
              <w:rPr>
                <w:rFonts w:ascii="Courier New" w:hAnsi="Courier New" w:cs="Courier New"/>
                <w:sz w:val="20"/>
                <w:szCs w:val="20"/>
              </w:rPr>
              <w:t>co</w:t>
            </w:r>
            <w:r w:rsidRPr="00995F9C">
              <w:rPr>
                <w:rFonts w:ascii="Courier New" w:hAnsi="Courier New" w:cs="Courier New"/>
                <w:sz w:val="20"/>
                <w:szCs w:val="20"/>
              </w:rPr>
              <w:t>es</w:t>
            </w:r>
            <w:proofErr w:type="spellEnd"/>
          </w:p>
        </w:tc>
        <w:tc>
          <w:tcPr>
            <w:tcW w:w="1304" w:type="dxa"/>
            <w:vAlign w:val="center"/>
          </w:tcPr>
          <w:p w14:paraId="1E20AF0E" w14:textId="7335C478"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66E87118" w14:textId="60F513BB" w:rsidR="00A45063" w:rsidRPr="00100265" w:rsidRDefault="00A45063" w:rsidP="00100265">
            <w:pPr>
              <w:jc w:val="center"/>
              <w:rPr>
                <w:rFonts w:ascii="Courier New" w:hAnsi="Courier New" w:cs="Courier New"/>
                <w:sz w:val="20"/>
                <w:szCs w:val="20"/>
              </w:rPr>
            </w:pPr>
            <w:proofErr w:type="gramStart"/>
            <w:r w:rsidRPr="00100265">
              <w:rPr>
                <w:rFonts w:ascii="Courier New" w:hAnsi="Courier New" w:cs="Courier New"/>
                <w:sz w:val="20"/>
                <w:szCs w:val="20"/>
              </w:rPr>
              <w:t>E,L</w:t>
            </w:r>
            <w:proofErr w:type="gramEnd"/>
            <w:r w:rsidRPr="00100265">
              <w:rPr>
                <w:rFonts w:ascii="Courier New" w:hAnsi="Courier New" w:cs="Courier New"/>
                <w:sz w:val="20"/>
                <w:szCs w:val="20"/>
              </w:rPr>
              <w:t xml:space="preserve"> (1)</w:t>
            </w:r>
          </w:p>
        </w:tc>
        <w:tc>
          <w:tcPr>
            <w:tcW w:w="1276" w:type="dxa"/>
            <w:vAlign w:val="center"/>
          </w:tcPr>
          <w:p w14:paraId="7E478AB8" w14:textId="660415A0"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417" w:type="dxa"/>
            <w:vAlign w:val="center"/>
          </w:tcPr>
          <w:p w14:paraId="46D9AD27" w14:textId="4ED29A1D"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w:t>
            </w:r>
          </w:p>
        </w:tc>
      </w:tr>
      <w:tr w:rsidR="00A45063" w14:paraId="58020F3F" w14:textId="27D48ADC" w:rsidTr="00A45063">
        <w:trPr>
          <w:trHeight w:val="280"/>
        </w:trPr>
        <w:tc>
          <w:tcPr>
            <w:tcW w:w="3369" w:type="dxa"/>
          </w:tcPr>
          <w:p w14:paraId="6AD0E8EF" w14:textId="7EA9C732" w:rsidR="00A45063" w:rsidRPr="00995F9C" w:rsidRDefault="00A45063" w:rsidP="00995F9C">
            <w:pPr>
              <w:jc w:val="center"/>
              <w:rPr>
                <w:rFonts w:ascii="Courier New" w:hAnsi="Courier New" w:cs="Courier New"/>
                <w:sz w:val="20"/>
                <w:szCs w:val="20"/>
              </w:rPr>
            </w:pPr>
            <w:proofErr w:type="spellStart"/>
            <w:r w:rsidRPr="00995F9C">
              <w:rPr>
                <w:rFonts w:ascii="Courier New" w:hAnsi="Courier New" w:cs="Courier New"/>
                <w:sz w:val="20"/>
                <w:szCs w:val="20"/>
              </w:rPr>
              <w:t>Medi</w:t>
            </w:r>
            <w:r>
              <w:rPr>
                <w:rFonts w:ascii="Courier New" w:hAnsi="Courier New" w:cs="Courier New"/>
                <w:sz w:val="20"/>
                <w:szCs w:val="20"/>
              </w:rPr>
              <w:t>co</w:t>
            </w:r>
            <w:r w:rsidRPr="00995F9C">
              <w:rPr>
                <w:rFonts w:ascii="Courier New" w:hAnsi="Courier New" w:cs="Courier New"/>
                <w:sz w:val="20"/>
                <w:szCs w:val="20"/>
              </w:rPr>
              <w:t>esLuminosidade</w:t>
            </w:r>
            <w:proofErr w:type="spellEnd"/>
          </w:p>
        </w:tc>
        <w:tc>
          <w:tcPr>
            <w:tcW w:w="1304" w:type="dxa"/>
            <w:vAlign w:val="center"/>
          </w:tcPr>
          <w:p w14:paraId="6B84FF79" w14:textId="0F060BA3"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6849BF76" w14:textId="64EAF9A4"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L</w:t>
            </w:r>
          </w:p>
        </w:tc>
        <w:tc>
          <w:tcPr>
            <w:tcW w:w="1276" w:type="dxa"/>
            <w:vAlign w:val="center"/>
          </w:tcPr>
          <w:p w14:paraId="70431178" w14:textId="63BA819B"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E</w:t>
            </w:r>
          </w:p>
        </w:tc>
        <w:tc>
          <w:tcPr>
            <w:tcW w:w="1417" w:type="dxa"/>
            <w:vAlign w:val="center"/>
          </w:tcPr>
          <w:p w14:paraId="1FDFDDA9" w14:textId="006F2CFF"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w:t>
            </w:r>
          </w:p>
        </w:tc>
      </w:tr>
      <w:tr w:rsidR="00A45063" w14:paraId="11041982" w14:textId="6A4757A9" w:rsidTr="00A45063">
        <w:trPr>
          <w:trHeight w:val="280"/>
        </w:trPr>
        <w:tc>
          <w:tcPr>
            <w:tcW w:w="3369" w:type="dxa"/>
          </w:tcPr>
          <w:p w14:paraId="620FB808" w14:textId="0EACE5B5" w:rsidR="00A45063" w:rsidRPr="00995F9C" w:rsidRDefault="00A45063" w:rsidP="00995F9C">
            <w:pPr>
              <w:jc w:val="center"/>
              <w:rPr>
                <w:rFonts w:ascii="Courier New" w:hAnsi="Courier New" w:cs="Courier New"/>
                <w:sz w:val="20"/>
                <w:szCs w:val="20"/>
              </w:rPr>
            </w:pPr>
            <w:proofErr w:type="spellStart"/>
            <w:r w:rsidRPr="00995F9C">
              <w:rPr>
                <w:rFonts w:ascii="Courier New" w:hAnsi="Courier New" w:cs="Courier New"/>
                <w:sz w:val="20"/>
                <w:szCs w:val="20"/>
              </w:rPr>
              <w:t>Medi</w:t>
            </w:r>
            <w:r>
              <w:rPr>
                <w:rFonts w:ascii="Courier New" w:hAnsi="Courier New" w:cs="Courier New"/>
                <w:sz w:val="20"/>
                <w:szCs w:val="20"/>
              </w:rPr>
              <w:t>co</w:t>
            </w:r>
            <w:r w:rsidRPr="00995F9C">
              <w:rPr>
                <w:rFonts w:ascii="Courier New" w:hAnsi="Courier New" w:cs="Courier New"/>
                <w:sz w:val="20"/>
                <w:szCs w:val="20"/>
              </w:rPr>
              <w:t>esTemperatura</w:t>
            </w:r>
            <w:proofErr w:type="spellEnd"/>
          </w:p>
        </w:tc>
        <w:tc>
          <w:tcPr>
            <w:tcW w:w="1304" w:type="dxa"/>
            <w:vAlign w:val="center"/>
          </w:tcPr>
          <w:p w14:paraId="1013E413" w14:textId="73571040"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66216638" w14:textId="2577E5A4"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L</w:t>
            </w:r>
          </w:p>
        </w:tc>
        <w:tc>
          <w:tcPr>
            <w:tcW w:w="1276" w:type="dxa"/>
            <w:vAlign w:val="center"/>
          </w:tcPr>
          <w:p w14:paraId="2A5B70D3" w14:textId="3281E68C"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E</w:t>
            </w:r>
          </w:p>
        </w:tc>
        <w:tc>
          <w:tcPr>
            <w:tcW w:w="1417" w:type="dxa"/>
            <w:vAlign w:val="center"/>
          </w:tcPr>
          <w:p w14:paraId="4DFAE23C" w14:textId="441DD9AD"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w:t>
            </w:r>
          </w:p>
        </w:tc>
      </w:tr>
      <w:tr w:rsidR="00A45063" w14:paraId="1FB1B45E" w14:textId="2CC5EA98" w:rsidTr="00A45063">
        <w:trPr>
          <w:trHeight w:val="280"/>
        </w:trPr>
        <w:tc>
          <w:tcPr>
            <w:tcW w:w="3369" w:type="dxa"/>
          </w:tcPr>
          <w:p w14:paraId="6553554F" w14:textId="77777777" w:rsidR="00A45063" w:rsidRPr="00995F9C" w:rsidRDefault="00A45063" w:rsidP="00995F9C">
            <w:pPr>
              <w:jc w:val="center"/>
              <w:rPr>
                <w:rFonts w:ascii="Courier New" w:hAnsi="Courier New" w:cs="Courier New"/>
                <w:sz w:val="20"/>
                <w:szCs w:val="20"/>
              </w:rPr>
            </w:pPr>
            <w:r w:rsidRPr="00995F9C">
              <w:rPr>
                <w:rFonts w:ascii="Courier New" w:hAnsi="Courier New" w:cs="Courier New"/>
                <w:sz w:val="20"/>
                <w:szCs w:val="20"/>
              </w:rPr>
              <w:t>Sistema</w:t>
            </w:r>
          </w:p>
        </w:tc>
        <w:tc>
          <w:tcPr>
            <w:tcW w:w="1304" w:type="dxa"/>
            <w:vAlign w:val="center"/>
          </w:tcPr>
          <w:p w14:paraId="48FCA3AC" w14:textId="3E1C7616" w:rsidR="00A45063" w:rsidRPr="00100265" w:rsidRDefault="00A45063" w:rsidP="00100265">
            <w:pPr>
              <w:jc w:val="center"/>
              <w:rPr>
                <w:rFonts w:ascii="Courier New" w:hAnsi="Courier New" w:cs="Courier New"/>
                <w:sz w:val="20"/>
                <w:szCs w:val="20"/>
              </w:rPr>
            </w:pPr>
            <w:proofErr w:type="gramStart"/>
            <w:r w:rsidRPr="00100265">
              <w:rPr>
                <w:rFonts w:ascii="Courier New" w:hAnsi="Courier New" w:cs="Courier New"/>
                <w:sz w:val="20"/>
                <w:szCs w:val="20"/>
              </w:rPr>
              <w:t>E,L</w:t>
            </w:r>
            <w:proofErr w:type="gramEnd"/>
          </w:p>
        </w:tc>
        <w:tc>
          <w:tcPr>
            <w:tcW w:w="1276" w:type="dxa"/>
            <w:vAlign w:val="center"/>
          </w:tcPr>
          <w:p w14:paraId="1F1FCD83" w14:textId="03B18EFC"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L</w:t>
            </w:r>
          </w:p>
        </w:tc>
        <w:tc>
          <w:tcPr>
            <w:tcW w:w="1276" w:type="dxa"/>
            <w:vAlign w:val="center"/>
          </w:tcPr>
          <w:p w14:paraId="221BCDC5" w14:textId="225D70F9"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417" w:type="dxa"/>
            <w:vAlign w:val="center"/>
          </w:tcPr>
          <w:p w14:paraId="3FC5980B" w14:textId="48348DAD"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w:t>
            </w:r>
          </w:p>
        </w:tc>
      </w:tr>
      <w:tr w:rsidR="008F5F3F" w14:paraId="4679F770" w14:textId="1A66BB22" w:rsidTr="00400749">
        <w:trPr>
          <w:trHeight w:val="280"/>
        </w:trPr>
        <w:tc>
          <w:tcPr>
            <w:tcW w:w="3369" w:type="dxa"/>
          </w:tcPr>
          <w:p w14:paraId="7F613DA8" w14:textId="6C7D9233" w:rsidR="008F5F3F" w:rsidRPr="00995F9C" w:rsidRDefault="008F5F3F" w:rsidP="008F5F3F">
            <w:pPr>
              <w:jc w:val="center"/>
              <w:rPr>
                <w:rFonts w:ascii="Courier New" w:hAnsi="Courier New" w:cs="Courier New"/>
                <w:sz w:val="20"/>
                <w:szCs w:val="20"/>
              </w:rPr>
            </w:pPr>
            <w:proofErr w:type="spellStart"/>
            <w:r w:rsidRPr="00995F9C">
              <w:rPr>
                <w:rFonts w:ascii="Courier New" w:hAnsi="Courier New" w:cs="Courier New"/>
                <w:sz w:val="20"/>
                <w:szCs w:val="20"/>
              </w:rPr>
              <w:t>Investigador</w:t>
            </w:r>
            <w:r w:rsidR="009E61BF">
              <w:rPr>
                <w:rFonts w:ascii="Courier New" w:hAnsi="Courier New" w:cs="Courier New"/>
                <w:sz w:val="20"/>
                <w:szCs w:val="20"/>
              </w:rPr>
              <w:t>_</w:t>
            </w:r>
            <w:r w:rsidRPr="00995F9C">
              <w:rPr>
                <w:rFonts w:ascii="Courier New" w:hAnsi="Courier New" w:cs="Courier New"/>
                <w:sz w:val="20"/>
                <w:szCs w:val="20"/>
              </w:rPr>
              <w:t>LOG</w:t>
            </w:r>
            <w:proofErr w:type="spellEnd"/>
          </w:p>
        </w:tc>
        <w:tc>
          <w:tcPr>
            <w:tcW w:w="1304" w:type="dxa"/>
            <w:vAlign w:val="center"/>
          </w:tcPr>
          <w:p w14:paraId="5087491F" w14:textId="2030A87C" w:rsidR="008F5F3F" w:rsidRPr="00100265" w:rsidRDefault="008F5F3F" w:rsidP="008F5F3F">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710D0419" w14:textId="010B5CB3" w:rsidR="008F5F3F" w:rsidRPr="00100265" w:rsidRDefault="008F5F3F" w:rsidP="008F5F3F">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1B632B1F" w14:textId="75C3BBA6" w:rsidR="008F5F3F" w:rsidRPr="00100265" w:rsidRDefault="008F5F3F" w:rsidP="008F5F3F">
            <w:pPr>
              <w:jc w:val="center"/>
              <w:rPr>
                <w:rFonts w:ascii="Courier New" w:hAnsi="Courier New" w:cs="Courier New"/>
                <w:sz w:val="20"/>
                <w:szCs w:val="20"/>
              </w:rPr>
            </w:pPr>
            <w:r w:rsidRPr="00100265">
              <w:rPr>
                <w:rFonts w:ascii="Courier New" w:hAnsi="Courier New" w:cs="Courier New"/>
                <w:sz w:val="20"/>
                <w:szCs w:val="20"/>
              </w:rPr>
              <w:t>-</w:t>
            </w:r>
          </w:p>
        </w:tc>
        <w:tc>
          <w:tcPr>
            <w:tcW w:w="1417" w:type="dxa"/>
          </w:tcPr>
          <w:p w14:paraId="7225D8B9" w14:textId="11A319FB" w:rsidR="008F5F3F" w:rsidRPr="00100265" w:rsidRDefault="008F5F3F" w:rsidP="008F5F3F">
            <w:pPr>
              <w:jc w:val="center"/>
              <w:rPr>
                <w:rFonts w:ascii="Courier New" w:hAnsi="Courier New" w:cs="Courier New"/>
                <w:sz w:val="20"/>
                <w:szCs w:val="20"/>
              </w:rPr>
            </w:pPr>
            <w:proofErr w:type="gramStart"/>
            <w:r w:rsidRPr="00A72076">
              <w:rPr>
                <w:rFonts w:ascii="Courier New" w:hAnsi="Courier New" w:cs="Courier New"/>
                <w:sz w:val="20"/>
                <w:szCs w:val="20"/>
              </w:rPr>
              <w:t>E,L</w:t>
            </w:r>
            <w:proofErr w:type="gramEnd"/>
          </w:p>
        </w:tc>
      </w:tr>
      <w:tr w:rsidR="008F5F3F" w14:paraId="6C120F6D" w14:textId="30F81516" w:rsidTr="00400749">
        <w:trPr>
          <w:trHeight w:val="280"/>
        </w:trPr>
        <w:tc>
          <w:tcPr>
            <w:tcW w:w="3369" w:type="dxa"/>
          </w:tcPr>
          <w:p w14:paraId="50165FD9" w14:textId="32BFC6B5" w:rsidR="008F5F3F" w:rsidRPr="00995F9C" w:rsidRDefault="008F5F3F" w:rsidP="008F5F3F">
            <w:pPr>
              <w:jc w:val="center"/>
              <w:rPr>
                <w:rFonts w:ascii="Courier New" w:hAnsi="Courier New" w:cs="Courier New"/>
                <w:sz w:val="20"/>
                <w:szCs w:val="20"/>
              </w:rPr>
            </w:pPr>
            <w:proofErr w:type="spellStart"/>
            <w:r w:rsidRPr="00995F9C">
              <w:rPr>
                <w:rFonts w:ascii="Courier New" w:hAnsi="Courier New" w:cs="Courier New"/>
                <w:sz w:val="20"/>
                <w:szCs w:val="20"/>
              </w:rPr>
              <w:t>Cultura</w:t>
            </w:r>
            <w:r w:rsidR="009E61BF">
              <w:rPr>
                <w:rFonts w:ascii="Courier New" w:hAnsi="Courier New" w:cs="Courier New"/>
                <w:sz w:val="20"/>
                <w:szCs w:val="20"/>
              </w:rPr>
              <w:t>_</w:t>
            </w:r>
            <w:r w:rsidRPr="00995F9C">
              <w:rPr>
                <w:rFonts w:ascii="Courier New" w:hAnsi="Courier New" w:cs="Courier New"/>
                <w:sz w:val="20"/>
                <w:szCs w:val="20"/>
              </w:rPr>
              <w:t>LOG</w:t>
            </w:r>
            <w:proofErr w:type="spellEnd"/>
          </w:p>
        </w:tc>
        <w:tc>
          <w:tcPr>
            <w:tcW w:w="1304" w:type="dxa"/>
            <w:vAlign w:val="center"/>
          </w:tcPr>
          <w:p w14:paraId="0567F1B6" w14:textId="298B9B40" w:rsidR="008F5F3F" w:rsidRPr="00100265" w:rsidRDefault="008F5F3F" w:rsidP="008F5F3F">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7FB0797A" w14:textId="2BEFF9FF" w:rsidR="008F5F3F" w:rsidRPr="00100265" w:rsidRDefault="008F5F3F" w:rsidP="008F5F3F">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30313D86" w14:textId="7102BC2C" w:rsidR="008F5F3F" w:rsidRPr="00100265" w:rsidRDefault="008F5F3F" w:rsidP="008F5F3F">
            <w:pPr>
              <w:jc w:val="center"/>
              <w:rPr>
                <w:rFonts w:ascii="Courier New" w:hAnsi="Courier New" w:cs="Courier New"/>
                <w:sz w:val="20"/>
                <w:szCs w:val="20"/>
              </w:rPr>
            </w:pPr>
            <w:r w:rsidRPr="00100265">
              <w:rPr>
                <w:rFonts w:ascii="Courier New" w:hAnsi="Courier New" w:cs="Courier New"/>
                <w:sz w:val="20"/>
                <w:szCs w:val="20"/>
              </w:rPr>
              <w:t>-</w:t>
            </w:r>
          </w:p>
        </w:tc>
        <w:tc>
          <w:tcPr>
            <w:tcW w:w="1417" w:type="dxa"/>
          </w:tcPr>
          <w:p w14:paraId="384DCBC7" w14:textId="600CDC54" w:rsidR="008F5F3F" w:rsidRPr="00100265" w:rsidRDefault="008F5F3F" w:rsidP="008F5F3F">
            <w:pPr>
              <w:jc w:val="center"/>
              <w:rPr>
                <w:rFonts w:ascii="Courier New" w:hAnsi="Courier New" w:cs="Courier New"/>
                <w:sz w:val="20"/>
                <w:szCs w:val="20"/>
              </w:rPr>
            </w:pPr>
            <w:proofErr w:type="gramStart"/>
            <w:r w:rsidRPr="00A72076">
              <w:rPr>
                <w:rFonts w:ascii="Courier New" w:hAnsi="Courier New" w:cs="Courier New"/>
                <w:sz w:val="20"/>
                <w:szCs w:val="20"/>
              </w:rPr>
              <w:t>E,L</w:t>
            </w:r>
            <w:proofErr w:type="gramEnd"/>
          </w:p>
        </w:tc>
      </w:tr>
      <w:tr w:rsidR="008F5F3F" w14:paraId="703BCDA4" w14:textId="1B8F6285" w:rsidTr="00400749">
        <w:trPr>
          <w:trHeight w:val="280"/>
        </w:trPr>
        <w:tc>
          <w:tcPr>
            <w:tcW w:w="3369" w:type="dxa"/>
          </w:tcPr>
          <w:p w14:paraId="0BE6A8F5" w14:textId="0236CFC5" w:rsidR="008F5F3F" w:rsidRPr="00995F9C" w:rsidRDefault="008F5F3F" w:rsidP="008F5F3F">
            <w:pPr>
              <w:jc w:val="center"/>
              <w:rPr>
                <w:rFonts w:ascii="Courier New" w:hAnsi="Courier New" w:cs="Courier New"/>
                <w:sz w:val="20"/>
                <w:szCs w:val="20"/>
              </w:rPr>
            </w:pPr>
            <w:proofErr w:type="spellStart"/>
            <w:r w:rsidRPr="00995F9C">
              <w:rPr>
                <w:rFonts w:ascii="Courier New" w:hAnsi="Courier New" w:cs="Courier New"/>
                <w:sz w:val="20"/>
                <w:szCs w:val="20"/>
              </w:rPr>
              <w:t>Vari</w:t>
            </w:r>
            <w:r>
              <w:rPr>
                <w:rFonts w:ascii="Courier New" w:hAnsi="Courier New" w:cs="Courier New"/>
                <w:sz w:val="20"/>
                <w:szCs w:val="20"/>
              </w:rPr>
              <w:t>a</w:t>
            </w:r>
            <w:r w:rsidRPr="00995F9C">
              <w:rPr>
                <w:rFonts w:ascii="Courier New" w:hAnsi="Courier New" w:cs="Courier New"/>
                <w:sz w:val="20"/>
                <w:szCs w:val="20"/>
              </w:rPr>
              <w:t>veis</w:t>
            </w:r>
            <w:r w:rsidR="009E61BF">
              <w:rPr>
                <w:rFonts w:ascii="Courier New" w:hAnsi="Courier New" w:cs="Courier New"/>
                <w:sz w:val="20"/>
                <w:szCs w:val="20"/>
              </w:rPr>
              <w:t>_</w:t>
            </w:r>
            <w:r w:rsidRPr="00995F9C">
              <w:rPr>
                <w:rFonts w:ascii="Courier New" w:hAnsi="Courier New" w:cs="Courier New"/>
                <w:sz w:val="20"/>
                <w:szCs w:val="20"/>
              </w:rPr>
              <w:t>LOG</w:t>
            </w:r>
            <w:proofErr w:type="spellEnd"/>
          </w:p>
        </w:tc>
        <w:tc>
          <w:tcPr>
            <w:tcW w:w="1304" w:type="dxa"/>
            <w:vAlign w:val="center"/>
          </w:tcPr>
          <w:p w14:paraId="2AEC8942" w14:textId="1B70AAE2" w:rsidR="008F5F3F" w:rsidRPr="00100265" w:rsidRDefault="008F5F3F" w:rsidP="008F5F3F">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4F5A830A" w14:textId="3056839B" w:rsidR="008F5F3F" w:rsidRPr="00100265" w:rsidRDefault="008F5F3F" w:rsidP="008F5F3F">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5E61FD35" w14:textId="10F9E158" w:rsidR="008F5F3F" w:rsidRPr="00100265" w:rsidRDefault="008F5F3F" w:rsidP="008F5F3F">
            <w:pPr>
              <w:jc w:val="center"/>
              <w:rPr>
                <w:rFonts w:ascii="Courier New" w:hAnsi="Courier New" w:cs="Courier New"/>
                <w:sz w:val="20"/>
                <w:szCs w:val="20"/>
              </w:rPr>
            </w:pPr>
            <w:r w:rsidRPr="00100265">
              <w:rPr>
                <w:rFonts w:ascii="Courier New" w:hAnsi="Courier New" w:cs="Courier New"/>
                <w:sz w:val="20"/>
                <w:szCs w:val="20"/>
              </w:rPr>
              <w:t>-</w:t>
            </w:r>
          </w:p>
        </w:tc>
        <w:tc>
          <w:tcPr>
            <w:tcW w:w="1417" w:type="dxa"/>
          </w:tcPr>
          <w:p w14:paraId="66C337E5" w14:textId="4A009840" w:rsidR="008F5F3F" w:rsidRPr="00100265" w:rsidRDefault="008F5F3F" w:rsidP="008F5F3F">
            <w:pPr>
              <w:jc w:val="center"/>
              <w:rPr>
                <w:rFonts w:ascii="Courier New" w:hAnsi="Courier New" w:cs="Courier New"/>
                <w:sz w:val="20"/>
                <w:szCs w:val="20"/>
              </w:rPr>
            </w:pPr>
            <w:proofErr w:type="gramStart"/>
            <w:r w:rsidRPr="00A72076">
              <w:rPr>
                <w:rFonts w:ascii="Courier New" w:hAnsi="Courier New" w:cs="Courier New"/>
                <w:sz w:val="20"/>
                <w:szCs w:val="20"/>
              </w:rPr>
              <w:t>E,L</w:t>
            </w:r>
            <w:proofErr w:type="gramEnd"/>
          </w:p>
        </w:tc>
      </w:tr>
      <w:tr w:rsidR="008F5F3F" w14:paraId="10B6BE87" w14:textId="6A443324" w:rsidTr="00400749">
        <w:trPr>
          <w:trHeight w:val="280"/>
        </w:trPr>
        <w:tc>
          <w:tcPr>
            <w:tcW w:w="3369" w:type="dxa"/>
          </w:tcPr>
          <w:p w14:paraId="414D024A" w14:textId="0BCD6D05" w:rsidR="008F5F3F" w:rsidRPr="00995F9C" w:rsidRDefault="008F5F3F" w:rsidP="008F5F3F">
            <w:pPr>
              <w:jc w:val="center"/>
              <w:rPr>
                <w:rFonts w:ascii="Courier New" w:hAnsi="Courier New" w:cs="Courier New"/>
                <w:sz w:val="20"/>
                <w:szCs w:val="20"/>
              </w:rPr>
            </w:pPr>
            <w:proofErr w:type="spellStart"/>
            <w:r w:rsidRPr="00995F9C">
              <w:rPr>
                <w:rFonts w:ascii="Courier New" w:hAnsi="Courier New" w:cs="Courier New"/>
                <w:sz w:val="20"/>
                <w:szCs w:val="20"/>
              </w:rPr>
              <w:t>Vari</w:t>
            </w:r>
            <w:r>
              <w:rPr>
                <w:rFonts w:ascii="Courier New" w:hAnsi="Courier New" w:cs="Courier New"/>
                <w:sz w:val="20"/>
                <w:szCs w:val="20"/>
              </w:rPr>
              <w:t>a</w:t>
            </w:r>
            <w:r w:rsidRPr="00995F9C">
              <w:rPr>
                <w:rFonts w:ascii="Courier New" w:hAnsi="Courier New" w:cs="Courier New"/>
                <w:sz w:val="20"/>
                <w:szCs w:val="20"/>
              </w:rPr>
              <w:t>veisMedidas</w:t>
            </w:r>
            <w:r w:rsidR="009E61BF">
              <w:rPr>
                <w:rFonts w:ascii="Courier New" w:hAnsi="Courier New" w:cs="Courier New"/>
                <w:sz w:val="20"/>
                <w:szCs w:val="20"/>
              </w:rPr>
              <w:t>_</w:t>
            </w:r>
            <w:r w:rsidRPr="00995F9C">
              <w:rPr>
                <w:rFonts w:ascii="Courier New" w:hAnsi="Courier New" w:cs="Courier New"/>
                <w:sz w:val="20"/>
                <w:szCs w:val="20"/>
              </w:rPr>
              <w:t>LOG</w:t>
            </w:r>
            <w:proofErr w:type="spellEnd"/>
          </w:p>
        </w:tc>
        <w:tc>
          <w:tcPr>
            <w:tcW w:w="1304" w:type="dxa"/>
            <w:vAlign w:val="center"/>
          </w:tcPr>
          <w:p w14:paraId="425DB882" w14:textId="7779392C" w:rsidR="008F5F3F" w:rsidRPr="00100265" w:rsidRDefault="008F5F3F" w:rsidP="008F5F3F">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207C3516" w14:textId="020399BB" w:rsidR="008F5F3F" w:rsidRPr="00100265" w:rsidRDefault="008F5F3F" w:rsidP="008F5F3F">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580D4902" w14:textId="5D469C19" w:rsidR="008F5F3F" w:rsidRPr="00100265" w:rsidRDefault="008F5F3F" w:rsidP="008F5F3F">
            <w:pPr>
              <w:jc w:val="center"/>
              <w:rPr>
                <w:rFonts w:ascii="Courier New" w:hAnsi="Courier New" w:cs="Courier New"/>
                <w:sz w:val="20"/>
                <w:szCs w:val="20"/>
              </w:rPr>
            </w:pPr>
            <w:r w:rsidRPr="00100265">
              <w:rPr>
                <w:rFonts w:ascii="Courier New" w:hAnsi="Courier New" w:cs="Courier New"/>
                <w:sz w:val="20"/>
                <w:szCs w:val="20"/>
              </w:rPr>
              <w:t>-</w:t>
            </w:r>
          </w:p>
        </w:tc>
        <w:tc>
          <w:tcPr>
            <w:tcW w:w="1417" w:type="dxa"/>
          </w:tcPr>
          <w:p w14:paraId="556ADBF2" w14:textId="3BC630D8" w:rsidR="008F5F3F" w:rsidRPr="00100265" w:rsidRDefault="008F5F3F" w:rsidP="008F5F3F">
            <w:pPr>
              <w:jc w:val="center"/>
              <w:rPr>
                <w:rFonts w:ascii="Courier New" w:hAnsi="Courier New" w:cs="Courier New"/>
                <w:sz w:val="20"/>
                <w:szCs w:val="20"/>
              </w:rPr>
            </w:pPr>
            <w:proofErr w:type="gramStart"/>
            <w:r w:rsidRPr="00A72076">
              <w:rPr>
                <w:rFonts w:ascii="Courier New" w:hAnsi="Courier New" w:cs="Courier New"/>
                <w:sz w:val="20"/>
                <w:szCs w:val="20"/>
              </w:rPr>
              <w:t>E,L</w:t>
            </w:r>
            <w:proofErr w:type="gramEnd"/>
          </w:p>
        </w:tc>
      </w:tr>
      <w:tr w:rsidR="008F5F3F" w14:paraId="77156592" w14:textId="7F84B404" w:rsidTr="00400749">
        <w:trPr>
          <w:trHeight w:val="280"/>
        </w:trPr>
        <w:tc>
          <w:tcPr>
            <w:tcW w:w="3369" w:type="dxa"/>
          </w:tcPr>
          <w:p w14:paraId="4DB7EAA1" w14:textId="62DC11FD" w:rsidR="008F5F3F" w:rsidRPr="00995F9C" w:rsidRDefault="008F5F3F" w:rsidP="008F5F3F">
            <w:pPr>
              <w:jc w:val="center"/>
              <w:rPr>
                <w:rFonts w:ascii="Courier New" w:hAnsi="Courier New" w:cs="Courier New"/>
                <w:sz w:val="20"/>
                <w:szCs w:val="20"/>
              </w:rPr>
            </w:pPr>
            <w:proofErr w:type="spellStart"/>
            <w:r w:rsidRPr="00995F9C">
              <w:rPr>
                <w:rFonts w:ascii="Courier New" w:hAnsi="Courier New" w:cs="Courier New"/>
                <w:sz w:val="20"/>
                <w:szCs w:val="20"/>
              </w:rPr>
              <w:t>Medi</w:t>
            </w:r>
            <w:r>
              <w:rPr>
                <w:rFonts w:ascii="Courier New" w:hAnsi="Courier New" w:cs="Courier New"/>
                <w:sz w:val="20"/>
                <w:szCs w:val="20"/>
              </w:rPr>
              <w:t>co</w:t>
            </w:r>
            <w:r w:rsidRPr="00995F9C">
              <w:rPr>
                <w:rFonts w:ascii="Courier New" w:hAnsi="Courier New" w:cs="Courier New"/>
                <w:sz w:val="20"/>
                <w:szCs w:val="20"/>
              </w:rPr>
              <w:t>es</w:t>
            </w:r>
            <w:r w:rsidR="009E61BF">
              <w:rPr>
                <w:rFonts w:ascii="Courier New" w:hAnsi="Courier New" w:cs="Courier New"/>
                <w:sz w:val="20"/>
                <w:szCs w:val="20"/>
              </w:rPr>
              <w:t>_</w:t>
            </w:r>
            <w:r w:rsidRPr="00995F9C">
              <w:rPr>
                <w:rFonts w:ascii="Courier New" w:hAnsi="Courier New" w:cs="Courier New"/>
                <w:sz w:val="20"/>
                <w:szCs w:val="20"/>
              </w:rPr>
              <w:t>LOG</w:t>
            </w:r>
            <w:proofErr w:type="spellEnd"/>
          </w:p>
        </w:tc>
        <w:tc>
          <w:tcPr>
            <w:tcW w:w="1304" w:type="dxa"/>
            <w:vAlign w:val="center"/>
          </w:tcPr>
          <w:p w14:paraId="23B0F510" w14:textId="2A842489" w:rsidR="008F5F3F" w:rsidRPr="00100265" w:rsidRDefault="008F5F3F" w:rsidP="008F5F3F">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56B620BB" w14:textId="5F2D508B" w:rsidR="008F5F3F" w:rsidRPr="00100265" w:rsidRDefault="008F5F3F" w:rsidP="008F5F3F">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24128F6F" w14:textId="78DF4E95" w:rsidR="008F5F3F" w:rsidRPr="00100265" w:rsidRDefault="008F5F3F" w:rsidP="008F5F3F">
            <w:pPr>
              <w:jc w:val="center"/>
              <w:rPr>
                <w:rFonts w:ascii="Courier New" w:hAnsi="Courier New" w:cs="Courier New"/>
                <w:sz w:val="20"/>
                <w:szCs w:val="20"/>
              </w:rPr>
            </w:pPr>
            <w:r w:rsidRPr="00100265">
              <w:rPr>
                <w:rFonts w:ascii="Courier New" w:hAnsi="Courier New" w:cs="Courier New"/>
                <w:sz w:val="20"/>
                <w:szCs w:val="20"/>
              </w:rPr>
              <w:t>-</w:t>
            </w:r>
          </w:p>
        </w:tc>
        <w:tc>
          <w:tcPr>
            <w:tcW w:w="1417" w:type="dxa"/>
          </w:tcPr>
          <w:p w14:paraId="20FB0D3E" w14:textId="404F16F8" w:rsidR="008F5F3F" w:rsidRPr="00100265" w:rsidRDefault="008F5F3F" w:rsidP="008F5F3F">
            <w:pPr>
              <w:jc w:val="center"/>
              <w:rPr>
                <w:rFonts w:ascii="Courier New" w:hAnsi="Courier New" w:cs="Courier New"/>
                <w:sz w:val="20"/>
                <w:szCs w:val="20"/>
              </w:rPr>
            </w:pPr>
            <w:proofErr w:type="gramStart"/>
            <w:r w:rsidRPr="00A72076">
              <w:rPr>
                <w:rFonts w:ascii="Courier New" w:hAnsi="Courier New" w:cs="Courier New"/>
                <w:sz w:val="20"/>
                <w:szCs w:val="20"/>
              </w:rPr>
              <w:t>E,L</w:t>
            </w:r>
            <w:proofErr w:type="gramEnd"/>
          </w:p>
        </w:tc>
      </w:tr>
      <w:tr w:rsidR="009E61BF" w14:paraId="746287CF" w14:textId="77777777" w:rsidTr="00400749">
        <w:trPr>
          <w:trHeight w:val="280"/>
        </w:trPr>
        <w:tc>
          <w:tcPr>
            <w:tcW w:w="3369" w:type="dxa"/>
          </w:tcPr>
          <w:p w14:paraId="4C446F55" w14:textId="6CB4BB2D" w:rsidR="009E61BF" w:rsidRPr="00995F9C" w:rsidRDefault="009E61BF" w:rsidP="009E61BF">
            <w:pPr>
              <w:jc w:val="center"/>
              <w:rPr>
                <w:rFonts w:ascii="Courier New" w:hAnsi="Courier New" w:cs="Courier New"/>
                <w:sz w:val="20"/>
                <w:szCs w:val="20"/>
              </w:rPr>
            </w:pPr>
            <w:proofErr w:type="spellStart"/>
            <w:r w:rsidRPr="00995F9C">
              <w:rPr>
                <w:rFonts w:ascii="Courier New" w:hAnsi="Courier New" w:cs="Courier New"/>
                <w:sz w:val="20"/>
                <w:szCs w:val="20"/>
              </w:rPr>
              <w:t>Medi</w:t>
            </w:r>
            <w:r>
              <w:rPr>
                <w:rFonts w:ascii="Courier New" w:hAnsi="Courier New" w:cs="Courier New"/>
                <w:sz w:val="20"/>
                <w:szCs w:val="20"/>
              </w:rPr>
              <w:t>co</w:t>
            </w:r>
            <w:r w:rsidRPr="00995F9C">
              <w:rPr>
                <w:rFonts w:ascii="Courier New" w:hAnsi="Courier New" w:cs="Courier New"/>
                <w:sz w:val="20"/>
                <w:szCs w:val="20"/>
              </w:rPr>
              <w:t>es</w:t>
            </w:r>
            <w:proofErr w:type="gramStart"/>
            <w:r>
              <w:rPr>
                <w:rFonts w:ascii="Courier New" w:hAnsi="Courier New" w:cs="Courier New"/>
                <w:sz w:val="20"/>
                <w:szCs w:val="20"/>
              </w:rPr>
              <w:t>_Consultadas</w:t>
            </w:r>
            <w:proofErr w:type="gramEnd"/>
            <w:r>
              <w:rPr>
                <w:rFonts w:ascii="Courier New" w:hAnsi="Courier New" w:cs="Courier New"/>
                <w:sz w:val="20"/>
                <w:szCs w:val="20"/>
              </w:rPr>
              <w:t>_</w:t>
            </w:r>
            <w:r w:rsidRPr="00995F9C">
              <w:rPr>
                <w:rFonts w:ascii="Courier New" w:hAnsi="Courier New" w:cs="Courier New"/>
                <w:sz w:val="20"/>
                <w:szCs w:val="20"/>
              </w:rPr>
              <w:t>LOG</w:t>
            </w:r>
            <w:proofErr w:type="spellEnd"/>
          </w:p>
        </w:tc>
        <w:tc>
          <w:tcPr>
            <w:tcW w:w="1304" w:type="dxa"/>
            <w:vAlign w:val="center"/>
          </w:tcPr>
          <w:p w14:paraId="786FE06C" w14:textId="102A9E48" w:rsidR="009E61BF" w:rsidRDefault="009E61BF" w:rsidP="009E61BF">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7701998D" w14:textId="4E06DDA3" w:rsidR="009E61BF" w:rsidRPr="00100265" w:rsidRDefault="009E61BF" w:rsidP="009E61BF">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136C9C0E" w14:textId="787199DE" w:rsidR="009E61BF" w:rsidRPr="00100265" w:rsidRDefault="009E61BF" w:rsidP="009E61BF">
            <w:pPr>
              <w:jc w:val="center"/>
              <w:rPr>
                <w:rFonts w:ascii="Courier New" w:hAnsi="Courier New" w:cs="Courier New"/>
                <w:sz w:val="20"/>
                <w:szCs w:val="20"/>
              </w:rPr>
            </w:pPr>
            <w:r w:rsidRPr="00100265">
              <w:rPr>
                <w:rFonts w:ascii="Courier New" w:hAnsi="Courier New" w:cs="Courier New"/>
                <w:sz w:val="20"/>
                <w:szCs w:val="20"/>
              </w:rPr>
              <w:t>-</w:t>
            </w:r>
          </w:p>
        </w:tc>
        <w:tc>
          <w:tcPr>
            <w:tcW w:w="1417" w:type="dxa"/>
          </w:tcPr>
          <w:p w14:paraId="48AB72DE" w14:textId="3928C9D1" w:rsidR="009E61BF" w:rsidRPr="00A72076" w:rsidRDefault="009E61BF" w:rsidP="009E61BF">
            <w:pPr>
              <w:jc w:val="center"/>
              <w:rPr>
                <w:rFonts w:ascii="Courier New" w:hAnsi="Courier New" w:cs="Courier New"/>
                <w:sz w:val="20"/>
                <w:szCs w:val="20"/>
              </w:rPr>
            </w:pPr>
            <w:proofErr w:type="gramStart"/>
            <w:r w:rsidRPr="00A72076">
              <w:rPr>
                <w:rFonts w:ascii="Courier New" w:hAnsi="Courier New" w:cs="Courier New"/>
                <w:sz w:val="20"/>
                <w:szCs w:val="20"/>
              </w:rPr>
              <w:t>E,L</w:t>
            </w:r>
            <w:proofErr w:type="gramEnd"/>
          </w:p>
        </w:tc>
      </w:tr>
      <w:tr w:rsidR="009E61BF" w14:paraId="65D9E344" w14:textId="5A37CCE1" w:rsidTr="00400749">
        <w:trPr>
          <w:trHeight w:val="280"/>
        </w:trPr>
        <w:tc>
          <w:tcPr>
            <w:tcW w:w="3369" w:type="dxa"/>
          </w:tcPr>
          <w:p w14:paraId="0AE6807D" w14:textId="2FAAF816" w:rsidR="009E61BF" w:rsidRPr="00995F9C" w:rsidRDefault="009E61BF" w:rsidP="009E61BF">
            <w:pPr>
              <w:jc w:val="center"/>
              <w:rPr>
                <w:rFonts w:ascii="Courier New" w:hAnsi="Courier New" w:cs="Courier New"/>
                <w:sz w:val="20"/>
                <w:szCs w:val="20"/>
              </w:rPr>
            </w:pPr>
            <w:proofErr w:type="spellStart"/>
            <w:r w:rsidRPr="00995F9C">
              <w:rPr>
                <w:rFonts w:ascii="Courier New" w:hAnsi="Courier New" w:cs="Courier New"/>
                <w:sz w:val="20"/>
                <w:szCs w:val="20"/>
              </w:rPr>
              <w:t>Medi</w:t>
            </w:r>
            <w:r>
              <w:rPr>
                <w:rFonts w:ascii="Courier New" w:hAnsi="Courier New" w:cs="Courier New"/>
                <w:sz w:val="20"/>
                <w:szCs w:val="20"/>
              </w:rPr>
              <w:t>co</w:t>
            </w:r>
            <w:r w:rsidRPr="00995F9C">
              <w:rPr>
                <w:rFonts w:ascii="Courier New" w:hAnsi="Courier New" w:cs="Courier New"/>
                <w:sz w:val="20"/>
                <w:szCs w:val="20"/>
              </w:rPr>
              <w:t>esLuminosidade</w:t>
            </w:r>
            <w:r>
              <w:rPr>
                <w:rFonts w:ascii="Courier New" w:hAnsi="Courier New" w:cs="Courier New"/>
                <w:sz w:val="20"/>
                <w:szCs w:val="20"/>
              </w:rPr>
              <w:t>_</w:t>
            </w:r>
            <w:r w:rsidRPr="00995F9C">
              <w:rPr>
                <w:rFonts w:ascii="Courier New" w:hAnsi="Courier New" w:cs="Courier New"/>
                <w:sz w:val="20"/>
                <w:szCs w:val="20"/>
              </w:rPr>
              <w:t>LOG</w:t>
            </w:r>
            <w:proofErr w:type="spellEnd"/>
          </w:p>
        </w:tc>
        <w:tc>
          <w:tcPr>
            <w:tcW w:w="1304" w:type="dxa"/>
            <w:vAlign w:val="center"/>
          </w:tcPr>
          <w:p w14:paraId="47DBE4FF" w14:textId="352FF3AB" w:rsidR="009E61BF" w:rsidRPr="00100265" w:rsidRDefault="009E61BF" w:rsidP="009E61BF">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59ECDD35" w14:textId="6877D021" w:rsidR="009E61BF" w:rsidRPr="00100265" w:rsidRDefault="009E61BF" w:rsidP="009E61BF">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6EEF1A89" w14:textId="29D6B2BA" w:rsidR="009E61BF" w:rsidRPr="00100265" w:rsidRDefault="009E61BF" w:rsidP="009E61BF">
            <w:pPr>
              <w:jc w:val="center"/>
              <w:rPr>
                <w:rFonts w:ascii="Courier New" w:hAnsi="Courier New" w:cs="Courier New"/>
                <w:sz w:val="20"/>
                <w:szCs w:val="20"/>
              </w:rPr>
            </w:pPr>
            <w:r w:rsidRPr="00100265">
              <w:rPr>
                <w:rFonts w:ascii="Courier New" w:hAnsi="Courier New" w:cs="Courier New"/>
                <w:sz w:val="20"/>
                <w:szCs w:val="20"/>
              </w:rPr>
              <w:t>-</w:t>
            </w:r>
          </w:p>
        </w:tc>
        <w:tc>
          <w:tcPr>
            <w:tcW w:w="1417" w:type="dxa"/>
          </w:tcPr>
          <w:p w14:paraId="29BBA6E9" w14:textId="311342CE" w:rsidR="009E61BF" w:rsidRPr="00100265" w:rsidRDefault="009E61BF" w:rsidP="009E61BF">
            <w:pPr>
              <w:jc w:val="center"/>
              <w:rPr>
                <w:rFonts w:ascii="Courier New" w:hAnsi="Courier New" w:cs="Courier New"/>
                <w:sz w:val="20"/>
                <w:szCs w:val="20"/>
              </w:rPr>
            </w:pPr>
            <w:proofErr w:type="gramStart"/>
            <w:r w:rsidRPr="00A72076">
              <w:rPr>
                <w:rFonts w:ascii="Courier New" w:hAnsi="Courier New" w:cs="Courier New"/>
                <w:sz w:val="20"/>
                <w:szCs w:val="20"/>
              </w:rPr>
              <w:t>E,L</w:t>
            </w:r>
            <w:proofErr w:type="gramEnd"/>
          </w:p>
        </w:tc>
      </w:tr>
      <w:tr w:rsidR="009E61BF" w14:paraId="077CDFCF" w14:textId="1EFF03F3" w:rsidTr="00400749">
        <w:trPr>
          <w:trHeight w:val="280"/>
        </w:trPr>
        <w:tc>
          <w:tcPr>
            <w:tcW w:w="3369" w:type="dxa"/>
          </w:tcPr>
          <w:p w14:paraId="72F09E50" w14:textId="4CFC1EBC" w:rsidR="009E61BF" w:rsidRPr="00995F9C" w:rsidRDefault="009E61BF" w:rsidP="009E61BF">
            <w:pPr>
              <w:jc w:val="center"/>
              <w:rPr>
                <w:rFonts w:ascii="Courier New" w:hAnsi="Courier New" w:cs="Courier New"/>
                <w:sz w:val="20"/>
                <w:szCs w:val="20"/>
              </w:rPr>
            </w:pPr>
            <w:proofErr w:type="spellStart"/>
            <w:r w:rsidRPr="00995F9C">
              <w:rPr>
                <w:rFonts w:ascii="Courier New" w:hAnsi="Courier New" w:cs="Courier New"/>
                <w:sz w:val="20"/>
                <w:szCs w:val="20"/>
              </w:rPr>
              <w:t>Medi</w:t>
            </w:r>
            <w:r>
              <w:rPr>
                <w:rFonts w:ascii="Courier New" w:hAnsi="Courier New" w:cs="Courier New"/>
                <w:sz w:val="20"/>
                <w:szCs w:val="20"/>
              </w:rPr>
              <w:t>co</w:t>
            </w:r>
            <w:r w:rsidRPr="00995F9C">
              <w:rPr>
                <w:rFonts w:ascii="Courier New" w:hAnsi="Courier New" w:cs="Courier New"/>
                <w:sz w:val="20"/>
                <w:szCs w:val="20"/>
              </w:rPr>
              <w:t>esTemperatura</w:t>
            </w:r>
            <w:r>
              <w:rPr>
                <w:rFonts w:ascii="Courier New" w:hAnsi="Courier New" w:cs="Courier New"/>
                <w:sz w:val="20"/>
                <w:szCs w:val="20"/>
              </w:rPr>
              <w:t>_</w:t>
            </w:r>
            <w:r w:rsidRPr="00995F9C">
              <w:rPr>
                <w:rFonts w:ascii="Courier New" w:hAnsi="Courier New" w:cs="Courier New"/>
                <w:sz w:val="20"/>
                <w:szCs w:val="20"/>
              </w:rPr>
              <w:t>LOG</w:t>
            </w:r>
            <w:proofErr w:type="spellEnd"/>
          </w:p>
        </w:tc>
        <w:tc>
          <w:tcPr>
            <w:tcW w:w="1304" w:type="dxa"/>
            <w:vAlign w:val="center"/>
          </w:tcPr>
          <w:p w14:paraId="13F65183" w14:textId="22417538" w:rsidR="009E61BF" w:rsidRPr="00100265" w:rsidRDefault="009E61BF" w:rsidP="009E61BF">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6BA1B82C" w14:textId="5778832A" w:rsidR="009E61BF" w:rsidRPr="00100265" w:rsidRDefault="009E61BF" w:rsidP="009E61BF">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362368EB" w14:textId="2C934225" w:rsidR="009E61BF" w:rsidRPr="00100265" w:rsidRDefault="009E61BF" w:rsidP="009E61BF">
            <w:pPr>
              <w:jc w:val="center"/>
              <w:rPr>
                <w:rFonts w:ascii="Courier New" w:hAnsi="Courier New" w:cs="Courier New"/>
                <w:sz w:val="20"/>
                <w:szCs w:val="20"/>
              </w:rPr>
            </w:pPr>
            <w:r w:rsidRPr="00100265">
              <w:rPr>
                <w:rFonts w:ascii="Courier New" w:hAnsi="Courier New" w:cs="Courier New"/>
                <w:sz w:val="20"/>
                <w:szCs w:val="20"/>
              </w:rPr>
              <w:t>-</w:t>
            </w:r>
          </w:p>
        </w:tc>
        <w:tc>
          <w:tcPr>
            <w:tcW w:w="1417" w:type="dxa"/>
          </w:tcPr>
          <w:p w14:paraId="384749CF" w14:textId="714075E9" w:rsidR="009E61BF" w:rsidRPr="00100265" w:rsidRDefault="009E61BF" w:rsidP="009E61BF">
            <w:pPr>
              <w:jc w:val="center"/>
              <w:rPr>
                <w:rFonts w:ascii="Courier New" w:hAnsi="Courier New" w:cs="Courier New"/>
                <w:sz w:val="20"/>
                <w:szCs w:val="20"/>
              </w:rPr>
            </w:pPr>
            <w:proofErr w:type="gramStart"/>
            <w:r w:rsidRPr="00A72076">
              <w:rPr>
                <w:rFonts w:ascii="Courier New" w:hAnsi="Courier New" w:cs="Courier New"/>
                <w:sz w:val="20"/>
                <w:szCs w:val="20"/>
              </w:rPr>
              <w:t>E,L</w:t>
            </w:r>
            <w:proofErr w:type="gramEnd"/>
          </w:p>
        </w:tc>
      </w:tr>
      <w:tr w:rsidR="009E61BF" w14:paraId="374FB3C4" w14:textId="21E75D72" w:rsidTr="00400749">
        <w:trPr>
          <w:trHeight w:val="280"/>
        </w:trPr>
        <w:tc>
          <w:tcPr>
            <w:tcW w:w="3369" w:type="dxa"/>
          </w:tcPr>
          <w:p w14:paraId="5CA2B2E8" w14:textId="7F33FBB8" w:rsidR="009E61BF" w:rsidRPr="00995F9C" w:rsidRDefault="009E61BF" w:rsidP="009E61BF">
            <w:pPr>
              <w:jc w:val="center"/>
              <w:rPr>
                <w:rFonts w:ascii="Courier New" w:hAnsi="Courier New" w:cs="Courier New"/>
                <w:sz w:val="20"/>
                <w:szCs w:val="20"/>
              </w:rPr>
            </w:pPr>
            <w:proofErr w:type="spellStart"/>
            <w:r w:rsidRPr="00995F9C">
              <w:rPr>
                <w:rFonts w:ascii="Courier New" w:hAnsi="Courier New" w:cs="Courier New"/>
                <w:sz w:val="20"/>
                <w:szCs w:val="20"/>
              </w:rPr>
              <w:t>Sistema</w:t>
            </w:r>
            <w:r>
              <w:rPr>
                <w:rFonts w:ascii="Courier New" w:hAnsi="Courier New" w:cs="Courier New"/>
                <w:sz w:val="20"/>
                <w:szCs w:val="20"/>
              </w:rPr>
              <w:t>_</w:t>
            </w:r>
            <w:r w:rsidRPr="00995F9C">
              <w:rPr>
                <w:rFonts w:ascii="Courier New" w:hAnsi="Courier New" w:cs="Courier New"/>
                <w:sz w:val="20"/>
                <w:szCs w:val="20"/>
              </w:rPr>
              <w:t>LOG</w:t>
            </w:r>
            <w:proofErr w:type="spellEnd"/>
          </w:p>
        </w:tc>
        <w:tc>
          <w:tcPr>
            <w:tcW w:w="1304" w:type="dxa"/>
            <w:vAlign w:val="center"/>
          </w:tcPr>
          <w:p w14:paraId="68B65CA6" w14:textId="1C4275A2" w:rsidR="009E61BF" w:rsidRPr="00100265" w:rsidRDefault="009E61BF" w:rsidP="009E61BF">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370D3B80" w14:textId="454CC1CB" w:rsidR="009E61BF" w:rsidRPr="00100265" w:rsidRDefault="009E61BF" w:rsidP="009E61BF">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11B06642" w14:textId="285D3E3D" w:rsidR="009E61BF" w:rsidRPr="00100265" w:rsidRDefault="009E61BF" w:rsidP="009E61BF">
            <w:pPr>
              <w:jc w:val="center"/>
              <w:rPr>
                <w:rFonts w:ascii="Courier New" w:hAnsi="Courier New" w:cs="Courier New"/>
                <w:sz w:val="20"/>
                <w:szCs w:val="20"/>
              </w:rPr>
            </w:pPr>
            <w:r w:rsidRPr="00100265">
              <w:rPr>
                <w:rFonts w:ascii="Courier New" w:hAnsi="Courier New" w:cs="Courier New"/>
                <w:sz w:val="20"/>
                <w:szCs w:val="20"/>
              </w:rPr>
              <w:t>-</w:t>
            </w:r>
          </w:p>
        </w:tc>
        <w:tc>
          <w:tcPr>
            <w:tcW w:w="1417" w:type="dxa"/>
          </w:tcPr>
          <w:p w14:paraId="43F8B0AF" w14:textId="638AE9F5" w:rsidR="009E61BF" w:rsidRPr="00100265" w:rsidRDefault="009E61BF" w:rsidP="009E61BF">
            <w:pPr>
              <w:jc w:val="center"/>
              <w:rPr>
                <w:rFonts w:ascii="Courier New" w:hAnsi="Courier New" w:cs="Courier New"/>
                <w:sz w:val="20"/>
                <w:szCs w:val="20"/>
              </w:rPr>
            </w:pPr>
            <w:proofErr w:type="gramStart"/>
            <w:r w:rsidRPr="00A72076">
              <w:rPr>
                <w:rFonts w:ascii="Courier New" w:hAnsi="Courier New" w:cs="Courier New"/>
                <w:sz w:val="20"/>
                <w:szCs w:val="20"/>
              </w:rPr>
              <w:t>E,L</w:t>
            </w:r>
            <w:proofErr w:type="gramEnd"/>
          </w:p>
        </w:tc>
      </w:tr>
      <w:tr w:rsidR="009E61BF" w14:paraId="7CBD3C86" w14:textId="369F1459" w:rsidTr="00A45063">
        <w:trPr>
          <w:trHeight w:val="545"/>
        </w:trPr>
        <w:tc>
          <w:tcPr>
            <w:tcW w:w="3369" w:type="dxa"/>
            <w:vAlign w:val="center"/>
          </w:tcPr>
          <w:p w14:paraId="07B02C1D" w14:textId="77777777" w:rsidR="009E61BF" w:rsidRPr="00B01B61" w:rsidRDefault="009E61BF" w:rsidP="009E61BF">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Pr="00B01B61">
              <w:rPr>
                <w:rFonts w:ascii="Courier New" w:hAnsi="Courier New" w:cs="Courier New"/>
                <w:b/>
                <w:sz w:val="24"/>
                <w:szCs w:val="24"/>
              </w:rPr>
              <w:t xml:space="preserve"> Proc.</w:t>
            </w:r>
          </w:p>
        </w:tc>
        <w:tc>
          <w:tcPr>
            <w:tcW w:w="1304" w:type="dxa"/>
            <w:vAlign w:val="center"/>
          </w:tcPr>
          <w:p w14:paraId="0C991A12" w14:textId="77777777" w:rsidR="009E61BF" w:rsidRPr="00100265" w:rsidRDefault="009E61BF" w:rsidP="009E61BF">
            <w:pPr>
              <w:jc w:val="center"/>
              <w:rPr>
                <w:rFonts w:ascii="Courier New" w:hAnsi="Courier New" w:cs="Courier New"/>
                <w:sz w:val="20"/>
                <w:szCs w:val="20"/>
              </w:rPr>
            </w:pPr>
          </w:p>
        </w:tc>
        <w:tc>
          <w:tcPr>
            <w:tcW w:w="1276" w:type="dxa"/>
            <w:vAlign w:val="center"/>
          </w:tcPr>
          <w:p w14:paraId="6889ED98" w14:textId="77777777" w:rsidR="009E61BF" w:rsidRPr="00100265" w:rsidRDefault="009E61BF" w:rsidP="009E61BF">
            <w:pPr>
              <w:jc w:val="center"/>
              <w:rPr>
                <w:rFonts w:ascii="Courier New" w:hAnsi="Courier New" w:cs="Courier New"/>
                <w:sz w:val="20"/>
                <w:szCs w:val="20"/>
              </w:rPr>
            </w:pPr>
          </w:p>
        </w:tc>
        <w:tc>
          <w:tcPr>
            <w:tcW w:w="1276" w:type="dxa"/>
            <w:vAlign w:val="center"/>
          </w:tcPr>
          <w:p w14:paraId="0E6CBDE2" w14:textId="1DA0176E" w:rsidR="009E61BF" w:rsidRPr="00100265" w:rsidRDefault="009E61BF" w:rsidP="009E61BF">
            <w:pPr>
              <w:jc w:val="center"/>
              <w:rPr>
                <w:rFonts w:ascii="Courier New" w:hAnsi="Courier New" w:cs="Courier New"/>
                <w:sz w:val="20"/>
                <w:szCs w:val="20"/>
              </w:rPr>
            </w:pPr>
          </w:p>
        </w:tc>
        <w:tc>
          <w:tcPr>
            <w:tcW w:w="1417" w:type="dxa"/>
            <w:vAlign w:val="center"/>
          </w:tcPr>
          <w:p w14:paraId="0FDC6DF5" w14:textId="77777777" w:rsidR="009E61BF" w:rsidRPr="00100265" w:rsidRDefault="009E61BF" w:rsidP="009E61BF">
            <w:pPr>
              <w:jc w:val="center"/>
              <w:rPr>
                <w:rFonts w:ascii="Courier New" w:hAnsi="Courier New" w:cs="Courier New"/>
                <w:sz w:val="20"/>
                <w:szCs w:val="20"/>
              </w:rPr>
            </w:pPr>
          </w:p>
        </w:tc>
      </w:tr>
      <w:tr w:rsidR="009E61BF" w14:paraId="11FD23E3" w14:textId="1672F865" w:rsidTr="00A45063">
        <w:trPr>
          <w:trHeight w:val="280"/>
        </w:trPr>
        <w:tc>
          <w:tcPr>
            <w:tcW w:w="3369" w:type="dxa"/>
          </w:tcPr>
          <w:p w14:paraId="02C7CE14" w14:textId="5BCD1644" w:rsidR="009E61BF" w:rsidRDefault="009E61BF" w:rsidP="009E61BF">
            <w:pPr>
              <w:jc w:val="center"/>
              <w:rPr>
                <w:rFonts w:ascii="Courier New" w:hAnsi="Courier New" w:cs="Courier New"/>
                <w:sz w:val="24"/>
                <w:szCs w:val="24"/>
              </w:rPr>
            </w:pPr>
            <w:proofErr w:type="spellStart"/>
            <w:r w:rsidRPr="001F07CF">
              <w:rPr>
                <w:rFonts w:ascii="Courier New" w:hAnsi="Courier New" w:cs="Courier New"/>
                <w:sz w:val="20"/>
                <w:szCs w:val="24"/>
              </w:rPr>
              <w:t>InsertInvestigador</w:t>
            </w:r>
            <w:proofErr w:type="spellEnd"/>
          </w:p>
        </w:tc>
        <w:tc>
          <w:tcPr>
            <w:tcW w:w="1304" w:type="dxa"/>
            <w:vAlign w:val="center"/>
          </w:tcPr>
          <w:p w14:paraId="4639903C" w14:textId="02F5A3EB" w:rsidR="009E61BF" w:rsidRPr="00100265" w:rsidRDefault="009E61BF" w:rsidP="009E61BF">
            <w:pPr>
              <w:jc w:val="center"/>
              <w:rPr>
                <w:rFonts w:ascii="Courier New" w:hAnsi="Courier New" w:cs="Courier New"/>
                <w:sz w:val="20"/>
                <w:szCs w:val="20"/>
              </w:rPr>
            </w:pPr>
            <w:r>
              <w:rPr>
                <w:rFonts w:ascii="Courier New" w:hAnsi="Courier New" w:cs="Courier New"/>
                <w:sz w:val="20"/>
                <w:szCs w:val="20"/>
              </w:rPr>
              <w:t>X</w:t>
            </w:r>
          </w:p>
        </w:tc>
        <w:tc>
          <w:tcPr>
            <w:tcW w:w="1276" w:type="dxa"/>
            <w:vAlign w:val="center"/>
          </w:tcPr>
          <w:p w14:paraId="295F25C4" w14:textId="77777777" w:rsidR="009E61BF" w:rsidRPr="00100265" w:rsidRDefault="009E61BF" w:rsidP="009E61BF">
            <w:pPr>
              <w:jc w:val="center"/>
              <w:rPr>
                <w:rFonts w:ascii="Courier New" w:hAnsi="Courier New" w:cs="Courier New"/>
                <w:sz w:val="20"/>
                <w:szCs w:val="20"/>
              </w:rPr>
            </w:pPr>
          </w:p>
        </w:tc>
        <w:tc>
          <w:tcPr>
            <w:tcW w:w="1276" w:type="dxa"/>
            <w:vAlign w:val="center"/>
          </w:tcPr>
          <w:p w14:paraId="4238A41F" w14:textId="422AE73B" w:rsidR="009E61BF" w:rsidRPr="00100265" w:rsidRDefault="009E61BF" w:rsidP="009E61BF">
            <w:pPr>
              <w:jc w:val="center"/>
              <w:rPr>
                <w:rFonts w:ascii="Courier New" w:hAnsi="Courier New" w:cs="Courier New"/>
                <w:sz w:val="20"/>
                <w:szCs w:val="20"/>
              </w:rPr>
            </w:pPr>
          </w:p>
        </w:tc>
        <w:tc>
          <w:tcPr>
            <w:tcW w:w="1417" w:type="dxa"/>
            <w:vAlign w:val="center"/>
          </w:tcPr>
          <w:p w14:paraId="53AFEA7F" w14:textId="77777777" w:rsidR="009E61BF" w:rsidRPr="00100265" w:rsidRDefault="009E61BF" w:rsidP="009E61BF">
            <w:pPr>
              <w:jc w:val="center"/>
              <w:rPr>
                <w:rFonts w:ascii="Courier New" w:hAnsi="Courier New" w:cs="Courier New"/>
                <w:sz w:val="20"/>
                <w:szCs w:val="20"/>
              </w:rPr>
            </w:pPr>
          </w:p>
        </w:tc>
      </w:tr>
      <w:tr w:rsidR="009E61BF" w14:paraId="43CDC505" w14:textId="1EC3DFA2" w:rsidTr="00A45063">
        <w:trPr>
          <w:trHeight w:val="280"/>
        </w:trPr>
        <w:tc>
          <w:tcPr>
            <w:tcW w:w="3369" w:type="dxa"/>
          </w:tcPr>
          <w:p w14:paraId="3DF5E7E2" w14:textId="65DC21F1" w:rsidR="009E61BF" w:rsidRDefault="009E61BF" w:rsidP="009E61BF">
            <w:pPr>
              <w:jc w:val="center"/>
              <w:rPr>
                <w:rFonts w:ascii="Courier New" w:hAnsi="Courier New" w:cs="Courier New"/>
                <w:sz w:val="24"/>
                <w:szCs w:val="24"/>
              </w:rPr>
            </w:pPr>
            <w:proofErr w:type="spellStart"/>
            <w:r w:rsidRPr="001F07CF">
              <w:rPr>
                <w:rFonts w:ascii="Courier New" w:hAnsi="Courier New" w:cs="Courier New"/>
                <w:sz w:val="20"/>
                <w:szCs w:val="24"/>
              </w:rPr>
              <w:t>UpdateInvestigador</w:t>
            </w:r>
            <w:proofErr w:type="spellEnd"/>
          </w:p>
        </w:tc>
        <w:tc>
          <w:tcPr>
            <w:tcW w:w="1304" w:type="dxa"/>
            <w:vAlign w:val="center"/>
          </w:tcPr>
          <w:p w14:paraId="1DCD8C3D" w14:textId="249E2DEA" w:rsidR="009E61BF" w:rsidRPr="00100265" w:rsidRDefault="009E61BF" w:rsidP="009E61BF">
            <w:pPr>
              <w:jc w:val="center"/>
              <w:rPr>
                <w:rFonts w:ascii="Courier New" w:hAnsi="Courier New" w:cs="Courier New"/>
                <w:sz w:val="20"/>
                <w:szCs w:val="20"/>
              </w:rPr>
            </w:pPr>
            <w:r>
              <w:rPr>
                <w:rFonts w:ascii="Courier New" w:hAnsi="Courier New" w:cs="Courier New"/>
                <w:sz w:val="20"/>
                <w:szCs w:val="20"/>
              </w:rPr>
              <w:t>X</w:t>
            </w:r>
          </w:p>
        </w:tc>
        <w:tc>
          <w:tcPr>
            <w:tcW w:w="1276" w:type="dxa"/>
            <w:vAlign w:val="center"/>
          </w:tcPr>
          <w:p w14:paraId="7189D068" w14:textId="77777777" w:rsidR="009E61BF" w:rsidRPr="00100265" w:rsidRDefault="009E61BF" w:rsidP="009E61BF">
            <w:pPr>
              <w:jc w:val="center"/>
              <w:rPr>
                <w:rFonts w:ascii="Courier New" w:hAnsi="Courier New" w:cs="Courier New"/>
                <w:sz w:val="20"/>
                <w:szCs w:val="20"/>
              </w:rPr>
            </w:pPr>
          </w:p>
        </w:tc>
        <w:tc>
          <w:tcPr>
            <w:tcW w:w="1276" w:type="dxa"/>
            <w:vAlign w:val="center"/>
          </w:tcPr>
          <w:p w14:paraId="4F0D143A" w14:textId="77777777" w:rsidR="009E61BF" w:rsidRPr="00100265" w:rsidRDefault="009E61BF" w:rsidP="009E61BF">
            <w:pPr>
              <w:jc w:val="center"/>
              <w:rPr>
                <w:rFonts w:ascii="Courier New" w:hAnsi="Courier New" w:cs="Courier New"/>
                <w:sz w:val="20"/>
                <w:szCs w:val="20"/>
              </w:rPr>
            </w:pPr>
          </w:p>
        </w:tc>
        <w:tc>
          <w:tcPr>
            <w:tcW w:w="1417" w:type="dxa"/>
            <w:vAlign w:val="center"/>
          </w:tcPr>
          <w:p w14:paraId="5B6706FE" w14:textId="77777777" w:rsidR="009E61BF" w:rsidRPr="00100265" w:rsidRDefault="009E61BF" w:rsidP="009E61BF">
            <w:pPr>
              <w:jc w:val="center"/>
              <w:rPr>
                <w:rFonts w:ascii="Courier New" w:hAnsi="Courier New" w:cs="Courier New"/>
                <w:sz w:val="20"/>
                <w:szCs w:val="20"/>
              </w:rPr>
            </w:pPr>
          </w:p>
        </w:tc>
      </w:tr>
      <w:tr w:rsidR="009E61BF" w14:paraId="63603F26" w14:textId="1A842082" w:rsidTr="00A45063">
        <w:trPr>
          <w:trHeight w:val="280"/>
        </w:trPr>
        <w:tc>
          <w:tcPr>
            <w:tcW w:w="3369" w:type="dxa"/>
          </w:tcPr>
          <w:p w14:paraId="0A5698BF" w14:textId="490F0254" w:rsidR="009E61BF" w:rsidRDefault="009E61BF" w:rsidP="009E61BF">
            <w:pPr>
              <w:jc w:val="center"/>
              <w:rPr>
                <w:rFonts w:ascii="Courier New" w:hAnsi="Courier New" w:cs="Courier New"/>
                <w:sz w:val="24"/>
                <w:szCs w:val="24"/>
              </w:rPr>
            </w:pPr>
            <w:proofErr w:type="spellStart"/>
            <w:r w:rsidRPr="001F07CF">
              <w:rPr>
                <w:rFonts w:ascii="Courier New" w:hAnsi="Courier New" w:cs="Courier New"/>
                <w:sz w:val="20"/>
                <w:szCs w:val="24"/>
              </w:rPr>
              <w:t>DeleteInvestigador</w:t>
            </w:r>
            <w:proofErr w:type="spellEnd"/>
          </w:p>
        </w:tc>
        <w:tc>
          <w:tcPr>
            <w:tcW w:w="1304" w:type="dxa"/>
            <w:vAlign w:val="center"/>
          </w:tcPr>
          <w:p w14:paraId="372E80F9" w14:textId="63541EAF" w:rsidR="009E61BF" w:rsidRPr="00100265" w:rsidRDefault="009E61BF" w:rsidP="009E61BF">
            <w:pPr>
              <w:jc w:val="center"/>
              <w:rPr>
                <w:rFonts w:ascii="Courier New" w:hAnsi="Courier New" w:cs="Courier New"/>
                <w:sz w:val="20"/>
                <w:szCs w:val="20"/>
              </w:rPr>
            </w:pPr>
            <w:r>
              <w:rPr>
                <w:rFonts w:ascii="Courier New" w:hAnsi="Courier New" w:cs="Courier New"/>
                <w:sz w:val="20"/>
                <w:szCs w:val="20"/>
              </w:rPr>
              <w:t>X</w:t>
            </w:r>
          </w:p>
        </w:tc>
        <w:tc>
          <w:tcPr>
            <w:tcW w:w="1276" w:type="dxa"/>
            <w:vAlign w:val="center"/>
          </w:tcPr>
          <w:p w14:paraId="0E16A308" w14:textId="77777777" w:rsidR="009E61BF" w:rsidRPr="00100265" w:rsidRDefault="009E61BF" w:rsidP="009E61BF">
            <w:pPr>
              <w:jc w:val="center"/>
              <w:rPr>
                <w:rFonts w:ascii="Courier New" w:hAnsi="Courier New" w:cs="Courier New"/>
                <w:sz w:val="20"/>
                <w:szCs w:val="20"/>
              </w:rPr>
            </w:pPr>
          </w:p>
        </w:tc>
        <w:tc>
          <w:tcPr>
            <w:tcW w:w="1276" w:type="dxa"/>
            <w:vAlign w:val="center"/>
          </w:tcPr>
          <w:p w14:paraId="157923D4" w14:textId="77777777" w:rsidR="009E61BF" w:rsidRPr="00100265" w:rsidRDefault="009E61BF" w:rsidP="009E61BF">
            <w:pPr>
              <w:jc w:val="center"/>
              <w:rPr>
                <w:rFonts w:ascii="Courier New" w:hAnsi="Courier New" w:cs="Courier New"/>
                <w:sz w:val="20"/>
                <w:szCs w:val="20"/>
              </w:rPr>
            </w:pPr>
          </w:p>
        </w:tc>
        <w:tc>
          <w:tcPr>
            <w:tcW w:w="1417" w:type="dxa"/>
            <w:vAlign w:val="center"/>
          </w:tcPr>
          <w:p w14:paraId="59DFD3B9" w14:textId="77777777" w:rsidR="009E61BF" w:rsidRPr="00100265" w:rsidRDefault="009E61BF" w:rsidP="009E61BF">
            <w:pPr>
              <w:jc w:val="center"/>
              <w:rPr>
                <w:rFonts w:ascii="Courier New" w:hAnsi="Courier New" w:cs="Courier New"/>
                <w:sz w:val="20"/>
                <w:szCs w:val="20"/>
              </w:rPr>
            </w:pPr>
          </w:p>
        </w:tc>
      </w:tr>
      <w:tr w:rsidR="009E61BF" w14:paraId="473E7E29" w14:textId="77777777" w:rsidTr="00A45063">
        <w:trPr>
          <w:trHeight w:val="280"/>
        </w:trPr>
        <w:tc>
          <w:tcPr>
            <w:tcW w:w="3369" w:type="dxa"/>
          </w:tcPr>
          <w:p w14:paraId="3E33DF71" w14:textId="6C9521F4" w:rsidR="009E61BF" w:rsidRPr="001F07CF" w:rsidRDefault="009E61BF" w:rsidP="009E61BF">
            <w:pPr>
              <w:jc w:val="center"/>
              <w:rPr>
                <w:rFonts w:ascii="Courier New" w:hAnsi="Courier New" w:cs="Courier New"/>
                <w:sz w:val="20"/>
                <w:szCs w:val="24"/>
              </w:rPr>
            </w:pPr>
            <w:proofErr w:type="spellStart"/>
            <w:r>
              <w:rPr>
                <w:rFonts w:ascii="Courier New" w:hAnsi="Courier New" w:cs="Courier New"/>
                <w:sz w:val="20"/>
                <w:szCs w:val="24"/>
              </w:rPr>
              <w:t>SelectMedicoes</w:t>
            </w:r>
            <w:proofErr w:type="spellEnd"/>
          </w:p>
        </w:tc>
        <w:tc>
          <w:tcPr>
            <w:tcW w:w="1304" w:type="dxa"/>
            <w:vAlign w:val="center"/>
          </w:tcPr>
          <w:p w14:paraId="670FD16F" w14:textId="304480BB" w:rsidR="009E61BF" w:rsidRDefault="009E61BF" w:rsidP="009E61BF">
            <w:pPr>
              <w:jc w:val="center"/>
              <w:rPr>
                <w:rFonts w:ascii="Courier New" w:hAnsi="Courier New" w:cs="Courier New"/>
                <w:sz w:val="20"/>
                <w:szCs w:val="20"/>
              </w:rPr>
            </w:pPr>
            <w:r>
              <w:rPr>
                <w:rFonts w:ascii="Courier New" w:hAnsi="Courier New" w:cs="Courier New"/>
                <w:sz w:val="20"/>
                <w:szCs w:val="20"/>
              </w:rPr>
              <w:t>X</w:t>
            </w:r>
          </w:p>
        </w:tc>
        <w:tc>
          <w:tcPr>
            <w:tcW w:w="1276" w:type="dxa"/>
            <w:vAlign w:val="center"/>
          </w:tcPr>
          <w:p w14:paraId="64E271EE" w14:textId="4F0B5FC6" w:rsidR="009E61BF" w:rsidRPr="00100265" w:rsidRDefault="009E61BF" w:rsidP="009E61BF">
            <w:pPr>
              <w:jc w:val="center"/>
              <w:rPr>
                <w:rFonts w:ascii="Courier New" w:hAnsi="Courier New" w:cs="Courier New"/>
                <w:sz w:val="20"/>
                <w:szCs w:val="20"/>
              </w:rPr>
            </w:pPr>
            <w:r>
              <w:rPr>
                <w:rFonts w:ascii="Courier New" w:hAnsi="Courier New" w:cs="Courier New"/>
                <w:sz w:val="20"/>
                <w:szCs w:val="20"/>
              </w:rPr>
              <w:t>X</w:t>
            </w:r>
          </w:p>
        </w:tc>
        <w:tc>
          <w:tcPr>
            <w:tcW w:w="1276" w:type="dxa"/>
            <w:vAlign w:val="center"/>
          </w:tcPr>
          <w:p w14:paraId="5E3992CC" w14:textId="77777777" w:rsidR="009E61BF" w:rsidRPr="00100265" w:rsidRDefault="009E61BF" w:rsidP="009E61BF">
            <w:pPr>
              <w:jc w:val="center"/>
              <w:rPr>
                <w:rFonts w:ascii="Courier New" w:hAnsi="Courier New" w:cs="Courier New"/>
                <w:sz w:val="20"/>
                <w:szCs w:val="20"/>
              </w:rPr>
            </w:pPr>
          </w:p>
        </w:tc>
        <w:tc>
          <w:tcPr>
            <w:tcW w:w="1417" w:type="dxa"/>
            <w:vAlign w:val="center"/>
          </w:tcPr>
          <w:p w14:paraId="5840C125" w14:textId="77777777" w:rsidR="009E61BF" w:rsidRPr="00100265" w:rsidRDefault="009E61BF" w:rsidP="009E61BF">
            <w:pPr>
              <w:jc w:val="center"/>
              <w:rPr>
                <w:rFonts w:ascii="Courier New" w:hAnsi="Courier New" w:cs="Courier New"/>
                <w:sz w:val="20"/>
                <w:szCs w:val="20"/>
              </w:rPr>
            </w:pPr>
          </w:p>
        </w:tc>
      </w:tr>
      <w:tr w:rsidR="009E61BF" w14:paraId="2A062A5A" w14:textId="77777777" w:rsidTr="00A45063">
        <w:trPr>
          <w:trHeight w:val="280"/>
        </w:trPr>
        <w:tc>
          <w:tcPr>
            <w:tcW w:w="3369" w:type="dxa"/>
          </w:tcPr>
          <w:p w14:paraId="7E8974AC" w14:textId="49938FD8" w:rsidR="009E61BF" w:rsidRPr="001F07CF" w:rsidRDefault="009E61BF" w:rsidP="009E61BF">
            <w:pPr>
              <w:jc w:val="center"/>
              <w:rPr>
                <w:rFonts w:ascii="Courier New" w:hAnsi="Courier New" w:cs="Courier New"/>
                <w:sz w:val="20"/>
                <w:szCs w:val="24"/>
              </w:rPr>
            </w:pPr>
            <w:proofErr w:type="spellStart"/>
            <w:r>
              <w:rPr>
                <w:rFonts w:ascii="Courier New" w:hAnsi="Courier New" w:cs="Courier New"/>
                <w:sz w:val="20"/>
                <w:szCs w:val="24"/>
              </w:rPr>
              <w:t>ChangePassword</w:t>
            </w:r>
            <w:proofErr w:type="spellEnd"/>
          </w:p>
        </w:tc>
        <w:tc>
          <w:tcPr>
            <w:tcW w:w="1304" w:type="dxa"/>
            <w:vAlign w:val="center"/>
          </w:tcPr>
          <w:p w14:paraId="7A4DEA4F" w14:textId="15A37A20" w:rsidR="009E61BF" w:rsidRDefault="009E61BF" w:rsidP="009E61BF">
            <w:pPr>
              <w:jc w:val="center"/>
              <w:rPr>
                <w:rFonts w:ascii="Courier New" w:hAnsi="Courier New" w:cs="Courier New"/>
                <w:sz w:val="20"/>
                <w:szCs w:val="20"/>
              </w:rPr>
            </w:pPr>
            <w:r>
              <w:rPr>
                <w:rFonts w:ascii="Courier New" w:hAnsi="Courier New" w:cs="Courier New"/>
                <w:sz w:val="20"/>
                <w:szCs w:val="20"/>
              </w:rPr>
              <w:t>X</w:t>
            </w:r>
          </w:p>
        </w:tc>
        <w:tc>
          <w:tcPr>
            <w:tcW w:w="1276" w:type="dxa"/>
            <w:vAlign w:val="center"/>
          </w:tcPr>
          <w:p w14:paraId="1A22D469" w14:textId="3D022072" w:rsidR="009E61BF" w:rsidRPr="00100265" w:rsidRDefault="009E61BF" w:rsidP="009E61BF">
            <w:pPr>
              <w:jc w:val="center"/>
              <w:rPr>
                <w:rFonts w:ascii="Courier New" w:hAnsi="Courier New" w:cs="Courier New"/>
                <w:sz w:val="20"/>
                <w:szCs w:val="20"/>
              </w:rPr>
            </w:pPr>
            <w:r>
              <w:rPr>
                <w:rFonts w:ascii="Courier New" w:hAnsi="Courier New" w:cs="Courier New"/>
                <w:sz w:val="20"/>
                <w:szCs w:val="20"/>
              </w:rPr>
              <w:t>X</w:t>
            </w:r>
          </w:p>
        </w:tc>
        <w:tc>
          <w:tcPr>
            <w:tcW w:w="1276" w:type="dxa"/>
            <w:vAlign w:val="center"/>
          </w:tcPr>
          <w:p w14:paraId="453B6F6D" w14:textId="77777777" w:rsidR="009E61BF" w:rsidRPr="00100265" w:rsidRDefault="009E61BF" w:rsidP="009E61BF">
            <w:pPr>
              <w:jc w:val="center"/>
              <w:rPr>
                <w:rFonts w:ascii="Courier New" w:hAnsi="Courier New" w:cs="Courier New"/>
                <w:sz w:val="20"/>
                <w:szCs w:val="20"/>
              </w:rPr>
            </w:pPr>
          </w:p>
        </w:tc>
        <w:tc>
          <w:tcPr>
            <w:tcW w:w="1417" w:type="dxa"/>
            <w:vAlign w:val="center"/>
          </w:tcPr>
          <w:p w14:paraId="55188DD6" w14:textId="77777777" w:rsidR="009E61BF" w:rsidRPr="00100265" w:rsidRDefault="009E61BF" w:rsidP="009E61BF">
            <w:pPr>
              <w:jc w:val="center"/>
              <w:rPr>
                <w:rFonts w:ascii="Courier New" w:hAnsi="Courier New" w:cs="Courier New"/>
                <w:sz w:val="20"/>
                <w:szCs w:val="20"/>
              </w:rPr>
            </w:pPr>
          </w:p>
        </w:tc>
      </w:tr>
    </w:tbl>
    <w:p w14:paraId="6DD6EE59" w14:textId="77777777" w:rsidR="00451894" w:rsidRDefault="00451894" w:rsidP="00C05675">
      <w:pPr>
        <w:rPr>
          <w:rFonts w:ascii="Courier New" w:hAnsi="Courier New" w:cs="Courier New"/>
          <w:sz w:val="20"/>
          <w:szCs w:val="20"/>
        </w:rPr>
      </w:pPr>
    </w:p>
    <w:p w14:paraId="04B9C2B7" w14:textId="4E3F4F6D" w:rsidR="00C55F90" w:rsidRPr="00C05675" w:rsidRDefault="00B01B61" w:rsidP="00C05675">
      <w:pPr>
        <w:rPr>
          <w:rFonts w:ascii="Courier New" w:hAnsi="Courier New" w:cs="Courier New"/>
          <w:sz w:val="20"/>
          <w:szCs w:val="20"/>
        </w:rPr>
      </w:pPr>
      <w:r w:rsidRPr="00C05675">
        <w:rPr>
          <w:rFonts w:ascii="Courier New" w:hAnsi="Courier New" w:cs="Courier New"/>
          <w:sz w:val="20"/>
          <w:szCs w:val="20"/>
        </w:rPr>
        <w:t>Em que E=Escrita, L=Leitura, X=Executar</w:t>
      </w:r>
      <w:r w:rsidR="00DB7F5C" w:rsidRPr="00C05675">
        <w:rPr>
          <w:rFonts w:ascii="Courier New" w:hAnsi="Courier New" w:cs="Courier New"/>
          <w:sz w:val="20"/>
          <w:szCs w:val="20"/>
        </w:rPr>
        <w:t>,</w:t>
      </w:r>
      <w:r w:rsidRPr="00C05675">
        <w:rPr>
          <w:rFonts w:ascii="Courier New" w:hAnsi="Courier New" w:cs="Courier New"/>
          <w:sz w:val="20"/>
          <w:szCs w:val="20"/>
        </w:rPr>
        <w:t xml:space="preserve"> - = sem permissões</w:t>
      </w:r>
      <w:r w:rsidR="00100265" w:rsidRPr="00C05675">
        <w:rPr>
          <w:rFonts w:ascii="Courier New" w:hAnsi="Courier New" w:cs="Courier New"/>
          <w:sz w:val="20"/>
          <w:szCs w:val="20"/>
        </w:rPr>
        <w:t xml:space="preserve"> </w:t>
      </w:r>
      <w:r w:rsidR="00C05675">
        <w:rPr>
          <w:rFonts w:ascii="Courier New" w:hAnsi="Courier New" w:cs="Courier New"/>
          <w:sz w:val="20"/>
          <w:szCs w:val="20"/>
        </w:rPr>
        <w:t xml:space="preserve">               </w:t>
      </w:r>
      <w:r w:rsidR="00100265" w:rsidRPr="00C05675">
        <w:rPr>
          <w:rFonts w:ascii="Courier New" w:hAnsi="Courier New" w:cs="Courier New"/>
          <w:sz w:val="20"/>
          <w:szCs w:val="20"/>
        </w:rPr>
        <w:t>AD</w:t>
      </w:r>
      <w:r w:rsidR="00995F9C" w:rsidRPr="00C05675">
        <w:rPr>
          <w:rFonts w:ascii="Courier New" w:hAnsi="Courier New" w:cs="Courier New"/>
          <w:sz w:val="20"/>
          <w:szCs w:val="20"/>
        </w:rPr>
        <w:t xml:space="preserve"> </w:t>
      </w:r>
      <w:r w:rsidR="00100265" w:rsidRPr="00C05675">
        <w:rPr>
          <w:rFonts w:ascii="Courier New" w:hAnsi="Courier New" w:cs="Courier New"/>
          <w:sz w:val="20"/>
          <w:szCs w:val="20"/>
        </w:rPr>
        <w:t>=</w:t>
      </w:r>
      <w:r w:rsidR="00995F9C" w:rsidRPr="00C05675">
        <w:rPr>
          <w:rFonts w:ascii="Courier New" w:hAnsi="Courier New" w:cs="Courier New"/>
          <w:sz w:val="20"/>
          <w:szCs w:val="20"/>
        </w:rPr>
        <w:t xml:space="preserve"> </w:t>
      </w:r>
      <w:proofErr w:type="spellStart"/>
      <w:r w:rsidR="00995F9C" w:rsidRPr="00C05675">
        <w:rPr>
          <w:rFonts w:ascii="Courier New" w:hAnsi="Courier New" w:cs="Courier New"/>
          <w:sz w:val="20"/>
          <w:szCs w:val="20"/>
        </w:rPr>
        <w:t>AdminAplicação</w:t>
      </w:r>
      <w:proofErr w:type="spellEnd"/>
      <w:r w:rsidR="00584A22" w:rsidRPr="00C05675">
        <w:rPr>
          <w:rFonts w:ascii="Courier New" w:hAnsi="Courier New" w:cs="Courier New"/>
          <w:sz w:val="20"/>
          <w:szCs w:val="20"/>
        </w:rPr>
        <w:t xml:space="preserve">, </w:t>
      </w:r>
      <w:r w:rsidR="00100265" w:rsidRPr="00C05675">
        <w:rPr>
          <w:rFonts w:ascii="Courier New" w:hAnsi="Courier New" w:cs="Courier New"/>
          <w:sz w:val="20"/>
          <w:szCs w:val="20"/>
        </w:rPr>
        <w:t>I</w:t>
      </w:r>
      <w:r w:rsidR="00995F9C" w:rsidRPr="00C05675">
        <w:rPr>
          <w:rFonts w:ascii="Courier New" w:hAnsi="Courier New" w:cs="Courier New"/>
          <w:sz w:val="20"/>
          <w:szCs w:val="20"/>
        </w:rPr>
        <w:t xml:space="preserve"> </w:t>
      </w:r>
      <w:r w:rsidR="00100265" w:rsidRPr="00C05675">
        <w:rPr>
          <w:rFonts w:ascii="Courier New" w:hAnsi="Courier New" w:cs="Courier New"/>
          <w:sz w:val="20"/>
          <w:szCs w:val="20"/>
        </w:rPr>
        <w:t>=</w:t>
      </w:r>
      <w:r w:rsidR="00995F9C" w:rsidRPr="00C05675">
        <w:rPr>
          <w:rFonts w:ascii="Courier New" w:hAnsi="Courier New" w:cs="Courier New"/>
          <w:sz w:val="20"/>
          <w:szCs w:val="20"/>
        </w:rPr>
        <w:t xml:space="preserve"> Investigador</w:t>
      </w:r>
      <w:r w:rsidR="00584A22" w:rsidRPr="00C05675">
        <w:rPr>
          <w:rFonts w:ascii="Courier New" w:hAnsi="Courier New" w:cs="Courier New"/>
          <w:sz w:val="20"/>
          <w:szCs w:val="20"/>
        </w:rPr>
        <w:t xml:space="preserve">, </w:t>
      </w:r>
      <w:r w:rsidR="00100265" w:rsidRPr="00C05675">
        <w:rPr>
          <w:rFonts w:ascii="Courier New" w:hAnsi="Courier New" w:cs="Courier New"/>
          <w:sz w:val="20"/>
          <w:szCs w:val="20"/>
        </w:rPr>
        <w:t>S</w:t>
      </w:r>
      <w:r w:rsidR="00995F9C" w:rsidRPr="00C05675">
        <w:rPr>
          <w:rFonts w:ascii="Courier New" w:hAnsi="Courier New" w:cs="Courier New"/>
          <w:sz w:val="20"/>
          <w:szCs w:val="20"/>
        </w:rPr>
        <w:t xml:space="preserve"> </w:t>
      </w:r>
      <w:r w:rsidR="00100265" w:rsidRPr="00C05675">
        <w:rPr>
          <w:rFonts w:ascii="Courier New" w:hAnsi="Courier New" w:cs="Courier New"/>
          <w:sz w:val="20"/>
          <w:szCs w:val="20"/>
        </w:rPr>
        <w:t>=</w:t>
      </w:r>
      <w:r w:rsidR="00995F9C" w:rsidRPr="00C05675">
        <w:rPr>
          <w:rFonts w:ascii="Courier New" w:hAnsi="Courier New" w:cs="Courier New"/>
          <w:sz w:val="20"/>
          <w:szCs w:val="20"/>
        </w:rPr>
        <w:t xml:space="preserve"> Sensor</w:t>
      </w:r>
      <w:r w:rsidR="00584A22" w:rsidRPr="00C05675">
        <w:rPr>
          <w:rFonts w:ascii="Courier New" w:hAnsi="Courier New" w:cs="Courier New"/>
          <w:sz w:val="20"/>
          <w:szCs w:val="20"/>
        </w:rPr>
        <w:t xml:space="preserve">, </w:t>
      </w:r>
      <w:r w:rsidR="00100265" w:rsidRPr="00C05675">
        <w:rPr>
          <w:rFonts w:ascii="Courier New" w:hAnsi="Courier New" w:cs="Courier New"/>
          <w:sz w:val="20"/>
          <w:szCs w:val="20"/>
        </w:rPr>
        <w:t>SGD</w:t>
      </w:r>
      <w:r w:rsidR="00995F9C" w:rsidRPr="00C05675">
        <w:rPr>
          <w:rFonts w:ascii="Courier New" w:hAnsi="Courier New" w:cs="Courier New"/>
          <w:sz w:val="20"/>
          <w:szCs w:val="20"/>
        </w:rPr>
        <w:t xml:space="preserve"> </w:t>
      </w:r>
      <w:r w:rsidR="00100265" w:rsidRPr="00C05675">
        <w:rPr>
          <w:rFonts w:ascii="Courier New" w:hAnsi="Courier New" w:cs="Courier New"/>
          <w:sz w:val="20"/>
          <w:szCs w:val="20"/>
        </w:rPr>
        <w:t>=</w:t>
      </w:r>
      <w:r w:rsidR="00995F9C" w:rsidRPr="00C05675">
        <w:rPr>
          <w:rFonts w:ascii="Courier New" w:hAnsi="Courier New" w:cs="Courier New"/>
          <w:sz w:val="20"/>
          <w:szCs w:val="20"/>
        </w:rPr>
        <w:t xml:space="preserve"> </w:t>
      </w:r>
      <w:r w:rsidR="005D050F" w:rsidRPr="00C05675">
        <w:rPr>
          <w:rFonts w:ascii="Courier New" w:hAnsi="Courier New" w:cs="Courier New"/>
          <w:sz w:val="20"/>
          <w:szCs w:val="20"/>
        </w:rPr>
        <w:t>Sistema Gestão de Dados</w:t>
      </w:r>
    </w:p>
    <w:p w14:paraId="679BE786" w14:textId="77777777" w:rsidR="00C05675" w:rsidRDefault="00C05675" w:rsidP="00995F9C">
      <w:pPr>
        <w:jc w:val="both"/>
        <w:rPr>
          <w:rFonts w:ascii="Courier New" w:hAnsi="Courier New" w:cs="Courier New"/>
          <w:b/>
          <w:sz w:val="20"/>
          <w:szCs w:val="20"/>
        </w:rPr>
      </w:pPr>
    </w:p>
    <w:p w14:paraId="055B1EB7" w14:textId="09DFBE80" w:rsidR="00C55F90" w:rsidRPr="00C05675" w:rsidRDefault="00C55F90" w:rsidP="00995F9C">
      <w:pPr>
        <w:jc w:val="both"/>
        <w:rPr>
          <w:rFonts w:ascii="Courier New" w:hAnsi="Courier New" w:cs="Courier New"/>
          <w:b/>
          <w:sz w:val="20"/>
          <w:szCs w:val="20"/>
        </w:rPr>
      </w:pPr>
      <w:r w:rsidRPr="00C05675">
        <w:rPr>
          <w:rFonts w:ascii="Courier New" w:hAnsi="Courier New" w:cs="Courier New"/>
          <w:b/>
          <w:sz w:val="20"/>
          <w:szCs w:val="20"/>
        </w:rPr>
        <w:t>Notas:</w:t>
      </w:r>
    </w:p>
    <w:p w14:paraId="235BCA73" w14:textId="77777777" w:rsidR="008A4A80" w:rsidRDefault="00100265" w:rsidP="00995F9C">
      <w:pPr>
        <w:pStyle w:val="ListParagraph"/>
        <w:numPr>
          <w:ilvl w:val="0"/>
          <w:numId w:val="30"/>
        </w:numPr>
        <w:jc w:val="both"/>
        <w:rPr>
          <w:rFonts w:ascii="Courier New" w:hAnsi="Courier New" w:cs="Courier New"/>
          <w:sz w:val="20"/>
          <w:szCs w:val="20"/>
        </w:rPr>
      </w:pPr>
      <w:r w:rsidRPr="00C05675">
        <w:rPr>
          <w:rFonts w:ascii="Courier New" w:hAnsi="Courier New" w:cs="Courier New"/>
          <w:sz w:val="20"/>
          <w:szCs w:val="20"/>
        </w:rPr>
        <w:t>Consegue ler a</w:t>
      </w:r>
      <w:r w:rsidR="00995F9C" w:rsidRPr="00C05675">
        <w:rPr>
          <w:rFonts w:ascii="Courier New" w:hAnsi="Courier New" w:cs="Courier New"/>
          <w:sz w:val="20"/>
          <w:szCs w:val="20"/>
        </w:rPr>
        <w:t>penas a c</w:t>
      </w:r>
      <w:r w:rsidR="00C55F90" w:rsidRPr="00C05675">
        <w:rPr>
          <w:rFonts w:ascii="Courier New" w:hAnsi="Courier New" w:cs="Courier New"/>
          <w:sz w:val="20"/>
          <w:szCs w:val="20"/>
        </w:rPr>
        <w:t xml:space="preserve">ultura </w:t>
      </w:r>
      <w:r w:rsidR="00995F9C" w:rsidRPr="00C05675">
        <w:rPr>
          <w:rFonts w:ascii="Courier New" w:hAnsi="Courier New" w:cs="Courier New"/>
          <w:sz w:val="20"/>
          <w:szCs w:val="20"/>
        </w:rPr>
        <w:t xml:space="preserve">e medições com a cultura </w:t>
      </w:r>
      <w:r w:rsidR="00C55F90" w:rsidRPr="00C05675">
        <w:rPr>
          <w:rFonts w:ascii="Courier New" w:hAnsi="Courier New" w:cs="Courier New"/>
          <w:sz w:val="20"/>
          <w:szCs w:val="20"/>
        </w:rPr>
        <w:t>que tiver atribuída ao</w:t>
      </w:r>
      <w:r w:rsidRPr="00C05675">
        <w:rPr>
          <w:rFonts w:ascii="Courier New" w:hAnsi="Courier New" w:cs="Courier New"/>
          <w:sz w:val="20"/>
          <w:szCs w:val="20"/>
        </w:rPr>
        <w:t xml:space="preserve"> próprio</w:t>
      </w:r>
      <w:r w:rsidR="00C55F90" w:rsidRPr="00C05675">
        <w:rPr>
          <w:rFonts w:ascii="Courier New" w:hAnsi="Courier New" w:cs="Courier New"/>
          <w:sz w:val="20"/>
          <w:szCs w:val="20"/>
        </w:rPr>
        <w:t xml:space="preserve"> Investigador.</w:t>
      </w:r>
    </w:p>
    <w:p w14:paraId="554FACD1" w14:textId="14665560" w:rsidR="008A4A80" w:rsidRDefault="008A4A80" w:rsidP="00490C5D">
      <w:pPr>
        <w:ind w:firstLine="706"/>
        <w:jc w:val="both"/>
        <w:rPr>
          <w:rFonts w:ascii="Courier New" w:hAnsi="Courier New" w:cs="Courier New"/>
          <w:sz w:val="20"/>
          <w:szCs w:val="20"/>
        </w:rPr>
      </w:pPr>
    </w:p>
    <w:p w14:paraId="34E5FD1F" w14:textId="5F0F39DF" w:rsidR="00DA1948" w:rsidRDefault="00DA1948" w:rsidP="00490C5D">
      <w:pPr>
        <w:ind w:firstLine="706"/>
        <w:jc w:val="both"/>
        <w:rPr>
          <w:rFonts w:ascii="Courier New" w:hAnsi="Courier New" w:cs="Courier New"/>
          <w:sz w:val="20"/>
          <w:szCs w:val="20"/>
        </w:rPr>
      </w:pPr>
      <w:r>
        <w:rPr>
          <w:rFonts w:ascii="Courier New" w:hAnsi="Courier New" w:cs="Courier New"/>
          <w:sz w:val="20"/>
          <w:szCs w:val="20"/>
        </w:rPr>
        <w:t>No que diz respeito aos utilizadores,</w:t>
      </w:r>
      <w:r w:rsidR="004756FE">
        <w:rPr>
          <w:rFonts w:ascii="Courier New" w:hAnsi="Courier New" w:cs="Courier New"/>
          <w:sz w:val="20"/>
          <w:szCs w:val="20"/>
        </w:rPr>
        <w:t xml:space="preserve"> além do utilizador Administrador da Aplicação,</w:t>
      </w:r>
      <w:r w:rsidR="00661013">
        <w:rPr>
          <w:rFonts w:ascii="Courier New" w:hAnsi="Courier New" w:cs="Courier New"/>
          <w:sz w:val="20"/>
          <w:szCs w:val="20"/>
        </w:rPr>
        <w:t xml:space="preserve"> do</w:t>
      </w:r>
      <w:r w:rsidR="004756FE">
        <w:rPr>
          <w:rFonts w:ascii="Courier New" w:hAnsi="Courier New" w:cs="Courier New"/>
          <w:sz w:val="20"/>
          <w:szCs w:val="20"/>
        </w:rPr>
        <w:t xml:space="preserve"> Investigador e</w:t>
      </w:r>
      <w:r w:rsidR="00661013">
        <w:rPr>
          <w:rFonts w:ascii="Courier New" w:hAnsi="Courier New" w:cs="Courier New"/>
          <w:sz w:val="20"/>
          <w:szCs w:val="20"/>
        </w:rPr>
        <w:t xml:space="preserve"> do </w:t>
      </w:r>
      <w:r w:rsidR="004756FE">
        <w:rPr>
          <w:rFonts w:ascii="Courier New" w:hAnsi="Courier New" w:cs="Courier New"/>
          <w:sz w:val="20"/>
          <w:szCs w:val="20"/>
        </w:rPr>
        <w:t>Sistema de Gestão de dados,</w:t>
      </w:r>
      <w:r w:rsidR="00F96379">
        <w:rPr>
          <w:rFonts w:ascii="Courier New" w:hAnsi="Courier New" w:cs="Courier New"/>
          <w:sz w:val="20"/>
          <w:szCs w:val="20"/>
        </w:rPr>
        <w:t xml:space="preserve"> referidos no enunciado,</w:t>
      </w:r>
      <w:r w:rsidR="00661013" w:rsidRPr="00661013">
        <w:rPr>
          <w:rFonts w:ascii="Courier New" w:hAnsi="Courier New" w:cs="Courier New"/>
          <w:sz w:val="20"/>
          <w:szCs w:val="20"/>
        </w:rPr>
        <w:t xml:space="preserve"> </w:t>
      </w:r>
      <w:r w:rsidR="00F71291">
        <w:rPr>
          <w:rFonts w:ascii="Courier New" w:hAnsi="Courier New" w:cs="Courier New"/>
          <w:sz w:val="20"/>
          <w:szCs w:val="20"/>
        </w:rPr>
        <w:t>optámos por ter apenas um utilizador Sensor</w:t>
      </w:r>
      <w:r w:rsidR="005C1CA1">
        <w:rPr>
          <w:rFonts w:ascii="Courier New" w:hAnsi="Courier New" w:cs="Courier New"/>
          <w:sz w:val="20"/>
          <w:szCs w:val="20"/>
        </w:rPr>
        <w:t xml:space="preserve"> em vez dos 2 previstos</w:t>
      </w:r>
      <w:r w:rsidR="00B84315">
        <w:rPr>
          <w:rFonts w:ascii="Courier New" w:hAnsi="Courier New" w:cs="Courier New"/>
          <w:sz w:val="20"/>
          <w:szCs w:val="20"/>
        </w:rPr>
        <w:t xml:space="preserve"> inicialmente, </w:t>
      </w:r>
      <w:r w:rsidR="00345CB3">
        <w:rPr>
          <w:rFonts w:ascii="Courier New" w:hAnsi="Courier New" w:cs="Courier New"/>
          <w:sz w:val="20"/>
          <w:szCs w:val="20"/>
        </w:rPr>
        <w:t>isto porque</w:t>
      </w:r>
      <w:r w:rsidR="006A119A">
        <w:rPr>
          <w:rFonts w:ascii="Courier New" w:hAnsi="Courier New" w:cs="Courier New"/>
          <w:sz w:val="20"/>
          <w:szCs w:val="20"/>
        </w:rPr>
        <w:t xml:space="preserve"> será recebid</w:t>
      </w:r>
      <w:r w:rsidR="00345CB3">
        <w:rPr>
          <w:rFonts w:ascii="Courier New" w:hAnsi="Courier New" w:cs="Courier New"/>
          <w:sz w:val="20"/>
          <w:szCs w:val="20"/>
        </w:rPr>
        <w:t>o</w:t>
      </w:r>
      <w:r w:rsidR="006A119A">
        <w:rPr>
          <w:rFonts w:ascii="Courier New" w:hAnsi="Courier New" w:cs="Courier New"/>
          <w:sz w:val="20"/>
          <w:szCs w:val="20"/>
        </w:rPr>
        <w:t xml:space="preserve"> uma</w:t>
      </w:r>
      <w:r w:rsidR="00661013">
        <w:rPr>
          <w:rFonts w:ascii="Courier New" w:hAnsi="Courier New" w:cs="Courier New"/>
          <w:sz w:val="20"/>
          <w:szCs w:val="20"/>
        </w:rPr>
        <w:t xml:space="preserve"> única</w:t>
      </w:r>
      <w:r w:rsidR="006A119A">
        <w:rPr>
          <w:rFonts w:ascii="Courier New" w:hAnsi="Courier New" w:cs="Courier New"/>
          <w:sz w:val="20"/>
          <w:szCs w:val="20"/>
        </w:rPr>
        <w:t xml:space="preserve"> mensagem</w:t>
      </w:r>
      <w:r w:rsidR="00490C5D">
        <w:rPr>
          <w:rFonts w:ascii="Courier New" w:hAnsi="Courier New" w:cs="Courier New"/>
          <w:sz w:val="20"/>
          <w:szCs w:val="20"/>
        </w:rPr>
        <w:t xml:space="preserve"> que </w:t>
      </w:r>
      <w:r w:rsidR="00AA572E">
        <w:rPr>
          <w:rFonts w:ascii="Courier New" w:hAnsi="Courier New" w:cs="Courier New"/>
          <w:sz w:val="20"/>
          <w:szCs w:val="20"/>
        </w:rPr>
        <w:t>contem</w:t>
      </w:r>
      <w:r w:rsidR="00490C5D">
        <w:rPr>
          <w:rFonts w:ascii="Courier New" w:hAnsi="Courier New" w:cs="Courier New"/>
          <w:sz w:val="20"/>
          <w:szCs w:val="20"/>
        </w:rPr>
        <w:t xml:space="preserve"> a informação dos 2</w:t>
      </w:r>
      <w:r w:rsidR="00661013">
        <w:rPr>
          <w:rFonts w:ascii="Courier New" w:hAnsi="Courier New" w:cs="Courier New"/>
          <w:sz w:val="20"/>
          <w:szCs w:val="20"/>
        </w:rPr>
        <w:t xml:space="preserve"> sensores</w:t>
      </w:r>
      <w:r w:rsidR="00490C5D">
        <w:rPr>
          <w:rFonts w:ascii="Courier New" w:hAnsi="Courier New" w:cs="Courier New"/>
          <w:sz w:val="20"/>
          <w:szCs w:val="20"/>
        </w:rPr>
        <w:t>.</w:t>
      </w:r>
    </w:p>
    <w:p w14:paraId="14E2C9BF" w14:textId="4C54A46C" w:rsidR="003C7528" w:rsidRDefault="00F84BC5" w:rsidP="00490C5D">
      <w:pPr>
        <w:ind w:firstLine="706"/>
        <w:jc w:val="both"/>
        <w:rPr>
          <w:rFonts w:ascii="Courier New" w:hAnsi="Courier New" w:cs="Courier New"/>
          <w:sz w:val="24"/>
          <w:szCs w:val="24"/>
        </w:rPr>
      </w:pPr>
      <w:r>
        <w:rPr>
          <w:rFonts w:ascii="Courier New" w:hAnsi="Courier New" w:cs="Courier New"/>
          <w:sz w:val="20"/>
          <w:szCs w:val="20"/>
        </w:rPr>
        <w:lastRenderedPageBreak/>
        <w:t xml:space="preserve">O Sistema de Gestão de Dados tem opção de leitura e escrita nas tabelas de </w:t>
      </w:r>
      <w:proofErr w:type="spellStart"/>
      <w:r>
        <w:rPr>
          <w:rFonts w:ascii="Courier New" w:hAnsi="Courier New" w:cs="Courier New"/>
          <w:sz w:val="20"/>
          <w:szCs w:val="20"/>
        </w:rPr>
        <w:t>log</w:t>
      </w:r>
      <w:r w:rsidR="00EA4A44">
        <w:rPr>
          <w:rFonts w:ascii="Courier New" w:hAnsi="Courier New" w:cs="Courier New"/>
          <w:sz w:val="20"/>
          <w:szCs w:val="20"/>
        </w:rPr>
        <w:t>s</w:t>
      </w:r>
      <w:proofErr w:type="spellEnd"/>
      <w:r w:rsidR="00EA4A44">
        <w:rPr>
          <w:rFonts w:ascii="Courier New" w:hAnsi="Courier New" w:cs="Courier New"/>
          <w:sz w:val="20"/>
          <w:szCs w:val="20"/>
        </w:rPr>
        <w:t xml:space="preserve"> para que </w:t>
      </w:r>
      <w:r w:rsidR="003D1D5E">
        <w:rPr>
          <w:rFonts w:ascii="Courier New" w:hAnsi="Courier New" w:cs="Courier New"/>
          <w:sz w:val="20"/>
          <w:szCs w:val="20"/>
        </w:rPr>
        <w:t xml:space="preserve">seja possível alterar </w:t>
      </w:r>
      <w:r w:rsidR="00FA1CA5">
        <w:rPr>
          <w:rFonts w:ascii="Courier New" w:hAnsi="Courier New" w:cs="Courier New"/>
          <w:sz w:val="20"/>
          <w:szCs w:val="20"/>
        </w:rPr>
        <w:t xml:space="preserve">o campo </w:t>
      </w:r>
      <w:proofErr w:type="spellStart"/>
      <w:r w:rsidR="00FA1CA5" w:rsidRPr="00140A95">
        <w:rPr>
          <w:rFonts w:ascii="Courier New" w:hAnsi="Courier New" w:cs="Courier New"/>
          <w:i/>
          <w:sz w:val="24"/>
          <w:szCs w:val="24"/>
        </w:rPr>
        <w:t>Flag_Migracao</w:t>
      </w:r>
      <w:proofErr w:type="spellEnd"/>
      <w:r w:rsidR="00FA1CA5">
        <w:rPr>
          <w:rFonts w:ascii="Courier New" w:hAnsi="Courier New" w:cs="Courier New"/>
          <w:i/>
          <w:sz w:val="24"/>
          <w:szCs w:val="24"/>
        </w:rPr>
        <w:t xml:space="preserve"> </w:t>
      </w:r>
      <w:r w:rsidR="00FA1CA5" w:rsidRPr="0062764D">
        <w:rPr>
          <w:rFonts w:ascii="Courier New" w:hAnsi="Courier New" w:cs="Courier New"/>
          <w:sz w:val="20"/>
          <w:szCs w:val="20"/>
        </w:rPr>
        <w:t>no momento em que se realiza a migração.</w:t>
      </w:r>
    </w:p>
    <w:p w14:paraId="3C07B460" w14:textId="08B04BBD" w:rsidR="007E349C" w:rsidRDefault="001B00F1" w:rsidP="00490C5D">
      <w:pPr>
        <w:ind w:firstLine="706"/>
        <w:jc w:val="both"/>
        <w:rPr>
          <w:rFonts w:ascii="Courier New" w:hAnsi="Courier New" w:cs="Courier New"/>
          <w:sz w:val="20"/>
          <w:szCs w:val="24"/>
        </w:rPr>
      </w:pPr>
      <w:r>
        <w:rPr>
          <w:rFonts w:ascii="Courier New" w:hAnsi="Courier New" w:cs="Courier New"/>
          <w:sz w:val="20"/>
          <w:szCs w:val="20"/>
        </w:rPr>
        <w:t xml:space="preserve">Relativamente aos </w:t>
      </w:r>
      <w:proofErr w:type="spellStart"/>
      <w:r>
        <w:rPr>
          <w:rFonts w:ascii="Courier New" w:hAnsi="Courier New" w:cs="Courier New"/>
          <w:sz w:val="20"/>
          <w:szCs w:val="20"/>
        </w:rPr>
        <w:t>Stored</w:t>
      </w:r>
      <w:proofErr w:type="spellEnd"/>
      <w:r>
        <w:rPr>
          <w:rFonts w:ascii="Courier New" w:hAnsi="Courier New" w:cs="Courier New"/>
          <w:sz w:val="20"/>
          <w:szCs w:val="20"/>
        </w:rPr>
        <w:t xml:space="preserve"> </w:t>
      </w:r>
      <w:proofErr w:type="spellStart"/>
      <w:r>
        <w:rPr>
          <w:rFonts w:ascii="Courier New" w:hAnsi="Courier New" w:cs="Courier New"/>
          <w:sz w:val="20"/>
          <w:szCs w:val="20"/>
        </w:rPr>
        <w:t>Procedures</w:t>
      </w:r>
      <w:proofErr w:type="spellEnd"/>
      <w:r>
        <w:rPr>
          <w:rFonts w:ascii="Courier New" w:hAnsi="Courier New" w:cs="Courier New"/>
          <w:sz w:val="20"/>
          <w:szCs w:val="20"/>
        </w:rPr>
        <w:t xml:space="preserve">, </w:t>
      </w:r>
      <w:r w:rsidR="00AA572E">
        <w:rPr>
          <w:rFonts w:ascii="Courier New" w:hAnsi="Courier New" w:cs="Courier New"/>
          <w:sz w:val="20"/>
          <w:szCs w:val="20"/>
        </w:rPr>
        <w:t>o</w:t>
      </w:r>
      <w:r>
        <w:rPr>
          <w:rFonts w:ascii="Courier New" w:hAnsi="Courier New" w:cs="Courier New"/>
          <w:sz w:val="20"/>
          <w:szCs w:val="20"/>
        </w:rPr>
        <w:t xml:space="preserve"> </w:t>
      </w:r>
      <w:proofErr w:type="spellStart"/>
      <w:r w:rsidRPr="001B00F1">
        <w:rPr>
          <w:rFonts w:ascii="Courier New" w:hAnsi="Courier New" w:cs="Courier New"/>
          <w:i/>
          <w:sz w:val="20"/>
          <w:szCs w:val="24"/>
        </w:rPr>
        <w:t>InsertInvestigador</w:t>
      </w:r>
      <w:proofErr w:type="spellEnd"/>
      <w:r>
        <w:rPr>
          <w:rFonts w:ascii="Courier New" w:hAnsi="Courier New" w:cs="Courier New"/>
          <w:sz w:val="20"/>
          <w:szCs w:val="24"/>
        </w:rPr>
        <w:t xml:space="preserve">, </w:t>
      </w:r>
      <w:r w:rsidR="00AA572E">
        <w:rPr>
          <w:rFonts w:ascii="Courier New" w:hAnsi="Courier New" w:cs="Courier New"/>
          <w:sz w:val="20"/>
          <w:szCs w:val="24"/>
        </w:rPr>
        <w:t xml:space="preserve">o </w:t>
      </w:r>
      <w:proofErr w:type="spellStart"/>
      <w:r w:rsidRPr="001B00F1">
        <w:rPr>
          <w:rFonts w:ascii="Courier New" w:hAnsi="Courier New" w:cs="Courier New"/>
          <w:i/>
          <w:sz w:val="20"/>
          <w:szCs w:val="24"/>
        </w:rPr>
        <w:t>UpdateInvestigador</w:t>
      </w:r>
      <w:proofErr w:type="spellEnd"/>
      <w:r>
        <w:rPr>
          <w:rFonts w:ascii="Courier New" w:hAnsi="Courier New" w:cs="Courier New"/>
          <w:sz w:val="20"/>
          <w:szCs w:val="24"/>
        </w:rPr>
        <w:t xml:space="preserve"> e </w:t>
      </w:r>
      <w:r w:rsidR="00AA572E">
        <w:rPr>
          <w:rFonts w:ascii="Courier New" w:hAnsi="Courier New" w:cs="Courier New"/>
          <w:sz w:val="20"/>
          <w:szCs w:val="24"/>
        </w:rPr>
        <w:t xml:space="preserve">o </w:t>
      </w:r>
      <w:proofErr w:type="spellStart"/>
      <w:r w:rsidRPr="001B00F1">
        <w:rPr>
          <w:rFonts w:ascii="Courier New" w:hAnsi="Courier New" w:cs="Courier New"/>
          <w:i/>
          <w:sz w:val="20"/>
          <w:szCs w:val="24"/>
        </w:rPr>
        <w:t>DeleteInvestigador</w:t>
      </w:r>
      <w:proofErr w:type="spellEnd"/>
      <w:r>
        <w:rPr>
          <w:rFonts w:ascii="Courier New" w:hAnsi="Courier New" w:cs="Courier New"/>
          <w:sz w:val="20"/>
          <w:szCs w:val="24"/>
        </w:rPr>
        <w:t xml:space="preserve"> </w:t>
      </w:r>
      <w:r w:rsidR="00A36AD1">
        <w:rPr>
          <w:rFonts w:ascii="Courier New" w:hAnsi="Courier New" w:cs="Courier New"/>
          <w:sz w:val="20"/>
          <w:szCs w:val="24"/>
        </w:rPr>
        <w:t>foram criados para</w:t>
      </w:r>
      <w:r w:rsidR="00AA572E">
        <w:rPr>
          <w:rFonts w:ascii="Courier New" w:hAnsi="Courier New" w:cs="Courier New"/>
          <w:sz w:val="20"/>
          <w:szCs w:val="24"/>
        </w:rPr>
        <w:t xml:space="preserve"> a </w:t>
      </w:r>
      <w:r w:rsidR="00A36AD1">
        <w:rPr>
          <w:rFonts w:ascii="Courier New" w:hAnsi="Courier New" w:cs="Courier New"/>
          <w:sz w:val="20"/>
          <w:szCs w:val="24"/>
        </w:rPr>
        <w:t>manutenção de Investigadores por parte do Administrador Aplicacional. Com estes</w:t>
      </w:r>
      <w:r w:rsidR="00AA572E">
        <w:rPr>
          <w:rFonts w:ascii="Courier New" w:hAnsi="Courier New" w:cs="Courier New"/>
          <w:sz w:val="20"/>
          <w:szCs w:val="24"/>
        </w:rPr>
        <w:t xml:space="preserve"> três</w:t>
      </w:r>
      <w:r w:rsidR="00A36AD1">
        <w:rPr>
          <w:rFonts w:ascii="Courier New" w:hAnsi="Courier New" w:cs="Courier New"/>
          <w:sz w:val="20"/>
          <w:szCs w:val="24"/>
        </w:rPr>
        <w:t xml:space="preserve"> </w:t>
      </w:r>
      <w:proofErr w:type="spellStart"/>
      <w:r w:rsidR="00960302">
        <w:rPr>
          <w:rFonts w:ascii="Courier New" w:hAnsi="Courier New" w:cs="Courier New"/>
          <w:sz w:val="20"/>
          <w:szCs w:val="24"/>
        </w:rPr>
        <w:t>Stored</w:t>
      </w:r>
      <w:proofErr w:type="spellEnd"/>
      <w:r w:rsidR="00960302">
        <w:rPr>
          <w:rFonts w:ascii="Courier New" w:hAnsi="Courier New" w:cs="Courier New"/>
          <w:sz w:val="20"/>
          <w:szCs w:val="24"/>
        </w:rPr>
        <w:t xml:space="preserve"> </w:t>
      </w:r>
      <w:proofErr w:type="spellStart"/>
      <w:r w:rsidR="00960302">
        <w:rPr>
          <w:rFonts w:ascii="Courier New" w:hAnsi="Courier New" w:cs="Courier New"/>
          <w:sz w:val="20"/>
          <w:szCs w:val="24"/>
        </w:rPr>
        <w:t>Procedures</w:t>
      </w:r>
      <w:proofErr w:type="spellEnd"/>
      <w:r w:rsidR="00960302">
        <w:rPr>
          <w:rFonts w:ascii="Courier New" w:hAnsi="Courier New" w:cs="Courier New"/>
          <w:sz w:val="20"/>
          <w:szCs w:val="24"/>
        </w:rPr>
        <w:t xml:space="preserve"> o administrador terá a possibilidade de criar, modificar ou apagar </w:t>
      </w:r>
      <w:r w:rsidR="00AA572E">
        <w:rPr>
          <w:rFonts w:ascii="Courier New" w:hAnsi="Courier New" w:cs="Courier New"/>
          <w:sz w:val="20"/>
          <w:szCs w:val="24"/>
        </w:rPr>
        <w:t>investigadores na respetiva tabela,</w:t>
      </w:r>
      <w:r w:rsidR="00B953C7">
        <w:rPr>
          <w:rFonts w:ascii="Courier New" w:hAnsi="Courier New" w:cs="Courier New"/>
          <w:sz w:val="20"/>
          <w:szCs w:val="24"/>
        </w:rPr>
        <w:t xml:space="preserve"> sempre com a certeza que as alterações vão estar espelhadas ao nível das configurações dos utilizadores da Base Dados</w:t>
      </w:r>
      <w:r w:rsidR="007E349C">
        <w:rPr>
          <w:rFonts w:ascii="Courier New" w:hAnsi="Courier New" w:cs="Courier New"/>
          <w:sz w:val="20"/>
          <w:szCs w:val="24"/>
        </w:rPr>
        <w:t>.</w:t>
      </w:r>
    </w:p>
    <w:p w14:paraId="7EB6DFF2" w14:textId="77777777" w:rsidR="00971104" w:rsidRDefault="007E349C" w:rsidP="00490C5D">
      <w:pPr>
        <w:ind w:firstLine="706"/>
        <w:jc w:val="both"/>
        <w:rPr>
          <w:rFonts w:ascii="Courier New" w:hAnsi="Courier New" w:cs="Courier New"/>
          <w:sz w:val="20"/>
          <w:szCs w:val="24"/>
        </w:rPr>
      </w:pPr>
      <w:r>
        <w:rPr>
          <w:rFonts w:ascii="Courier New" w:hAnsi="Courier New" w:cs="Courier New"/>
          <w:sz w:val="20"/>
          <w:szCs w:val="24"/>
        </w:rPr>
        <w:t xml:space="preserve">OS </w:t>
      </w:r>
      <w:proofErr w:type="spellStart"/>
      <w:r>
        <w:rPr>
          <w:rFonts w:ascii="Courier New" w:hAnsi="Courier New" w:cs="Courier New"/>
          <w:sz w:val="20"/>
          <w:szCs w:val="24"/>
        </w:rPr>
        <w:t>Stored</w:t>
      </w:r>
      <w:proofErr w:type="spellEnd"/>
      <w:r>
        <w:rPr>
          <w:rFonts w:ascii="Courier New" w:hAnsi="Courier New" w:cs="Courier New"/>
          <w:sz w:val="20"/>
          <w:szCs w:val="24"/>
        </w:rPr>
        <w:t xml:space="preserve"> </w:t>
      </w:r>
      <w:proofErr w:type="spellStart"/>
      <w:r>
        <w:rPr>
          <w:rFonts w:ascii="Courier New" w:hAnsi="Courier New" w:cs="Courier New"/>
          <w:sz w:val="20"/>
          <w:szCs w:val="24"/>
        </w:rPr>
        <w:t>Procedures</w:t>
      </w:r>
      <w:proofErr w:type="spellEnd"/>
      <w:r>
        <w:rPr>
          <w:rFonts w:ascii="Courier New" w:hAnsi="Courier New" w:cs="Courier New"/>
          <w:sz w:val="20"/>
          <w:szCs w:val="24"/>
        </w:rPr>
        <w:t xml:space="preserve"> de </w:t>
      </w:r>
      <w:proofErr w:type="spellStart"/>
      <w:r w:rsidRPr="00893202">
        <w:rPr>
          <w:rFonts w:ascii="Courier New" w:hAnsi="Courier New" w:cs="Courier New"/>
          <w:i/>
          <w:sz w:val="20"/>
          <w:szCs w:val="24"/>
        </w:rPr>
        <w:t>SelectMedicoes</w:t>
      </w:r>
      <w:proofErr w:type="spellEnd"/>
      <w:r>
        <w:rPr>
          <w:rFonts w:ascii="Courier New" w:hAnsi="Courier New" w:cs="Courier New"/>
          <w:sz w:val="20"/>
          <w:szCs w:val="24"/>
        </w:rPr>
        <w:t xml:space="preserve"> e </w:t>
      </w:r>
      <w:proofErr w:type="spellStart"/>
      <w:r w:rsidRPr="00893202">
        <w:rPr>
          <w:rFonts w:ascii="Courier New" w:hAnsi="Courier New" w:cs="Courier New"/>
          <w:i/>
          <w:sz w:val="20"/>
          <w:szCs w:val="24"/>
        </w:rPr>
        <w:t>ChangePassword</w:t>
      </w:r>
      <w:proofErr w:type="spellEnd"/>
      <w:r>
        <w:rPr>
          <w:rFonts w:ascii="Courier New" w:hAnsi="Courier New" w:cs="Courier New"/>
          <w:sz w:val="20"/>
          <w:szCs w:val="24"/>
        </w:rPr>
        <w:t xml:space="preserve"> </w:t>
      </w:r>
      <w:r w:rsidR="00893202">
        <w:rPr>
          <w:rFonts w:ascii="Courier New" w:hAnsi="Courier New" w:cs="Courier New"/>
          <w:sz w:val="20"/>
          <w:szCs w:val="24"/>
        </w:rPr>
        <w:t xml:space="preserve">foram criados para utilização por parte do utilizador. </w:t>
      </w:r>
    </w:p>
    <w:p w14:paraId="6634A384" w14:textId="3FC17F6A" w:rsidR="00FA1CA5" w:rsidRDefault="00893202" w:rsidP="00490C5D">
      <w:pPr>
        <w:ind w:firstLine="706"/>
        <w:jc w:val="both"/>
        <w:rPr>
          <w:rFonts w:ascii="Courier New" w:hAnsi="Courier New" w:cs="Courier New"/>
          <w:sz w:val="20"/>
          <w:szCs w:val="24"/>
        </w:rPr>
      </w:pPr>
      <w:r>
        <w:rPr>
          <w:rFonts w:ascii="Courier New" w:hAnsi="Courier New" w:cs="Courier New"/>
          <w:sz w:val="20"/>
          <w:szCs w:val="24"/>
        </w:rPr>
        <w:t>Com o</w:t>
      </w:r>
      <w:r w:rsidR="00A36AD1">
        <w:rPr>
          <w:rFonts w:ascii="Courier New" w:hAnsi="Courier New" w:cs="Courier New"/>
          <w:sz w:val="20"/>
          <w:szCs w:val="24"/>
        </w:rPr>
        <w:t xml:space="preserve"> </w:t>
      </w:r>
      <w:proofErr w:type="spellStart"/>
      <w:r w:rsidRPr="00893202">
        <w:rPr>
          <w:rFonts w:ascii="Courier New" w:hAnsi="Courier New" w:cs="Courier New"/>
          <w:i/>
          <w:sz w:val="20"/>
          <w:szCs w:val="24"/>
        </w:rPr>
        <w:t>SelectMedicoes</w:t>
      </w:r>
      <w:proofErr w:type="spellEnd"/>
      <w:r>
        <w:rPr>
          <w:rFonts w:ascii="Courier New" w:hAnsi="Courier New" w:cs="Courier New"/>
          <w:sz w:val="20"/>
          <w:szCs w:val="24"/>
        </w:rPr>
        <w:t xml:space="preserve"> o </w:t>
      </w:r>
      <w:r w:rsidR="00971104">
        <w:rPr>
          <w:rFonts w:ascii="Courier New" w:hAnsi="Courier New" w:cs="Courier New"/>
          <w:sz w:val="20"/>
          <w:szCs w:val="24"/>
        </w:rPr>
        <w:t xml:space="preserve">investigador tem a possibilidade de obter os resultados das medições </w:t>
      </w:r>
      <w:r w:rsidR="008A36D2">
        <w:rPr>
          <w:rFonts w:ascii="Courier New" w:hAnsi="Courier New" w:cs="Courier New"/>
          <w:sz w:val="20"/>
          <w:szCs w:val="24"/>
        </w:rPr>
        <w:t xml:space="preserve">apenas </w:t>
      </w:r>
      <w:r w:rsidR="00971104">
        <w:rPr>
          <w:rFonts w:ascii="Courier New" w:hAnsi="Courier New" w:cs="Courier New"/>
          <w:sz w:val="20"/>
          <w:szCs w:val="24"/>
        </w:rPr>
        <w:t xml:space="preserve">para a sua cultura. Ao mesmo tempo que esta consulta é realizada </w:t>
      </w:r>
      <w:r w:rsidR="008A36D2">
        <w:rPr>
          <w:rFonts w:ascii="Courier New" w:hAnsi="Courier New" w:cs="Courier New"/>
          <w:sz w:val="20"/>
          <w:szCs w:val="24"/>
        </w:rPr>
        <w:t>são</w:t>
      </w:r>
      <w:r w:rsidR="007C002E">
        <w:rPr>
          <w:rFonts w:ascii="Courier New" w:hAnsi="Courier New" w:cs="Courier New"/>
          <w:sz w:val="20"/>
          <w:szCs w:val="24"/>
        </w:rPr>
        <w:t xml:space="preserve"> também</w:t>
      </w:r>
      <w:r w:rsidR="008A36D2">
        <w:rPr>
          <w:rFonts w:ascii="Courier New" w:hAnsi="Courier New" w:cs="Courier New"/>
          <w:sz w:val="20"/>
          <w:szCs w:val="24"/>
        </w:rPr>
        <w:t xml:space="preserve"> criados </w:t>
      </w:r>
      <w:r w:rsidR="007C002E">
        <w:rPr>
          <w:rFonts w:ascii="Courier New" w:hAnsi="Courier New" w:cs="Courier New"/>
          <w:sz w:val="20"/>
          <w:szCs w:val="24"/>
        </w:rPr>
        <w:t xml:space="preserve">os </w:t>
      </w:r>
      <w:r w:rsidR="00892DF3">
        <w:rPr>
          <w:rFonts w:ascii="Courier New" w:hAnsi="Courier New" w:cs="Courier New"/>
          <w:sz w:val="20"/>
          <w:szCs w:val="24"/>
        </w:rPr>
        <w:t xml:space="preserve">respetivos </w:t>
      </w:r>
      <w:r w:rsidR="008A36D2">
        <w:rPr>
          <w:rFonts w:ascii="Courier New" w:hAnsi="Courier New" w:cs="Courier New"/>
          <w:sz w:val="20"/>
          <w:szCs w:val="24"/>
        </w:rPr>
        <w:t>registos</w:t>
      </w:r>
      <w:r w:rsidR="00892DF3">
        <w:rPr>
          <w:rFonts w:ascii="Courier New" w:hAnsi="Courier New" w:cs="Courier New"/>
          <w:sz w:val="20"/>
          <w:szCs w:val="24"/>
        </w:rPr>
        <w:t xml:space="preserve"> de</w:t>
      </w:r>
      <w:r w:rsidR="008A36D2">
        <w:rPr>
          <w:rFonts w:ascii="Courier New" w:hAnsi="Courier New" w:cs="Courier New"/>
          <w:sz w:val="20"/>
          <w:szCs w:val="24"/>
        </w:rPr>
        <w:t xml:space="preserve"> log</w:t>
      </w:r>
      <w:r w:rsidR="007C002E">
        <w:rPr>
          <w:rFonts w:ascii="Courier New" w:hAnsi="Courier New" w:cs="Courier New"/>
          <w:sz w:val="20"/>
          <w:szCs w:val="24"/>
        </w:rPr>
        <w:t>.</w:t>
      </w:r>
    </w:p>
    <w:p w14:paraId="1F621ABF" w14:textId="4BBB11B5" w:rsidR="008A36D2" w:rsidRPr="008A36D2" w:rsidRDefault="008A36D2" w:rsidP="00490C5D">
      <w:pPr>
        <w:ind w:firstLine="706"/>
        <w:jc w:val="both"/>
        <w:rPr>
          <w:rFonts w:ascii="Courier New" w:hAnsi="Courier New" w:cs="Courier New"/>
          <w:sz w:val="20"/>
          <w:szCs w:val="20"/>
        </w:rPr>
      </w:pPr>
      <w:r>
        <w:rPr>
          <w:rFonts w:ascii="Courier New" w:hAnsi="Courier New" w:cs="Courier New"/>
          <w:sz w:val="20"/>
          <w:szCs w:val="24"/>
        </w:rPr>
        <w:t xml:space="preserve">Através do </w:t>
      </w:r>
      <w:proofErr w:type="spellStart"/>
      <w:r w:rsidR="003561C9" w:rsidRPr="00893202">
        <w:rPr>
          <w:rFonts w:ascii="Courier New" w:hAnsi="Courier New" w:cs="Courier New"/>
          <w:i/>
          <w:sz w:val="20"/>
          <w:szCs w:val="24"/>
        </w:rPr>
        <w:t>ChangePassword</w:t>
      </w:r>
      <w:proofErr w:type="spellEnd"/>
      <w:r w:rsidR="003561C9">
        <w:rPr>
          <w:rFonts w:ascii="Courier New" w:hAnsi="Courier New" w:cs="Courier New"/>
          <w:sz w:val="20"/>
          <w:szCs w:val="24"/>
        </w:rPr>
        <w:t xml:space="preserve"> </w:t>
      </w:r>
      <w:r>
        <w:rPr>
          <w:rFonts w:ascii="Courier New" w:hAnsi="Courier New" w:cs="Courier New"/>
          <w:sz w:val="20"/>
          <w:szCs w:val="24"/>
        </w:rPr>
        <w:t>estamos a dar a liberdade ao Investigador de modificar a Password de acesso á Base de Dados, sem que para isso tenha de realizar um pedido ao administrador da aplicação.</w:t>
      </w:r>
    </w:p>
    <w:p w14:paraId="4784C09C" w14:textId="465C49C2" w:rsidR="00C55F90" w:rsidRPr="008A4A80" w:rsidRDefault="00EF7226" w:rsidP="008A4A80">
      <w:pPr>
        <w:jc w:val="both"/>
        <w:rPr>
          <w:rFonts w:ascii="Courier New" w:hAnsi="Courier New" w:cs="Courier New"/>
          <w:sz w:val="20"/>
          <w:szCs w:val="20"/>
        </w:rPr>
      </w:pPr>
      <w:r w:rsidRPr="008A4A80">
        <w:rPr>
          <w:rFonts w:ascii="Courier New" w:hAnsi="Courier New" w:cs="Courier New"/>
          <w:sz w:val="20"/>
          <w:szCs w:val="20"/>
        </w:rPr>
        <w:br w:type="page"/>
      </w:r>
    </w:p>
    <w:p w14:paraId="571E1679" w14:textId="7D73F172" w:rsidR="00EF7226" w:rsidRDefault="00EF7226" w:rsidP="00C8501A">
      <w:pPr>
        <w:pStyle w:val="Heading3"/>
      </w:pPr>
      <w:bookmarkStart w:id="8" w:name="_Toc535335168"/>
      <w:r>
        <w:lastRenderedPageBreak/>
        <w:t xml:space="preserve">Apreciação Crítica a Gestão de Utilizadores </w:t>
      </w:r>
      <w:r w:rsidR="00195106">
        <w:rPr>
          <w:rStyle w:val="Heading3Char"/>
        </w:rPr>
        <w:t>Base de Dados de Origem</w:t>
      </w:r>
      <w:bookmarkEnd w:id="8"/>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EF7226" w14:paraId="062901B1" w14:textId="77777777" w:rsidTr="00A81F6D">
        <w:tc>
          <w:tcPr>
            <w:tcW w:w="8720" w:type="dxa"/>
            <w:shd w:val="clear" w:color="auto" w:fill="E6E6E6"/>
          </w:tcPr>
          <w:p w14:paraId="19A229B6" w14:textId="77777777" w:rsidR="00EF7226" w:rsidRDefault="00EF7226" w:rsidP="00A81F6D">
            <w:pPr>
              <w:rPr>
                <w:rFonts w:asciiTheme="majorHAnsi" w:eastAsiaTheme="majorEastAsia" w:hAnsiTheme="majorHAnsi" w:cstheme="majorBidi"/>
                <w:color w:val="365F91" w:themeColor="accent1" w:themeShade="BF"/>
                <w:sz w:val="26"/>
                <w:szCs w:val="26"/>
              </w:rPr>
            </w:pPr>
          </w:p>
          <w:p w14:paraId="7D26DA3E" w14:textId="77777777" w:rsidR="00EF7226" w:rsidRPr="00B863B0" w:rsidRDefault="00EF7226" w:rsidP="00A81F6D">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68F8664" w14:textId="77777777" w:rsidR="00EF7226" w:rsidRDefault="00EF7226" w:rsidP="00A81F6D">
            <w:pPr>
              <w:rPr>
                <w:rFonts w:ascii="Courier New" w:hAnsi="Courier New" w:cs="Courier New"/>
                <w:b/>
                <w:sz w:val="24"/>
                <w:szCs w:val="24"/>
              </w:rPr>
            </w:pPr>
          </w:p>
          <w:p w14:paraId="5B238C8F" w14:textId="77777777" w:rsidR="00EF7226" w:rsidRDefault="00EF7226"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7DD428CE" w14:textId="77777777" w:rsidR="00EF7226" w:rsidRDefault="00EF7226" w:rsidP="00A81F6D">
            <w:pPr>
              <w:rPr>
                <w:rFonts w:ascii="Courier New" w:hAnsi="Courier New" w:cs="Courier New"/>
                <w:sz w:val="24"/>
                <w:szCs w:val="24"/>
              </w:rPr>
            </w:pPr>
          </w:p>
          <w:p w14:paraId="4F2E6564" w14:textId="77777777" w:rsidR="00EF7226" w:rsidRDefault="00EF7226" w:rsidP="00A81F6D">
            <w:pPr>
              <w:rPr>
                <w:rFonts w:ascii="Courier New" w:hAnsi="Courier New" w:cs="Courier New"/>
                <w:sz w:val="24"/>
                <w:szCs w:val="24"/>
              </w:rPr>
            </w:pPr>
            <w:r>
              <w:rPr>
                <w:rFonts w:ascii="Courier New" w:hAnsi="Courier New" w:cs="Courier New"/>
                <w:sz w:val="24"/>
                <w:szCs w:val="24"/>
              </w:rPr>
              <w:t xml:space="preserve"> </w:t>
            </w:r>
          </w:p>
          <w:p w14:paraId="41F47F3A" w14:textId="77777777" w:rsidR="00EF7226" w:rsidRDefault="00EF7226" w:rsidP="00A81F6D">
            <w:pPr>
              <w:rPr>
                <w:rFonts w:ascii="Courier New" w:hAnsi="Courier New" w:cs="Courier New"/>
                <w:sz w:val="24"/>
                <w:szCs w:val="24"/>
              </w:rPr>
            </w:pPr>
          </w:p>
          <w:p w14:paraId="5BC19C00" w14:textId="77777777" w:rsidR="00EF7226" w:rsidRDefault="00EF7226" w:rsidP="00A81F6D">
            <w:pPr>
              <w:rPr>
                <w:rFonts w:ascii="Courier New" w:hAnsi="Courier New" w:cs="Courier New"/>
                <w:sz w:val="24"/>
                <w:szCs w:val="24"/>
              </w:rPr>
            </w:pPr>
          </w:p>
          <w:p w14:paraId="2D8A943A" w14:textId="77777777" w:rsidR="00EF7226" w:rsidRDefault="00EF7226" w:rsidP="00A81F6D">
            <w:pPr>
              <w:rPr>
                <w:rFonts w:ascii="Courier New" w:hAnsi="Courier New" w:cs="Courier New"/>
                <w:sz w:val="24"/>
                <w:szCs w:val="24"/>
              </w:rPr>
            </w:pPr>
          </w:p>
          <w:p w14:paraId="386541F3" w14:textId="77777777" w:rsidR="00EF7226" w:rsidRDefault="00EF7226" w:rsidP="00A81F6D">
            <w:pPr>
              <w:rPr>
                <w:rFonts w:ascii="Courier New" w:hAnsi="Courier New" w:cs="Courier New"/>
                <w:sz w:val="24"/>
                <w:szCs w:val="24"/>
              </w:rPr>
            </w:pPr>
          </w:p>
          <w:p w14:paraId="1F9FC8B1" w14:textId="14D39A09" w:rsidR="00EF7226" w:rsidRDefault="00EF7226" w:rsidP="00A81F6D">
            <w:pPr>
              <w:rPr>
                <w:rFonts w:ascii="Courier New" w:hAnsi="Courier New" w:cs="Courier New"/>
                <w:sz w:val="24"/>
                <w:szCs w:val="24"/>
              </w:rPr>
            </w:pPr>
          </w:p>
          <w:p w14:paraId="14C91620" w14:textId="77777777" w:rsidR="00195106" w:rsidRDefault="00195106" w:rsidP="00A81F6D">
            <w:pPr>
              <w:rPr>
                <w:rFonts w:ascii="Courier New" w:hAnsi="Courier New" w:cs="Courier New"/>
                <w:sz w:val="24"/>
                <w:szCs w:val="24"/>
              </w:rPr>
            </w:pPr>
          </w:p>
          <w:p w14:paraId="4FE2F7BB" w14:textId="77777777" w:rsidR="00EF7226" w:rsidRDefault="00EF7226" w:rsidP="00A81F6D">
            <w:pPr>
              <w:rPr>
                <w:rFonts w:ascii="Courier New" w:hAnsi="Courier New" w:cs="Courier New"/>
                <w:sz w:val="24"/>
                <w:szCs w:val="24"/>
              </w:rPr>
            </w:pPr>
          </w:p>
          <w:p w14:paraId="51469B12" w14:textId="77777777" w:rsidR="00EF7226" w:rsidRDefault="00EF7226" w:rsidP="00A81F6D">
            <w:pPr>
              <w:rPr>
                <w:rFonts w:ascii="Courier New" w:hAnsi="Courier New" w:cs="Courier New"/>
                <w:sz w:val="24"/>
                <w:szCs w:val="24"/>
              </w:rPr>
            </w:pPr>
          </w:p>
          <w:p w14:paraId="1CB7EF16" w14:textId="77777777" w:rsidR="00EF7226" w:rsidRDefault="00EF7226" w:rsidP="00A81F6D">
            <w:pPr>
              <w:rPr>
                <w:rFonts w:ascii="Courier New" w:hAnsi="Courier New" w:cs="Courier New"/>
                <w:b/>
                <w:sz w:val="24"/>
                <w:szCs w:val="24"/>
              </w:rPr>
            </w:pPr>
            <w:r w:rsidRPr="00CB389B">
              <w:rPr>
                <w:rFonts w:ascii="Courier New" w:hAnsi="Courier New" w:cs="Courier New"/>
                <w:b/>
                <w:sz w:val="24"/>
                <w:szCs w:val="24"/>
              </w:rPr>
              <w:t>Solução Implementada</w:t>
            </w:r>
            <w:r>
              <w:rPr>
                <w:rFonts w:ascii="Courier New" w:hAnsi="Courier New" w:cs="Courier New"/>
                <w:b/>
                <w:sz w:val="24"/>
                <w:szCs w:val="24"/>
              </w:rPr>
              <w:t>:</w:t>
            </w:r>
          </w:p>
          <w:p w14:paraId="575BE7E5" w14:textId="77777777" w:rsidR="00EF7226" w:rsidRDefault="00EF7226" w:rsidP="00A81F6D">
            <w:pPr>
              <w:rPr>
                <w:rFonts w:ascii="Courier New" w:hAnsi="Courier New" w:cs="Courier New"/>
                <w:b/>
                <w:sz w:val="24"/>
                <w:szCs w:val="24"/>
              </w:rPr>
            </w:pPr>
          </w:p>
          <w:p w14:paraId="7BDC3246" w14:textId="77777777" w:rsidR="00EF7226" w:rsidRPr="00CB389B" w:rsidRDefault="00EF7226" w:rsidP="00A81F6D">
            <w:pPr>
              <w:rPr>
                <w:rFonts w:ascii="Courier New" w:hAnsi="Courier New" w:cs="Courier New"/>
                <w:b/>
                <w:sz w:val="24"/>
                <w:szCs w:val="24"/>
              </w:rPr>
            </w:pPr>
          </w:p>
          <w:p w14:paraId="4981B1D2" w14:textId="77777777" w:rsidR="00EF7226" w:rsidRDefault="00EF7226" w:rsidP="00A81F6D">
            <w:pPr>
              <w:rPr>
                <w:rFonts w:ascii="Courier New" w:hAnsi="Courier New" w:cs="Courier New"/>
                <w:sz w:val="24"/>
                <w:szCs w:val="24"/>
              </w:rPr>
            </w:pPr>
          </w:p>
          <w:p w14:paraId="0F8FB203" w14:textId="77777777" w:rsidR="00EF7226" w:rsidRDefault="00EF7226" w:rsidP="00A81F6D">
            <w:pPr>
              <w:rPr>
                <w:rFonts w:ascii="Courier New" w:hAnsi="Courier New" w:cs="Courier New"/>
                <w:sz w:val="24"/>
                <w:szCs w:val="24"/>
              </w:rPr>
            </w:pPr>
          </w:p>
          <w:p w14:paraId="0203173C" w14:textId="0B140374" w:rsidR="00EF7226" w:rsidRDefault="00EF7226" w:rsidP="00A81F6D">
            <w:pPr>
              <w:rPr>
                <w:rFonts w:ascii="Courier New" w:hAnsi="Courier New" w:cs="Courier New"/>
                <w:sz w:val="24"/>
                <w:szCs w:val="24"/>
              </w:rPr>
            </w:pPr>
          </w:p>
          <w:p w14:paraId="4B9F1257" w14:textId="77777777" w:rsidR="00EF7226" w:rsidRDefault="00EF7226" w:rsidP="00A81F6D">
            <w:pPr>
              <w:rPr>
                <w:rFonts w:ascii="Courier New" w:hAnsi="Courier New" w:cs="Courier New"/>
                <w:sz w:val="24"/>
                <w:szCs w:val="24"/>
              </w:rPr>
            </w:pPr>
          </w:p>
          <w:p w14:paraId="308F80A1" w14:textId="77777777" w:rsidR="00EF7226" w:rsidRDefault="00EF7226" w:rsidP="00A81F6D">
            <w:pPr>
              <w:rPr>
                <w:rFonts w:ascii="Courier New" w:hAnsi="Courier New" w:cs="Courier New"/>
                <w:sz w:val="24"/>
                <w:szCs w:val="24"/>
              </w:rPr>
            </w:pPr>
          </w:p>
          <w:p w14:paraId="0C4675FC" w14:textId="77777777" w:rsidR="00EF7226" w:rsidRDefault="00EF7226" w:rsidP="00A81F6D">
            <w:pPr>
              <w:rPr>
                <w:rFonts w:ascii="Courier New" w:hAnsi="Courier New" w:cs="Courier New"/>
                <w:sz w:val="24"/>
                <w:szCs w:val="24"/>
              </w:rPr>
            </w:pPr>
          </w:p>
        </w:tc>
      </w:tr>
    </w:tbl>
    <w:p w14:paraId="6E329F2A" w14:textId="77777777" w:rsidR="00EF7226" w:rsidRDefault="00EF7226" w:rsidP="00EF7226">
      <w:pPr>
        <w:rPr>
          <w:rFonts w:asciiTheme="majorHAnsi" w:eastAsiaTheme="majorEastAsia" w:hAnsiTheme="majorHAnsi" w:cstheme="majorBidi"/>
          <w:i/>
          <w:color w:val="365F91" w:themeColor="accent1" w:themeShade="BF"/>
          <w:sz w:val="26"/>
          <w:szCs w:val="26"/>
        </w:rPr>
      </w:pPr>
      <w:r>
        <w:br w:type="page"/>
      </w:r>
    </w:p>
    <w:p w14:paraId="12E51ABC" w14:textId="397F69FE" w:rsidR="00C8501A" w:rsidRDefault="00C8501A" w:rsidP="00C8501A">
      <w:pPr>
        <w:pStyle w:val="Heading2"/>
      </w:pPr>
      <w:bookmarkStart w:id="9" w:name="_Toc535335169"/>
      <w:r>
        <w:lastRenderedPageBreak/>
        <w:t xml:space="preserve">Gestão de </w:t>
      </w:r>
      <w:proofErr w:type="spellStart"/>
      <w:r>
        <w:t>Logs</w:t>
      </w:r>
      <w:bookmarkEnd w:id="9"/>
      <w:proofErr w:type="spellEnd"/>
    </w:p>
    <w:p w14:paraId="35CAC04A" w14:textId="511F8823" w:rsidR="004012BD" w:rsidRDefault="004012BD" w:rsidP="004012BD">
      <w:pPr>
        <w:pStyle w:val="Heading3"/>
      </w:pPr>
      <w:bookmarkStart w:id="10" w:name="_Toc535335170"/>
      <w:r>
        <w:t xml:space="preserve">Triggers de suporte à </w:t>
      </w:r>
      <w:r w:rsidR="00C8501A">
        <w:t xml:space="preserve">criação de </w:t>
      </w:r>
      <w:bookmarkEnd w:id="7"/>
      <w:proofErr w:type="spellStart"/>
      <w:r w:rsidR="00C8501A">
        <w:t>logs</w:t>
      </w:r>
      <w:proofErr w:type="spellEnd"/>
      <w:r w:rsidR="00195106">
        <w:t xml:space="preserve"> </w:t>
      </w:r>
      <w:r w:rsidR="00195106">
        <w:rPr>
          <w:rStyle w:val="Heading3Char"/>
        </w:rPr>
        <w:t>Base de Dados de Origem</w:t>
      </w:r>
      <w:bookmarkEnd w:id="10"/>
    </w:p>
    <w:p w14:paraId="0400B6E9" w14:textId="6053EE79" w:rsidR="00C8501A" w:rsidRDefault="00C8501A" w:rsidP="00C8501A"/>
    <w:tbl>
      <w:tblPr>
        <w:tblStyle w:val="TableGrid"/>
        <w:tblW w:w="8931" w:type="dxa"/>
        <w:jc w:val="center"/>
        <w:tblLayout w:type="fixed"/>
        <w:tblLook w:val="04A0" w:firstRow="1" w:lastRow="0" w:firstColumn="1" w:lastColumn="0" w:noHBand="0" w:noVBand="1"/>
      </w:tblPr>
      <w:tblGrid>
        <w:gridCol w:w="3119"/>
        <w:gridCol w:w="2410"/>
        <w:gridCol w:w="1276"/>
        <w:gridCol w:w="992"/>
        <w:gridCol w:w="1134"/>
      </w:tblGrid>
      <w:tr w:rsidR="002D0752" w14:paraId="6074915C" w14:textId="77777777" w:rsidTr="00DF7741">
        <w:trPr>
          <w:jc w:val="center"/>
        </w:trPr>
        <w:tc>
          <w:tcPr>
            <w:tcW w:w="3119" w:type="dxa"/>
            <w:vAlign w:val="center"/>
          </w:tcPr>
          <w:p w14:paraId="3E3FA5A2" w14:textId="77777777" w:rsidR="004012BD" w:rsidRPr="004A3D7A" w:rsidRDefault="004012BD" w:rsidP="0010709E">
            <w:pPr>
              <w:jc w:val="center"/>
              <w:rPr>
                <w:rFonts w:ascii="Courier New" w:hAnsi="Courier New" w:cs="Courier New"/>
                <w:sz w:val="20"/>
                <w:szCs w:val="24"/>
              </w:rPr>
            </w:pPr>
            <w:r w:rsidRPr="004A3D7A">
              <w:rPr>
                <w:rFonts w:ascii="Courier New" w:hAnsi="Courier New" w:cs="Courier New"/>
                <w:sz w:val="20"/>
                <w:szCs w:val="24"/>
              </w:rPr>
              <w:t>Nome Trigger</w:t>
            </w:r>
          </w:p>
        </w:tc>
        <w:tc>
          <w:tcPr>
            <w:tcW w:w="2410" w:type="dxa"/>
            <w:vAlign w:val="center"/>
          </w:tcPr>
          <w:p w14:paraId="2AC21C68" w14:textId="77777777" w:rsidR="004012BD" w:rsidRPr="004A3D7A" w:rsidRDefault="004012BD" w:rsidP="0010709E">
            <w:pPr>
              <w:jc w:val="center"/>
              <w:rPr>
                <w:rFonts w:ascii="Courier New" w:hAnsi="Courier New" w:cs="Courier New"/>
                <w:sz w:val="20"/>
                <w:szCs w:val="24"/>
              </w:rPr>
            </w:pPr>
            <w:r w:rsidRPr="004A3D7A">
              <w:rPr>
                <w:rFonts w:ascii="Courier New" w:hAnsi="Courier New" w:cs="Courier New"/>
                <w:sz w:val="20"/>
                <w:szCs w:val="24"/>
              </w:rPr>
              <w:t>Tabela</w:t>
            </w:r>
          </w:p>
        </w:tc>
        <w:tc>
          <w:tcPr>
            <w:tcW w:w="1276" w:type="dxa"/>
            <w:vAlign w:val="center"/>
          </w:tcPr>
          <w:p w14:paraId="73C8927A" w14:textId="77777777" w:rsidR="004012BD" w:rsidRPr="004A3D7A" w:rsidRDefault="004012BD" w:rsidP="0010709E">
            <w:pPr>
              <w:jc w:val="center"/>
              <w:rPr>
                <w:rFonts w:ascii="Courier New" w:hAnsi="Courier New" w:cs="Courier New"/>
                <w:sz w:val="20"/>
                <w:szCs w:val="24"/>
              </w:rPr>
            </w:pPr>
            <w:r w:rsidRPr="004A3D7A">
              <w:rPr>
                <w:rFonts w:ascii="Courier New" w:hAnsi="Courier New" w:cs="Courier New"/>
                <w:sz w:val="20"/>
                <w:szCs w:val="24"/>
              </w:rPr>
              <w:t>Tipo de Operação (</w:t>
            </w:r>
            <w:proofErr w:type="gramStart"/>
            <w:r w:rsidRPr="004A3D7A">
              <w:rPr>
                <w:rFonts w:ascii="Courier New" w:hAnsi="Courier New" w:cs="Courier New"/>
                <w:sz w:val="20"/>
                <w:szCs w:val="24"/>
              </w:rPr>
              <w:t>I,U</w:t>
            </w:r>
            <w:proofErr w:type="gramEnd"/>
            <w:r w:rsidRPr="004A3D7A">
              <w:rPr>
                <w:rFonts w:ascii="Courier New" w:hAnsi="Courier New" w:cs="Courier New"/>
                <w:sz w:val="20"/>
                <w:szCs w:val="24"/>
              </w:rPr>
              <w:t>,D)</w:t>
            </w:r>
          </w:p>
        </w:tc>
        <w:tc>
          <w:tcPr>
            <w:tcW w:w="992" w:type="dxa"/>
            <w:vAlign w:val="center"/>
          </w:tcPr>
          <w:p w14:paraId="70A84435" w14:textId="6A2A6B6F" w:rsidR="004012BD" w:rsidRPr="004A3D7A" w:rsidRDefault="004012BD" w:rsidP="0010709E">
            <w:pPr>
              <w:jc w:val="center"/>
              <w:rPr>
                <w:rFonts w:ascii="Courier New" w:hAnsi="Courier New" w:cs="Courier New"/>
                <w:sz w:val="20"/>
                <w:szCs w:val="24"/>
              </w:rPr>
            </w:pPr>
            <w:r w:rsidRPr="004A3D7A">
              <w:rPr>
                <w:rFonts w:ascii="Courier New" w:hAnsi="Courier New" w:cs="Courier New"/>
                <w:sz w:val="20"/>
                <w:szCs w:val="24"/>
              </w:rPr>
              <w:t>Evento</w:t>
            </w:r>
          </w:p>
          <w:p w14:paraId="024DA90F" w14:textId="6AABE9C1" w:rsidR="004012BD" w:rsidRPr="004A3D7A" w:rsidRDefault="004012BD" w:rsidP="0010709E">
            <w:pPr>
              <w:jc w:val="center"/>
              <w:rPr>
                <w:rFonts w:ascii="Courier New" w:hAnsi="Courier New" w:cs="Courier New"/>
                <w:sz w:val="20"/>
                <w:szCs w:val="24"/>
              </w:rPr>
            </w:pPr>
            <w:r w:rsidRPr="004A3D7A">
              <w:rPr>
                <w:rFonts w:ascii="Courier New" w:hAnsi="Courier New" w:cs="Courier New"/>
                <w:sz w:val="20"/>
                <w:szCs w:val="24"/>
              </w:rPr>
              <w:t>(</w:t>
            </w:r>
            <w:r w:rsidR="00B863B0" w:rsidRPr="004A3D7A">
              <w:rPr>
                <w:rFonts w:ascii="Courier New" w:hAnsi="Courier New" w:cs="Courier New"/>
                <w:sz w:val="20"/>
                <w:szCs w:val="24"/>
              </w:rPr>
              <w:t>A, B</w:t>
            </w:r>
            <w:r w:rsidRPr="004A3D7A">
              <w:rPr>
                <w:rFonts w:ascii="Courier New" w:hAnsi="Courier New" w:cs="Courier New"/>
                <w:sz w:val="20"/>
                <w:szCs w:val="24"/>
              </w:rPr>
              <w:t>)</w:t>
            </w:r>
          </w:p>
        </w:tc>
        <w:tc>
          <w:tcPr>
            <w:tcW w:w="1134" w:type="dxa"/>
            <w:vAlign w:val="center"/>
          </w:tcPr>
          <w:p w14:paraId="785B450A" w14:textId="13B810BA" w:rsidR="004012BD" w:rsidRPr="004A3D7A" w:rsidRDefault="004012BD" w:rsidP="0010709E">
            <w:pPr>
              <w:jc w:val="center"/>
              <w:rPr>
                <w:rFonts w:ascii="Courier New" w:hAnsi="Courier New" w:cs="Courier New"/>
                <w:sz w:val="20"/>
                <w:szCs w:val="24"/>
              </w:rPr>
            </w:pPr>
            <w:r w:rsidRPr="004A3D7A">
              <w:rPr>
                <w:rFonts w:ascii="Courier New" w:hAnsi="Courier New" w:cs="Courier New"/>
                <w:sz w:val="20"/>
                <w:szCs w:val="24"/>
              </w:rPr>
              <w:t>Notas</w:t>
            </w:r>
          </w:p>
        </w:tc>
      </w:tr>
      <w:tr w:rsidR="002D0752" w14:paraId="7BDE47AB" w14:textId="77777777" w:rsidTr="00DF7741">
        <w:trPr>
          <w:jc w:val="center"/>
        </w:trPr>
        <w:tc>
          <w:tcPr>
            <w:tcW w:w="3119" w:type="dxa"/>
          </w:tcPr>
          <w:p w14:paraId="72F9696F" w14:textId="5BAAF5AB" w:rsidR="004A3D7A" w:rsidRPr="00511A4A" w:rsidRDefault="00815A37" w:rsidP="004A3D7A">
            <w:pPr>
              <w:jc w:val="center"/>
              <w:rPr>
                <w:rFonts w:ascii="Courier New" w:hAnsi="Courier New" w:cs="Courier New"/>
                <w:sz w:val="18"/>
                <w:szCs w:val="24"/>
              </w:rPr>
            </w:pPr>
            <w:proofErr w:type="spellStart"/>
            <w:r>
              <w:rPr>
                <w:rFonts w:ascii="Courier New" w:hAnsi="Courier New" w:cs="Courier New"/>
                <w:sz w:val="18"/>
                <w:szCs w:val="24"/>
              </w:rPr>
              <w:t>Insert</w:t>
            </w:r>
            <w:r w:rsidR="004A3D7A" w:rsidRPr="00511A4A">
              <w:rPr>
                <w:rFonts w:ascii="Courier New" w:hAnsi="Courier New" w:cs="Courier New"/>
                <w:sz w:val="18"/>
                <w:szCs w:val="24"/>
              </w:rPr>
              <w:t>Investigador</w:t>
            </w:r>
            <w:proofErr w:type="spellEnd"/>
          </w:p>
        </w:tc>
        <w:tc>
          <w:tcPr>
            <w:tcW w:w="2410" w:type="dxa"/>
          </w:tcPr>
          <w:p w14:paraId="654EC08E" w14:textId="220D54D1" w:rsidR="004012BD" w:rsidRPr="00511A4A" w:rsidRDefault="00511A4A" w:rsidP="001F4D0A">
            <w:pPr>
              <w:jc w:val="center"/>
              <w:rPr>
                <w:rFonts w:ascii="Courier New" w:hAnsi="Courier New" w:cs="Courier New"/>
                <w:sz w:val="18"/>
                <w:szCs w:val="24"/>
              </w:rPr>
            </w:pPr>
            <w:r w:rsidRPr="00511A4A">
              <w:rPr>
                <w:rFonts w:ascii="Courier New" w:hAnsi="Courier New" w:cs="Courier New"/>
                <w:sz w:val="18"/>
                <w:szCs w:val="24"/>
              </w:rPr>
              <w:t>Investigador</w:t>
            </w:r>
          </w:p>
        </w:tc>
        <w:tc>
          <w:tcPr>
            <w:tcW w:w="1276" w:type="dxa"/>
          </w:tcPr>
          <w:p w14:paraId="193E03BF" w14:textId="1F1A37F2" w:rsidR="004012BD" w:rsidRDefault="00511A4A" w:rsidP="001F4D0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7B226909" w14:textId="7365A712" w:rsidR="004012BD" w:rsidRDefault="00815A37" w:rsidP="001F4D0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72247660" w14:textId="77777777" w:rsidR="004012BD" w:rsidRDefault="004012BD" w:rsidP="001F4D0A">
            <w:pPr>
              <w:jc w:val="center"/>
              <w:rPr>
                <w:rFonts w:ascii="Courier New" w:hAnsi="Courier New" w:cs="Courier New"/>
                <w:sz w:val="24"/>
                <w:szCs w:val="24"/>
              </w:rPr>
            </w:pPr>
          </w:p>
        </w:tc>
      </w:tr>
      <w:tr w:rsidR="00511A4A" w14:paraId="1CFB8EE4" w14:textId="77777777" w:rsidTr="00DF7741">
        <w:trPr>
          <w:jc w:val="center"/>
        </w:trPr>
        <w:tc>
          <w:tcPr>
            <w:tcW w:w="3119" w:type="dxa"/>
          </w:tcPr>
          <w:p w14:paraId="08A1D4A3" w14:textId="2D3F32DF"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Update</w:t>
            </w:r>
            <w:r w:rsidR="00511A4A" w:rsidRPr="00511A4A">
              <w:rPr>
                <w:rFonts w:ascii="Courier New" w:hAnsi="Courier New" w:cs="Courier New"/>
                <w:sz w:val="18"/>
                <w:szCs w:val="24"/>
              </w:rPr>
              <w:t>Investigador</w:t>
            </w:r>
            <w:proofErr w:type="spellEnd"/>
          </w:p>
        </w:tc>
        <w:tc>
          <w:tcPr>
            <w:tcW w:w="2410" w:type="dxa"/>
          </w:tcPr>
          <w:p w14:paraId="43672BBC" w14:textId="0FE5CE13" w:rsidR="00511A4A" w:rsidRPr="00511A4A" w:rsidRDefault="00511A4A" w:rsidP="00511A4A">
            <w:pPr>
              <w:jc w:val="center"/>
              <w:rPr>
                <w:rFonts w:ascii="Courier New" w:hAnsi="Courier New" w:cs="Courier New"/>
                <w:sz w:val="18"/>
                <w:szCs w:val="24"/>
              </w:rPr>
            </w:pPr>
            <w:r w:rsidRPr="00511A4A">
              <w:rPr>
                <w:rFonts w:ascii="Courier New" w:hAnsi="Courier New" w:cs="Courier New"/>
                <w:sz w:val="18"/>
                <w:szCs w:val="24"/>
              </w:rPr>
              <w:t>Investigador</w:t>
            </w:r>
          </w:p>
        </w:tc>
        <w:tc>
          <w:tcPr>
            <w:tcW w:w="1276" w:type="dxa"/>
          </w:tcPr>
          <w:p w14:paraId="68059FD0" w14:textId="4BE0F7C9" w:rsidR="00511A4A" w:rsidRDefault="00511A4A" w:rsidP="00511A4A">
            <w:pPr>
              <w:jc w:val="center"/>
              <w:rPr>
                <w:rFonts w:ascii="Courier New" w:hAnsi="Courier New" w:cs="Courier New"/>
                <w:sz w:val="24"/>
                <w:szCs w:val="24"/>
              </w:rPr>
            </w:pPr>
            <w:r>
              <w:rPr>
                <w:rFonts w:ascii="Courier New" w:hAnsi="Courier New" w:cs="Courier New"/>
                <w:sz w:val="24"/>
                <w:szCs w:val="24"/>
              </w:rPr>
              <w:t>U</w:t>
            </w:r>
          </w:p>
        </w:tc>
        <w:tc>
          <w:tcPr>
            <w:tcW w:w="992" w:type="dxa"/>
          </w:tcPr>
          <w:p w14:paraId="3AD0EA92" w14:textId="1DC75C3F"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7BC3AE1D" w14:textId="3FB09E55" w:rsidR="00511A4A" w:rsidRDefault="00AF5443" w:rsidP="00511A4A">
            <w:pPr>
              <w:jc w:val="center"/>
              <w:rPr>
                <w:rFonts w:ascii="Courier New" w:hAnsi="Courier New" w:cs="Courier New"/>
                <w:sz w:val="24"/>
                <w:szCs w:val="24"/>
              </w:rPr>
            </w:pPr>
            <w:r>
              <w:rPr>
                <w:rFonts w:ascii="Courier New" w:hAnsi="Courier New" w:cs="Courier New"/>
                <w:sz w:val="24"/>
                <w:szCs w:val="24"/>
              </w:rPr>
              <w:t>(1)</w:t>
            </w:r>
          </w:p>
        </w:tc>
      </w:tr>
      <w:tr w:rsidR="00511A4A" w14:paraId="180EC707" w14:textId="77777777" w:rsidTr="00DF7741">
        <w:trPr>
          <w:jc w:val="center"/>
        </w:trPr>
        <w:tc>
          <w:tcPr>
            <w:tcW w:w="3119" w:type="dxa"/>
          </w:tcPr>
          <w:p w14:paraId="7BB9525F" w14:textId="5388AACB"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Delete</w:t>
            </w:r>
            <w:r w:rsidR="00511A4A" w:rsidRPr="00511A4A">
              <w:rPr>
                <w:rFonts w:ascii="Courier New" w:hAnsi="Courier New" w:cs="Courier New"/>
                <w:sz w:val="18"/>
                <w:szCs w:val="24"/>
              </w:rPr>
              <w:t>Investigador</w:t>
            </w:r>
            <w:proofErr w:type="spellEnd"/>
          </w:p>
        </w:tc>
        <w:tc>
          <w:tcPr>
            <w:tcW w:w="2410" w:type="dxa"/>
          </w:tcPr>
          <w:p w14:paraId="0F99FDBA" w14:textId="7E1F5C9B" w:rsidR="00511A4A" w:rsidRPr="00511A4A" w:rsidRDefault="00511A4A" w:rsidP="00511A4A">
            <w:pPr>
              <w:jc w:val="center"/>
              <w:rPr>
                <w:rFonts w:ascii="Courier New" w:hAnsi="Courier New" w:cs="Courier New"/>
                <w:sz w:val="18"/>
                <w:szCs w:val="24"/>
              </w:rPr>
            </w:pPr>
            <w:r w:rsidRPr="00511A4A">
              <w:rPr>
                <w:rFonts w:ascii="Courier New" w:hAnsi="Courier New" w:cs="Courier New"/>
                <w:sz w:val="18"/>
                <w:szCs w:val="24"/>
              </w:rPr>
              <w:t>Investigador</w:t>
            </w:r>
          </w:p>
        </w:tc>
        <w:tc>
          <w:tcPr>
            <w:tcW w:w="1276" w:type="dxa"/>
          </w:tcPr>
          <w:p w14:paraId="21A77BC0" w14:textId="108EAEB1" w:rsidR="00511A4A" w:rsidRDefault="00511A4A" w:rsidP="00511A4A">
            <w:pPr>
              <w:jc w:val="center"/>
              <w:rPr>
                <w:rFonts w:ascii="Courier New" w:hAnsi="Courier New" w:cs="Courier New"/>
                <w:sz w:val="24"/>
                <w:szCs w:val="24"/>
              </w:rPr>
            </w:pPr>
            <w:r>
              <w:rPr>
                <w:rFonts w:ascii="Courier New" w:hAnsi="Courier New" w:cs="Courier New"/>
                <w:sz w:val="24"/>
                <w:szCs w:val="24"/>
              </w:rPr>
              <w:t>D</w:t>
            </w:r>
          </w:p>
        </w:tc>
        <w:tc>
          <w:tcPr>
            <w:tcW w:w="992" w:type="dxa"/>
          </w:tcPr>
          <w:p w14:paraId="31432A8D" w14:textId="042A965C"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78C426BB" w14:textId="7E189608" w:rsidR="00511A4A" w:rsidRDefault="00AF5443" w:rsidP="00511A4A">
            <w:pPr>
              <w:jc w:val="center"/>
              <w:rPr>
                <w:rFonts w:ascii="Courier New" w:hAnsi="Courier New" w:cs="Courier New"/>
                <w:sz w:val="24"/>
                <w:szCs w:val="24"/>
              </w:rPr>
            </w:pPr>
            <w:r>
              <w:rPr>
                <w:rFonts w:ascii="Courier New" w:hAnsi="Courier New" w:cs="Courier New"/>
                <w:sz w:val="24"/>
                <w:szCs w:val="24"/>
              </w:rPr>
              <w:t>(1)</w:t>
            </w:r>
          </w:p>
        </w:tc>
      </w:tr>
      <w:tr w:rsidR="002D0752" w14:paraId="36F4CB11" w14:textId="77777777" w:rsidTr="00DF7741">
        <w:trPr>
          <w:jc w:val="center"/>
        </w:trPr>
        <w:tc>
          <w:tcPr>
            <w:tcW w:w="3119" w:type="dxa"/>
          </w:tcPr>
          <w:p w14:paraId="197062A2" w14:textId="371FA038"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Insert</w:t>
            </w:r>
            <w:r w:rsidR="00511A4A" w:rsidRPr="00511A4A">
              <w:rPr>
                <w:rFonts w:ascii="Courier New" w:hAnsi="Courier New" w:cs="Courier New"/>
                <w:sz w:val="18"/>
                <w:szCs w:val="24"/>
              </w:rPr>
              <w:t>Cultura</w:t>
            </w:r>
            <w:proofErr w:type="spellEnd"/>
          </w:p>
        </w:tc>
        <w:tc>
          <w:tcPr>
            <w:tcW w:w="2410" w:type="dxa"/>
          </w:tcPr>
          <w:p w14:paraId="0784AFE8" w14:textId="17CEAA17" w:rsidR="00511A4A" w:rsidRPr="00511A4A" w:rsidRDefault="00511A4A" w:rsidP="00511A4A">
            <w:pPr>
              <w:jc w:val="center"/>
              <w:rPr>
                <w:rFonts w:ascii="Courier New" w:hAnsi="Courier New" w:cs="Courier New"/>
                <w:sz w:val="18"/>
                <w:szCs w:val="24"/>
              </w:rPr>
            </w:pPr>
            <w:r w:rsidRPr="00511A4A">
              <w:rPr>
                <w:rFonts w:ascii="Courier New" w:hAnsi="Courier New" w:cs="Courier New"/>
                <w:sz w:val="18"/>
                <w:szCs w:val="24"/>
              </w:rPr>
              <w:t>Cultura</w:t>
            </w:r>
          </w:p>
        </w:tc>
        <w:tc>
          <w:tcPr>
            <w:tcW w:w="1276" w:type="dxa"/>
          </w:tcPr>
          <w:p w14:paraId="085CFC99" w14:textId="4CD07984" w:rsidR="00511A4A" w:rsidRDefault="00511A4A" w:rsidP="00511A4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72533E97" w14:textId="70D7071C"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7E950BDB" w14:textId="77777777" w:rsidR="00511A4A" w:rsidRDefault="00511A4A" w:rsidP="00511A4A">
            <w:pPr>
              <w:jc w:val="center"/>
              <w:rPr>
                <w:rFonts w:ascii="Courier New" w:hAnsi="Courier New" w:cs="Courier New"/>
                <w:sz w:val="24"/>
                <w:szCs w:val="24"/>
              </w:rPr>
            </w:pPr>
          </w:p>
        </w:tc>
      </w:tr>
      <w:tr w:rsidR="00511A4A" w14:paraId="426F839A" w14:textId="77777777" w:rsidTr="00DF7741">
        <w:trPr>
          <w:jc w:val="center"/>
        </w:trPr>
        <w:tc>
          <w:tcPr>
            <w:tcW w:w="3119" w:type="dxa"/>
          </w:tcPr>
          <w:p w14:paraId="1E12A048" w14:textId="171FA357"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Update</w:t>
            </w:r>
            <w:r w:rsidR="00511A4A" w:rsidRPr="00511A4A">
              <w:rPr>
                <w:rFonts w:ascii="Courier New" w:hAnsi="Courier New" w:cs="Courier New"/>
                <w:sz w:val="18"/>
                <w:szCs w:val="24"/>
              </w:rPr>
              <w:t>Cultura</w:t>
            </w:r>
            <w:proofErr w:type="spellEnd"/>
          </w:p>
        </w:tc>
        <w:tc>
          <w:tcPr>
            <w:tcW w:w="2410" w:type="dxa"/>
          </w:tcPr>
          <w:p w14:paraId="4B9BA0C7" w14:textId="75A7AFC0" w:rsidR="00511A4A" w:rsidRPr="00511A4A" w:rsidRDefault="00511A4A" w:rsidP="00511A4A">
            <w:pPr>
              <w:jc w:val="center"/>
              <w:rPr>
                <w:rFonts w:ascii="Courier New" w:hAnsi="Courier New" w:cs="Courier New"/>
                <w:sz w:val="18"/>
                <w:szCs w:val="24"/>
              </w:rPr>
            </w:pPr>
            <w:r w:rsidRPr="00511A4A">
              <w:rPr>
                <w:rFonts w:ascii="Courier New" w:hAnsi="Courier New" w:cs="Courier New"/>
                <w:sz w:val="18"/>
                <w:szCs w:val="24"/>
              </w:rPr>
              <w:t>Cultura</w:t>
            </w:r>
          </w:p>
        </w:tc>
        <w:tc>
          <w:tcPr>
            <w:tcW w:w="1276" w:type="dxa"/>
          </w:tcPr>
          <w:p w14:paraId="2C73DC18" w14:textId="74D2A626" w:rsidR="00511A4A" w:rsidRDefault="00511A4A" w:rsidP="00511A4A">
            <w:pPr>
              <w:jc w:val="center"/>
              <w:rPr>
                <w:rFonts w:ascii="Courier New" w:hAnsi="Courier New" w:cs="Courier New"/>
                <w:sz w:val="24"/>
                <w:szCs w:val="24"/>
              </w:rPr>
            </w:pPr>
            <w:r>
              <w:rPr>
                <w:rFonts w:ascii="Courier New" w:hAnsi="Courier New" w:cs="Courier New"/>
                <w:sz w:val="24"/>
                <w:szCs w:val="24"/>
              </w:rPr>
              <w:t>U</w:t>
            </w:r>
          </w:p>
        </w:tc>
        <w:tc>
          <w:tcPr>
            <w:tcW w:w="992" w:type="dxa"/>
          </w:tcPr>
          <w:p w14:paraId="73CF4A79" w14:textId="2B8FC304"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72690847" w14:textId="4A8A6447" w:rsidR="00511A4A" w:rsidRDefault="0018315F" w:rsidP="00511A4A">
            <w:pPr>
              <w:jc w:val="center"/>
              <w:rPr>
                <w:rFonts w:ascii="Courier New" w:hAnsi="Courier New" w:cs="Courier New"/>
                <w:sz w:val="24"/>
                <w:szCs w:val="24"/>
              </w:rPr>
            </w:pPr>
            <w:r>
              <w:rPr>
                <w:rFonts w:ascii="Courier New" w:hAnsi="Courier New" w:cs="Courier New"/>
                <w:sz w:val="24"/>
                <w:szCs w:val="24"/>
              </w:rPr>
              <w:t>(2)</w:t>
            </w:r>
          </w:p>
        </w:tc>
      </w:tr>
      <w:tr w:rsidR="00511A4A" w14:paraId="59416A37" w14:textId="77777777" w:rsidTr="00DF7741">
        <w:trPr>
          <w:jc w:val="center"/>
        </w:trPr>
        <w:tc>
          <w:tcPr>
            <w:tcW w:w="3119" w:type="dxa"/>
          </w:tcPr>
          <w:p w14:paraId="671E4BFE" w14:textId="65FBD76B"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Delete</w:t>
            </w:r>
            <w:r w:rsidR="00511A4A" w:rsidRPr="00511A4A">
              <w:rPr>
                <w:rFonts w:ascii="Courier New" w:hAnsi="Courier New" w:cs="Courier New"/>
                <w:sz w:val="18"/>
                <w:szCs w:val="24"/>
              </w:rPr>
              <w:t>Cultura</w:t>
            </w:r>
            <w:proofErr w:type="spellEnd"/>
          </w:p>
        </w:tc>
        <w:tc>
          <w:tcPr>
            <w:tcW w:w="2410" w:type="dxa"/>
          </w:tcPr>
          <w:p w14:paraId="10562FC9" w14:textId="3D0E495E" w:rsidR="00511A4A" w:rsidRPr="00511A4A" w:rsidRDefault="00511A4A" w:rsidP="00511A4A">
            <w:pPr>
              <w:jc w:val="center"/>
              <w:rPr>
                <w:rFonts w:ascii="Courier New" w:hAnsi="Courier New" w:cs="Courier New"/>
                <w:sz w:val="18"/>
                <w:szCs w:val="24"/>
              </w:rPr>
            </w:pPr>
            <w:r w:rsidRPr="00511A4A">
              <w:rPr>
                <w:rFonts w:ascii="Courier New" w:hAnsi="Courier New" w:cs="Courier New"/>
                <w:sz w:val="18"/>
                <w:szCs w:val="24"/>
              </w:rPr>
              <w:t>Cultura</w:t>
            </w:r>
          </w:p>
        </w:tc>
        <w:tc>
          <w:tcPr>
            <w:tcW w:w="1276" w:type="dxa"/>
          </w:tcPr>
          <w:p w14:paraId="5573E3B2" w14:textId="503D00E8" w:rsidR="00511A4A" w:rsidRDefault="00511A4A" w:rsidP="00511A4A">
            <w:pPr>
              <w:jc w:val="center"/>
              <w:rPr>
                <w:rFonts w:ascii="Courier New" w:hAnsi="Courier New" w:cs="Courier New"/>
                <w:sz w:val="24"/>
                <w:szCs w:val="24"/>
              </w:rPr>
            </w:pPr>
            <w:r>
              <w:rPr>
                <w:rFonts w:ascii="Courier New" w:hAnsi="Courier New" w:cs="Courier New"/>
                <w:sz w:val="24"/>
                <w:szCs w:val="24"/>
              </w:rPr>
              <w:t>D</w:t>
            </w:r>
          </w:p>
        </w:tc>
        <w:tc>
          <w:tcPr>
            <w:tcW w:w="992" w:type="dxa"/>
          </w:tcPr>
          <w:p w14:paraId="59F30DE9" w14:textId="45393982"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5C699336" w14:textId="7A272818" w:rsidR="00511A4A" w:rsidRDefault="00B94837" w:rsidP="00511A4A">
            <w:pPr>
              <w:jc w:val="center"/>
              <w:rPr>
                <w:rFonts w:ascii="Courier New" w:hAnsi="Courier New" w:cs="Courier New"/>
                <w:sz w:val="24"/>
                <w:szCs w:val="24"/>
              </w:rPr>
            </w:pPr>
            <w:r>
              <w:rPr>
                <w:rFonts w:ascii="Courier New" w:hAnsi="Courier New" w:cs="Courier New"/>
                <w:sz w:val="24"/>
                <w:szCs w:val="24"/>
              </w:rPr>
              <w:t>(2)</w:t>
            </w:r>
          </w:p>
        </w:tc>
      </w:tr>
      <w:tr w:rsidR="002D0752" w14:paraId="0AE61276" w14:textId="77777777" w:rsidTr="00DF7741">
        <w:trPr>
          <w:jc w:val="center"/>
        </w:trPr>
        <w:tc>
          <w:tcPr>
            <w:tcW w:w="3119" w:type="dxa"/>
          </w:tcPr>
          <w:p w14:paraId="681F246A" w14:textId="2C0FCE18"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Insert</w:t>
            </w:r>
            <w:r w:rsidR="00511A4A" w:rsidRPr="00511A4A">
              <w:rPr>
                <w:rFonts w:ascii="Courier New" w:hAnsi="Courier New" w:cs="Courier New"/>
                <w:sz w:val="18"/>
                <w:szCs w:val="24"/>
              </w:rPr>
              <w:t>Variaveis</w:t>
            </w:r>
            <w:proofErr w:type="spellEnd"/>
          </w:p>
        </w:tc>
        <w:tc>
          <w:tcPr>
            <w:tcW w:w="2410" w:type="dxa"/>
          </w:tcPr>
          <w:p w14:paraId="0DC4DD2A" w14:textId="3A261341"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Variaveis</w:t>
            </w:r>
            <w:proofErr w:type="spellEnd"/>
          </w:p>
        </w:tc>
        <w:tc>
          <w:tcPr>
            <w:tcW w:w="1276" w:type="dxa"/>
          </w:tcPr>
          <w:p w14:paraId="546541E3" w14:textId="489510C4" w:rsidR="00511A4A" w:rsidRDefault="00511A4A" w:rsidP="00511A4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4B9D930E" w14:textId="3F600DE3"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771F6802" w14:textId="77777777" w:rsidR="00511A4A" w:rsidRDefault="00511A4A" w:rsidP="00511A4A">
            <w:pPr>
              <w:jc w:val="center"/>
              <w:rPr>
                <w:rFonts w:ascii="Courier New" w:hAnsi="Courier New" w:cs="Courier New"/>
                <w:sz w:val="24"/>
                <w:szCs w:val="24"/>
              </w:rPr>
            </w:pPr>
          </w:p>
        </w:tc>
      </w:tr>
      <w:tr w:rsidR="00511A4A" w14:paraId="5882A8FF" w14:textId="77777777" w:rsidTr="00DF7741">
        <w:trPr>
          <w:jc w:val="center"/>
        </w:trPr>
        <w:tc>
          <w:tcPr>
            <w:tcW w:w="3119" w:type="dxa"/>
          </w:tcPr>
          <w:p w14:paraId="482073E9" w14:textId="55D42FA3"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Update</w:t>
            </w:r>
            <w:r w:rsidR="00511A4A" w:rsidRPr="00511A4A">
              <w:rPr>
                <w:rFonts w:ascii="Courier New" w:hAnsi="Courier New" w:cs="Courier New"/>
                <w:sz w:val="18"/>
                <w:szCs w:val="24"/>
              </w:rPr>
              <w:t>Variaveis</w:t>
            </w:r>
            <w:proofErr w:type="spellEnd"/>
          </w:p>
        </w:tc>
        <w:tc>
          <w:tcPr>
            <w:tcW w:w="2410" w:type="dxa"/>
          </w:tcPr>
          <w:p w14:paraId="200B8604" w14:textId="3E54D815"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Variaveis</w:t>
            </w:r>
            <w:proofErr w:type="spellEnd"/>
          </w:p>
        </w:tc>
        <w:tc>
          <w:tcPr>
            <w:tcW w:w="1276" w:type="dxa"/>
          </w:tcPr>
          <w:p w14:paraId="75210F28" w14:textId="19B10167" w:rsidR="00511A4A" w:rsidRDefault="00511A4A" w:rsidP="00511A4A">
            <w:pPr>
              <w:jc w:val="center"/>
              <w:rPr>
                <w:rFonts w:ascii="Courier New" w:hAnsi="Courier New" w:cs="Courier New"/>
                <w:sz w:val="24"/>
                <w:szCs w:val="24"/>
              </w:rPr>
            </w:pPr>
            <w:r>
              <w:rPr>
                <w:rFonts w:ascii="Courier New" w:hAnsi="Courier New" w:cs="Courier New"/>
                <w:sz w:val="24"/>
                <w:szCs w:val="24"/>
              </w:rPr>
              <w:t>U</w:t>
            </w:r>
          </w:p>
        </w:tc>
        <w:tc>
          <w:tcPr>
            <w:tcW w:w="992" w:type="dxa"/>
          </w:tcPr>
          <w:p w14:paraId="104F6B38" w14:textId="63019940"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51D0F638" w14:textId="3E4D6880" w:rsidR="00511A4A" w:rsidRDefault="00B94837" w:rsidP="00511A4A">
            <w:pPr>
              <w:jc w:val="center"/>
              <w:rPr>
                <w:rFonts w:ascii="Courier New" w:hAnsi="Courier New" w:cs="Courier New"/>
                <w:sz w:val="24"/>
                <w:szCs w:val="24"/>
              </w:rPr>
            </w:pPr>
            <w:r>
              <w:rPr>
                <w:rFonts w:ascii="Courier New" w:hAnsi="Courier New" w:cs="Courier New"/>
                <w:sz w:val="24"/>
                <w:szCs w:val="24"/>
              </w:rPr>
              <w:t>(3)</w:t>
            </w:r>
          </w:p>
        </w:tc>
      </w:tr>
      <w:tr w:rsidR="00511A4A" w14:paraId="5FCFD1AD" w14:textId="77777777" w:rsidTr="00DF7741">
        <w:trPr>
          <w:jc w:val="center"/>
        </w:trPr>
        <w:tc>
          <w:tcPr>
            <w:tcW w:w="3119" w:type="dxa"/>
          </w:tcPr>
          <w:p w14:paraId="294415C2" w14:textId="1F29F1D3"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Delete</w:t>
            </w:r>
            <w:r w:rsidR="00511A4A" w:rsidRPr="00511A4A">
              <w:rPr>
                <w:rFonts w:ascii="Courier New" w:hAnsi="Courier New" w:cs="Courier New"/>
                <w:sz w:val="18"/>
                <w:szCs w:val="24"/>
              </w:rPr>
              <w:t>Variaveis</w:t>
            </w:r>
            <w:proofErr w:type="spellEnd"/>
          </w:p>
        </w:tc>
        <w:tc>
          <w:tcPr>
            <w:tcW w:w="2410" w:type="dxa"/>
          </w:tcPr>
          <w:p w14:paraId="34037317" w14:textId="57F26D5A"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Variaveis</w:t>
            </w:r>
            <w:proofErr w:type="spellEnd"/>
          </w:p>
        </w:tc>
        <w:tc>
          <w:tcPr>
            <w:tcW w:w="1276" w:type="dxa"/>
          </w:tcPr>
          <w:p w14:paraId="03631B5E" w14:textId="368F89DC" w:rsidR="00511A4A" w:rsidRDefault="00511A4A" w:rsidP="00511A4A">
            <w:pPr>
              <w:jc w:val="center"/>
              <w:rPr>
                <w:rFonts w:ascii="Courier New" w:hAnsi="Courier New" w:cs="Courier New"/>
                <w:sz w:val="24"/>
                <w:szCs w:val="24"/>
              </w:rPr>
            </w:pPr>
            <w:r>
              <w:rPr>
                <w:rFonts w:ascii="Courier New" w:hAnsi="Courier New" w:cs="Courier New"/>
                <w:sz w:val="24"/>
                <w:szCs w:val="24"/>
              </w:rPr>
              <w:t>D</w:t>
            </w:r>
          </w:p>
        </w:tc>
        <w:tc>
          <w:tcPr>
            <w:tcW w:w="992" w:type="dxa"/>
          </w:tcPr>
          <w:p w14:paraId="0C1D88BE" w14:textId="4F6119A5"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64139F36" w14:textId="14B75781" w:rsidR="00511A4A" w:rsidRDefault="00B94837" w:rsidP="00511A4A">
            <w:pPr>
              <w:jc w:val="center"/>
              <w:rPr>
                <w:rFonts w:ascii="Courier New" w:hAnsi="Courier New" w:cs="Courier New"/>
                <w:sz w:val="24"/>
                <w:szCs w:val="24"/>
              </w:rPr>
            </w:pPr>
            <w:r>
              <w:rPr>
                <w:rFonts w:ascii="Courier New" w:hAnsi="Courier New" w:cs="Courier New"/>
                <w:sz w:val="24"/>
                <w:szCs w:val="24"/>
              </w:rPr>
              <w:t>(3)</w:t>
            </w:r>
          </w:p>
        </w:tc>
      </w:tr>
      <w:tr w:rsidR="002D0752" w14:paraId="5745AE64" w14:textId="77777777" w:rsidTr="00DF7741">
        <w:trPr>
          <w:jc w:val="center"/>
        </w:trPr>
        <w:tc>
          <w:tcPr>
            <w:tcW w:w="3119" w:type="dxa"/>
          </w:tcPr>
          <w:p w14:paraId="375EE467" w14:textId="4E0FF131"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Insert</w:t>
            </w:r>
            <w:r w:rsidR="00511A4A" w:rsidRPr="00511A4A">
              <w:rPr>
                <w:rFonts w:ascii="Courier New" w:hAnsi="Courier New" w:cs="Courier New"/>
                <w:sz w:val="18"/>
                <w:szCs w:val="24"/>
              </w:rPr>
              <w:t>VariaveisMedidas</w:t>
            </w:r>
            <w:proofErr w:type="spellEnd"/>
          </w:p>
        </w:tc>
        <w:tc>
          <w:tcPr>
            <w:tcW w:w="2410" w:type="dxa"/>
          </w:tcPr>
          <w:p w14:paraId="4E6D0B59" w14:textId="25BA776B"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VariaveisMedidas</w:t>
            </w:r>
            <w:proofErr w:type="spellEnd"/>
          </w:p>
        </w:tc>
        <w:tc>
          <w:tcPr>
            <w:tcW w:w="1276" w:type="dxa"/>
          </w:tcPr>
          <w:p w14:paraId="48593D8F" w14:textId="71E84A90" w:rsidR="00511A4A" w:rsidRDefault="00511A4A" w:rsidP="00511A4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229B63D4" w14:textId="658BB2E0"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3E517D6E" w14:textId="77777777" w:rsidR="00511A4A" w:rsidRDefault="00511A4A" w:rsidP="00511A4A">
            <w:pPr>
              <w:jc w:val="center"/>
              <w:rPr>
                <w:rFonts w:ascii="Courier New" w:hAnsi="Courier New" w:cs="Courier New"/>
                <w:sz w:val="24"/>
                <w:szCs w:val="24"/>
              </w:rPr>
            </w:pPr>
          </w:p>
        </w:tc>
      </w:tr>
      <w:tr w:rsidR="00511A4A" w14:paraId="5875FB3B" w14:textId="77777777" w:rsidTr="00DF7741">
        <w:trPr>
          <w:jc w:val="center"/>
        </w:trPr>
        <w:tc>
          <w:tcPr>
            <w:tcW w:w="3119" w:type="dxa"/>
          </w:tcPr>
          <w:p w14:paraId="6A25BF4D" w14:textId="501860E7"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Update</w:t>
            </w:r>
            <w:r w:rsidR="00511A4A" w:rsidRPr="00511A4A">
              <w:rPr>
                <w:rFonts w:ascii="Courier New" w:hAnsi="Courier New" w:cs="Courier New"/>
                <w:sz w:val="18"/>
                <w:szCs w:val="24"/>
              </w:rPr>
              <w:t>VariaveisMedidas</w:t>
            </w:r>
            <w:proofErr w:type="spellEnd"/>
          </w:p>
        </w:tc>
        <w:tc>
          <w:tcPr>
            <w:tcW w:w="2410" w:type="dxa"/>
          </w:tcPr>
          <w:p w14:paraId="4528EE26" w14:textId="55E90592"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VariaveisMedidas</w:t>
            </w:r>
            <w:proofErr w:type="spellEnd"/>
          </w:p>
        </w:tc>
        <w:tc>
          <w:tcPr>
            <w:tcW w:w="1276" w:type="dxa"/>
          </w:tcPr>
          <w:p w14:paraId="4E450756" w14:textId="77816A26" w:rsidR="00511A4A" w:rsidRDefault="00511A4A" w:rsidP="00511A4A">
            <w:pPr>
              <w:jc w:val="center"/>
              <w:rPr>
                <w:rFonts w:ascii="Courier New" w:hAnsi="Courier New" w:cs="Courier New"/>
                <w:sz w:val="24"/>
                <w:szCs w:val="24"/>
              </w:rPr>
            </w:pPr>
            <w:r>
              <w:rPr>
                <w:rFonts w:ascii="Courier New" w:hAnsi="Courier New" w:cs="Courier New"/>
                <w:sz w:val="24"/>
                <w:szCs w:val="24"/>
              </w:rPr>
              <w:t>U</w:t>
            </w:r>
          </w:p>
        </w:tc>
        <w:tc>
          <w:tcPr>
            <w:tcW w:w="992" w:type="dxa"/>
          </w:tcPr>
          <w:p w14:paraId="49375EC9" w14:textId="3B5A38CE"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6C3C181D" w14:textId="12AB0AB3" w:rsidR="00511A4A" w:rsidRDefault="00B94837" w:rsidP="00511A4A">
            <w:pPr>
              <w:jc w:val="center"/>
              <w:rPr>
                <w:rFonts w:ascii="Courier New" w:hAnsi="Courier New" w:cs="Courier New"/>
                <w:sz w:val="24"/>
                <w:szCs w:val="24"/>
              </w:rPr>
            </w:pPr>
            <w:r>
              <w:rPr>
                <w:rFonts w:ascii="Courier New" w:hAnsi="Courier New" w:cs="Courier New"/>
                <w:sz w:val="24"/>
                <w:szCs w:val="24"/>
              </w:rPr>
              <w:t>(4)</w:t>
            </w:r>
          </w:p>
        </w:tc>
      </w:tr>
      <w:tr w:rsidR="00511A4A" w14:paraId="2CDE0466" w14:textId="77777777" w:rsidTr="00DF7741">
        <w:trPr>
          <w:jc w:val="center"/>
        </w:trPr>
        <w:tc>
          <w:tcPr>
            <w:tcW w:w="3119" w:type="dxa"/>
          </w:tcPr>
          <w:p w14:paraId="3EC1D33F" w14:textId="0B5A2507"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Delete</w:t>
            </w:r>
            <w:r w:rsidR="00511A4A" w:rsidRPr="00511A4A">
              <w:rPr>
                <w:rFonts w:ascii="Courier New" w:hAnsi="Courier New" w:cs="Courier New"/>
                <w:sz w:val="18"/>
                <w:szCs w:val="24"/>
              </w:rPr>
              <w:t>VariaveisMedidas</w:t>
            </w:r>
            <w:proofErr w:type="spellEnd"/>
          </w:p>
        </w:tc>
        <w:tc>
          <w:tcPr>
            <w:tcW w:w="2410" w:type="dxa"/>
          </w:tcPr>
          <w:p w14:paraId="2CD2001D" w14:textId="67878CDA"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VariaveisMedidas</w:t>
            </w:r>
            <w:proofErr w:type="spellEnd"/>
          </w:p>
        </w:tc>
        <w:tc>
          <w:tcPr>
            <w:tcW w:w="1276" w:type="dxa"/>
          </w:tcPr>
          <w:p w14:paraId="0F5B256A" w14:textId="3AD22D1D" w:rsidR="00511A4A" w:rsidRDefault="00511A4A" w:rsidP="00511A4A">
            <w:pPr>
              <w:jc w:val="center"/>
              <w:rPr>
                <w:rFonts w:ascii="Courier New" w:hAnsi="Courier New" w:cs="Courier New"/>
                <w:sz w:val="24"/>
                <w:szCs w:val="24"/>
              </w:rPr>
            </w:pPr>
            <w:r>
              <w:rPr>
                <w:rFonts w:ascii="Courier New" w:hAnsi="Courier New" w:cs="Courier New"/>
                <w:sz w:val="24"/>
                <w:szCs w:val="24"/>
              </w:rPr>
              <w:t>D</w:t>
            </w:r>
          </w:p>
        </w:tc>
        <w:tc>
          <w:tcPr>
            <w:tcW w:w="992" w:type="dxa"/>
          </w:tcPr>
          <w:p w14:paraId="36B714EC" w14:textId="0F42133A"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28AA6B2A" w14:textId="571C53B0" w:rsidR="00511A4A" w:rsidRDefault="00B94837" w:rsidP="00511A4A">
            <w:pPr>
              <w:jc w:val="center"/>
              <w:rPr>
                <w:rFonts w:ascii="Courier New" w:hAnsi="Courier New" w:cs="Courier New"/>
                <w:sz w:val="24"/>
                <w:szCs w:val="24"/>
              </w:rPr>
            </w:pPr>
            <w:r>
              <w:rPr>
                <w:rFonts w:ascii="Courier New" w:hAnsi="Courier New" w:cs="Courier New"/>
                <w:sz w:val="24"/>
                <w:szCs w:val="24"/>
              </w:rPr>
              <w:t>(4)</w:t>
            </w:r>
          </w:p>
        </w:tc>
      </w:tr>
      <w:tr w:rsidR="002D0752" w14:paraId="0E69D871" w14:textId="77777777" w:rsidTr="00DF7741">
        <w:trPr>
          <w:jc w:val="center"/>
        </w:trPr>
        <w:tc>
          <w:tcPr>
            <w:tcW w:w="3119" w:type="dxa"/>
          </w:tcPr>
          <w:p w14:paraId="27400C78" w14:textId="0D4DCB5A"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Insert</w:t>
            </w:r>
            <w:r w:rsidR="00511A4A" w:rsidRPr="00511A4A">
              <w:rPr>
                <w:rFonts w:ascii="Courier New" w:hAnsi="Courier New" w:cs="Courier New"/>
                <w:sz w:val="18"/>
                <w:szCs w:val="24"/>
              </w:rPr>
              <w:t>Medicoes</w:t>
            </w:r>
            <w:proofErr w:type="spellEnd"/>
          </w:p>
        </w:tc>
        <w:tc>
          <w:tcPr>
            <w:tcW w:w="2410" w:type="dxa"/>
          </w:tcPr>
          <w:p w14:paraId="5F2B1EC6" w14:textId="631B03A3"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Medicoes</w:t>
            </w:r>
            <w:proofErr w:type="spellEnd"/>
          </w:p>
        </w:tc>
        <w:tc>
          <w:tcPr>
            <w:tcW w:w="1276" w:type="dxa"/>
          </w:tcPr>
          <w:p w14:paraId="14488134" w14:textId="0D673EB5" w:rsidR="00511A4A" w:rsidRDefault="00511A4A" w:rsidP="00511A4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3C915140" w14:textId="74E84A1F"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2DE6E848" w14:textId="77777777" w:rsidR="00511A4A" w:rsidRDefault="00511A4A" w:rsidP="00511A4A">
            <w:pPr>
              <w:jc w:val="center"/>
              <w:rPr>
                <w:rFonts w:ascii="Courier New" w:hAnsi="Courier New" w:cs="Courier New"/>
                <w:sz w:val="24"/>
                <w:szCs w:val="24"/>
              </w:rPr>
            </w:pPr>
          </w:p>
        </w:tc>
      </w:tr>
      <w:tr w:rsidR="00511A4A" w14:paraId="6F89FAE5" w14:textId="77777777" w:rsidTr="00DF7741">
        <w:trPr>
          <w:jc w:val="center"/>
        </w:trPr>
        <w:tc>
          <w:tcPr>
            <w:tcW w:w="3119" w:type="dxa"/>
          </w:tcPr>
          <w:p w14:paraId="744E2D8C" w14:textId="2D2E76B5"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Update</w:t>
            </w:r>
            <w:r w:rsidR="00511A4A" w:rsidRPr="00511A4A">
              <w:rPr>
                <w:rFonts w:ascii="Courier New" w:hAnsi="Courier New" w:cs="Courier New"/>
                <w:sz w:val="18"/>
                <w:szCs w:val="24"/>
              </w:rPr>
              <w:t>Medicoes</w:t>
            </w:r>
            <w:proofErr w:type="spellEnd"/>
          </w:p>
        </w:tc>
        <w:tc>
          <w:tcPr>
            <w:tcW w:w="2410" w:type="dxa"/>
          </w:tcPr>
          <w:p w14:paraId="76363869" w14:textId="426DD1A1"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Medicoes</w:t>
            </w:r>
            <w:proofErr w:type="spellEnd"/>
          </w:p>
        </w:tc>
        <w:tc>
          <w:tcPr>
            <w:tcW w:w="1276" w:type="dxa"/>
          </w:tcPr>
          <w:p w14:paraId="191F0B5C" w14:textId="4CDD5B07" w:rsidR="00511A4A" w:rsidRDefault="00511A4A" w:rsidP="00511A4A">
            <w:pPr>
              <w:jc w:val="center"/>
              <w:rPr>
                <w:rFonts w:ascii="Courier New" w:hAnsi="Courier New" w:cs="Courier New"/>
                <w:sz w:val="24"/>
                <w:szCs w:val="24"/>
              </w:rPr>
            </w:pPr>
            <w:r>
              <w:rPr>
                <w:rFonts w:ascii="Courier New" w:hAnsi="Courier New" w:cs="Courier New"/>
                <w:sz w:val="24"/>
                <w:szCs w:val="24"/>
              </w:rPr>
              <w:t>U</w:t>
            </w:r>
          </w:p>
        </w:tc>
        <w:tc>
          <w:tcPr>
            <w:tcW w:w="992" w:type="dxa"/>
          </w:tcPr>
          <w:p w14:paraId="57037B99" w14:textId="0E706DFE"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3BA978BF" w14:textId="77777777" w:rsidR="00511A4A" w:rsidRDefault="00511A4A" w:rsidP="00511A4A">
            <w:pPr>
              <w:jc w:val="center"/>
              <w:rPr>
                <w:rFonts w:ascii="Courier New" w:hAnsi="Courier New" w:cs="Courier New"/>
                <w:sz w:val="24"/>
                <w:szCs w:val="24"/>
              </w:rPr>
            </w:pPr>
          </w:p>
        </w:tc>
      </w:tr>
      <w:tr w:rsidR="00511A4A" w14:paraId="19A3FB08" w14:textId="77777777" w:rsidTr="00DF7741">
        <w:trPr>
          <w:jc w:val="center"/>
        </w:trPr>
        <w:tc>
          <w:tcPr>
            <w:tcW w:w="3119" w:type="dxa"/>
          </w:tcPr>
          <w:p w14:paraId="125446AC" w14:textId="387CB0CA"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Delete</w:t>
            </w:r>
            <w:r w:rsidR="00511A4A" w:rsidRPr="00511A4A">
              <w:rPr>
                <w:rFonts w:ascii="Courier New" w:hAnsi="Courier New" w:cs="Courier New"/>
                <w:sz w:val="18"/>
                <w:szCs w:val="24"/>
              </w:rPr>
              <w:t>Medicoes</w:t>
            </w:r>
            <w:proofErr w:type="spellEnd"/>
          </w:p>
        </w:tc>
        <w:tc>
          <w:tcPr>
            <w:tcW w:w="2410" w:type="dxa"/>
          </w:tcPr>
          <w:p w14:paraId="4627FF6A" w14:textId="0A0FF831"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Medicoes</w:t>
            </w:r>
            <w:proofErr w:type="spellEnd"/>
          </w:p>
        </w:tc>
        <w:tc>
          <w:tcPr>
            <w:tcW w:w="1276" w:type="dxa"/>
          </w:tcPr>
          <w:p w14:paraId="077E5190" w14:textId="62F9FB00" w:rsidR="00511A4A" w:rsidRDefault="00511A4A" w:rsidP="00511A4A">
            <w:pPr>
              <w:jc w:val="center"/>
              <w:rPr>
                <w:rFonts w:ascii="Courier New" w:hAnsi="Courier New" w:cs="Courier New"/>
                <w:sz w:val="24"/>
                <w:szCs w:val="24"/>
              </w:rPr>
            </w:pPr>
            <w:r>
              <w:rPr>
                <w:rFonts w:ascii="Courier New" w:hAnsi="Courier New" w:cs="Courier New"/>
                <w:sz w:val="24"/>
                <w:szCs w:val="24"/>
              </w:rPr>
              <w:t>D</w:t>
            </w:r>
          </w:p>
        </w:tc>
        <w:tc>
          <w:tcPr>
            <w:tcW w:w="992" w:type="dxa"/>
          </w:tcPr>
          <w:p w14:paraId="140BC2CE" w14:textId="0A385DF4"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223D02DF" w14:textId="77777777" w:rsidR="00511A4A" w:rsidRDefault="00511A4A" w:rsidP="00511A4A">
            <w:pPr>
              <w:jc w:val="center"/>
              <w:rPr>
                <w:rFonts w:ascii="Courier New" w:hAnsi="Courier New" w:cs="Courier New"/>
                <w:sz w:val="24"/>
                <w:szCs w:val="24"/>
              </w:rPr>
            </w:pPr>
          </w:p>
        </w:tc>
      </w:tr>
      <w:tr w:rsidR="002D0752" w14:paraId="3DA106ED" w14:textId="77777777" w:rsidTr="00DF7741">
        <w:trPr>
          <w:jc w:val="center"/>
        </w:trPr>
        <w:tc>
          <w:tcPr>
            <w:tcW w:w="3119" w:type="dxa"/>
          </w:tcPr>
          <w:p w14:paraId="4877C2FC" w14:textId="14CBB670"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Insert</w:t>
            </w:r>
            <w:r w:rsidR="00511A4A" w:rsidRPr="00511A4A">
              <w:rPr>
                <w:rFonts w:ascii="Courier New" w:hAnsi="Courier New" w:cs="Courier New"/>
                <w:sz w:val="18"/>
                <w:szCs w:val="24"/>
              </w:rPr>
              <w:t>MedicoesLuminosidade</w:t>
            </w:r>
            <w:proofErr w:type="spellEnd"/>
          </w:p>
        </w:tc>
        <w:tc>
          <w:tcPr>
            <w:tcW w:w="2410" w:type="dxa"/>
          </w:tcPr>
          <w:p w14:paraId="35801BBC" w14:textId="5A3075DA"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MedicoesLuminosidade</w:t>
            </w:r>
            <w:proofErr w:type="spellEnd"/>
          </w:p>
        </w:tc>
        <w:tc>
          <w:tcPr>
            <w:tcW w:w="1276" w:type="dxa"/>
          </w:tcPr>
          <w:p w14:paraId="0EB4BB24" w14:textId="6F89B2B6" w:rsidR="00511A4A" w:rsidRDefault="00511A4A" w:rsidP="00511A4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467BFE43" w14:textId="2F79015B"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1DD6344C" w14:textId="77777777" w:rsidR="00511A4A" w:rsidRDefault="00511A4A" w:rsidP="00511A4A">
            <w:pPr>
              <w:jc w:val="center"/>
              <w:rPr>
                <w:rFonts w:ascii="Courier New" w:hAnsi="Courier New" w:cs="Courier New"/>
                <w:sz w:val="24"/>
                <w:szCs w:val="24"/>
              </w:rPr>
            </w:pPr>
          </w:p>
        </w:tc>
      </w:tr>
      <w:tr w:rsidR="00E05254" w14:paraId="4D8C4064" w14:textId="77777777" w:rsidTr="00DF7741">
        <w:trPr>
          <w:jc w:val="center"/>
        </w:trPr>
        <w:tc>
          <w:tcPr>
            <w:tcW w:w="3119" w:type="dxa"/>
          </w:tcPr>
          <w:p w14:paraId="7FD7DC88" w14:textId="5AF9727A" w:rsidR="00E05254"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Insert</w:t>
            </w:r>
            <w:r w:rsidR="00E05254" w:rsidRPr="00511A4A">
              <w:rPr>
                <w:rFonts w:ascii="Courier New" w:hAnsi="Courier New" w:cs="Courier New"/>
                <w:sz w:val="18"/>
                <w:szCs w:val="24"/>
              </w:rPr>
              <w:t>MedicoesTemperatura</w:t>
            </w:r>
            <w:proofErr w:type="spellEnd"/>
          </w:p>
        </w:tc>
        <w:tc>
          <w:tcPr>
            <w:tcW w:w="2410" w:type="dxa"/>
          </w:tcPr>
          <w:p w14:paraId="17343C61" w14:textId="59A5C3D7" w:rsidR="00E05254" w:rsidRPr="00511A4A" w:rsidRDefault="00E05254" w:rsidP="00511A4A">
            <w:pPr>
              <w:jc w:val="center"/>
              <w:rPr>
                <w:rFonts w:ascii="Courier New" w:hAnsi="Courier New" w:cs="Courier New"/>
                <w:sz w:val="18"/>
                <w:szCs w:val="24"/>
              </w:rPr>
            </w:pPr>
            <w:proofErr w:type="spellStart"/>
            <w:r w:rsidRPr="00511A4A">
              <w:rPr>
                <w:rFonts w:ascii="Courier New" w:hAnsi="Courier New" w:cs="Courier New"/>
                <w:sz w:val="18"/>
                <w:szCs w:val="24"/>
              </w:rPr>
              <w:t>MedicoesTemperatura</w:t>
            </w:r>
            <w:proofErr w:type="spellEnd"/>
          </w:p>
        </w:tc>
        <w:tc>
          <w:tcPr>
            <w:tcW w:w="1276" w:type="dxa"/>
          </w:tcPr>
          <w:p w14:paraId="49FD092A" w14:textId="6FA5D5E1" w:rsidR="00E05254" w:rsidRDefault="00E05254" w:rsidP="00511A4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0B556561" w14:textId="5035BDE0" w:rsidR="00E05254"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661EFAE6" w14:textId="77777777" w:rsidR="00E05254" w:rsidRDefault="00E05254" w:rsidP="00511A4A">
            <w:pPr>
              <w:jc w:val="center"/>
              <w:rPr>
                <w:rFonts w:ascii="Courier New" w:hAnsi="Courier New" w:cs="Courier New"/>
                <w:sz w:val="24"/>
                <w:szCs w:val="24"/>
              </w:rPr>
            </w:pPr>
          </w:p>
        </w:tc>
      </w:tr>
      <w:tr w:rsidR="00E05254" w14:paraId="721B1233" w14:textId="77777777" w:rsidTr="00DF7741">
        <w:trPr>
          <w:jc w:val="center"/>
        </w:trPr>
        <w:tc>
          <w:tcPr>
            <w:tcW w:w="3119" w:type="dxa"/>
          </w:tcPr>
          <w:p w14:paraId="0A71FC0A" w14:textId="3B7DFB08" w:rsidR="00E05254"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Insert</w:t>
            </w:r>
            <w:r w:rsidR="00E05254" w:rsidRPr="00511A4A">
              <w:rPr>
                <w:rFonts w:ascii="Courier New" w:hAnsi="Courier New" w:cs="Courier New"/>
                <w:sz w:val="18"/>
                <w:szCs w:val="24"/>
              </w:rPr>
              <w:t>Sistema</w:t>
            </w:r>
            <w:proofErr w:type="spellEnd"/>
          </w:p>
        </w:tc>
        <w:tc>
          <w:tcPr>
            <w:tcW w:w="2410" w:type="dxa"/>
          </w:tcPr>
          <w:p w14:paraId="51DEBA2A" w14:textId="387A578D" w:rsidR="00E05254" w:rsidRPr="00511A4A" w:rsidRDefault="00E05254" w:rsidP="00511A4A">
            <w:pPr>
              <w:jc w:val="center"/>
              <w:rPr>
                <w:rFonts w:ascii="Courier New" w:hAnsi="Courier New" w:cs="Courier New"/>
                <w:sz w:val="18"/>
                <w:szCs w:val="24"/>
              </w:rPr>
            </w:pPr>
            <w:r w:rsidRPr="00511A4A">
              <w:rPr>
                <w:rFonts w:ascii="Courier New" w:hAnsi="Courier New" w:cs="Courier New"/>
                <w:sz w:val="18"/>
                <w:szCs w:val="24"/>
              </w:rPr>
              <w:t>Sistema</w:t>
            </w:r>
          </w:p>
        </w:tc>
        <w:tc>
          <w:tcPr>
            <w:tcW w:w="1276" w:type="dxa"/>
          </w:tcPr>
          <w:p w14:paraId="6898AF61" w14:textId="1229D58F" w:rsidR="00E05254" w:rsidRDefault="00E05254" w:rsidP="00511A4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448CF913" w14:textId="38C20E98" w:rsidR="00E05254"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6F3C29C3" w14:textId="77777777" w:rsidR="00E05254" w:rsidRDefault="00E05254" w:rsidP="00511A4A">
            <w:pPr>
              <w:jc w:val="center"/>
              <w:rPr>
                <w:rFonts w:ascii="Courier New" w:hAnsi="Courier New" w:cs="Courier New"/>
                <w:sz w:val="24"/>
                <w:szCs w:val="24"/>
              </w:rPr>
            </w:pPr>
          </w:p>
        </w:tc>
      </w:tr>
      <w:tr w:rsidR="00E05254" w14:paraId="2E6E54E1" w14:textId="77777777" w:rsidTr="00DF7741">
        <w:trPr>
          <w:jc w:val="center"/>
        </w:trPr>
        <w:tc>
          <w:tcPr>
            <w:tcW w:w="3119" w:type="dxa"/>
          </w:tcPr>
          <w:p w14:paraId="3C0A7656" w14:textId="7F09054D" w:rsidR="00E05254"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Update</w:t>
            </w:r>
            <w:r w:rsidR="00E05254" w:rsidRPr="00511A4A">
              <w:rPr>
                <w:rFonts w:ascii="Courier New" w:hAnsi="Courier New" w:cs="Courier New"/>
                <w:sz w:val="18"/>
                <w:szCs w:val="24"/>
              </w:rPr>
              <w:t>Sistema</w:t>
            </w:r>
            <w:proofErr w:type="spellEnd"/>
          </w:p>
        </w:tc>
        <w:tc>
          <w:tcPr>
            <w:tcW w:w="2410" w:type="dxa"/>
          </w:tcPr>
          <w:p w14:paraId="786A8B0B" w14:textId="1FA2D106" w:rsidR="00E05254" w:rsidRPr="00511A4A" w:rsidRDefault="00E05254" w:rsidP="00511A4A">
            <w:pPr>
              <w:jc w:val="center"/>
              <w:rPr>
                <w:rFonts w:ascii="Courier New" w:hAnsi="Courier New" w:cs="Courier New"/>
                <w:sz w:val="18"/>
                <w:szCs w:val="24"/>
              </w:rPr>
            </w:pPr>
            <w:r w:rsidRPr="00511A4A">
              <w:rPr>
                <w:rFonts w:ascii="Courier New" w:hAnsi="Courier New" w:cs="Courier New"/>
                <w:sz w:val="18"/>
                <w:szCs w:val="24"/>
              </w:rPr>
              <w:t>Sistema</w:t>
            </w:r>
          </w:p>
        </w:tc>
        <w:tc>
          <w:tcPr>
            <w:tcW w:w="1276" w:type="dxa"/>
          </w:tcPr>
          <w:p w14:paraId="2A6521FA" w14:textId="6E5CE7C9" w:rsidR="00E05254" w:rsidRDefault="00E05254" w:rsidP="00511A4A">
            <w:pPr>
              <w:jc w:val="center"/>
              <w:rPr>
                <w:rFonts w:ascii="Courier New" w:hAnsi="Courier New" w:cs="Courier New"/>
                <w:sz w:val="24"/>
                <w:szCs w:val="24"/>
              </w:rPr>
            </w:pPr>
            <w:r>
              <w:rPr>
                <w:rFonts w:ascii="Courier New" w:hAnsi="Courier New" w:cs="Courier New"/>
                <w:sz w:val="24"/>
                <w:szCs w:val="24"/>
              </w:rPr>
              <w:t>U</w:t>
            </w:r>
          </w:p>
        </w:tc>
        <w:tc>
          <w:tcPr>
            <w:tcW w:w="992" w:type="dxa"/>
          </w:tcPr>
          <w:p w14:paraId="04D54CC4" w14:textId="07B6BD5B" w:rsidR="00E05254"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05EE9F9F" w14:textId="77777777" w:rsidR="00E05254" w:rsidRDefault="00E05254" w:rsidP="00511A4A">
            <w:pPr>
              <w:jc w:val="center"/>
              <w:rPr>
                <w:rFonts w:ascii="Courier New" w:hAnsi="Courier New" w:cs="Courier New"/>
                <w:sz w:val="24"/>
                <w:szCs w:val="24"/>
              </w:rPr>
            </w:pPr>
          </w:p>
        </w:tc>
      </w:tr>
      <w:tr w:rsidR="00E05254" w14:paraId="46A3F01B" w14:textId="77777777" w:rsidTr="00DF7741">
        <w:trPr>
          <w:jc w:val="center"/>
        </w:trPr>
        <w:tc>
          <w:tcPr>
            <w:tcW w:w="3119" w:type="dxa"/>
          </w:tcPr>
          <w:p w14:paraId="5FADD5AB" w14:textId="38D823C0" w:rsidR="00E05254"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Delete</w:t>
            </w:r>
            <w:r w:rsidR="00E05254" w:rsidRPr="00511A4A">
              <w:rPr>
                <w:rFonts w:ascii="Courier New" w:hAnsi="Courier New" w:cs="Courier New"/>
                <w:sz w:val="18"/>
                <w:szCs w:val="24"/>
              </w:rPr>
              <w:t>Sistema</w:t>
            </w:r>
            <w:proofErr w:type="spellEnd"/>
          </w:p>
        </w:tc>
        <w:tc>
          <w:tcPr>
            <w:tcW w:w="2410" w:type="dxa"/>
          </w:tcPr>
          <w:p w14:paraId="2AEAEE5E" w14:textId="212836D2" w:rsidR="00E05254" w:rsidRPr="00511A4A" w:rsidRDefault="00E05254" w:rsidP="00511A4A">
            <w:pPr>
              <w:jc w:val="center"/>
              <w:rPr>
                <w:rFonts w:ascii="Courier New" w:hAnsi="Courier New" w:cs="Courier New"/>
                <w:sz w:val="18"/>
                <w:szCs w:val="24"/>
              </w:rPr>
            </w:pPr>
            <w:r w:rsidRPr="00511A4A">
              <w:rPr>
                <w:rFonts w:ascii="Courier New" w:hAnsi="Courier New" w:cs="Courier New"/>
                <w:sz w:val="18"/>
                <w:szCs w:val="24"/>
              </w:rPr>
              <w:t>Sistema</w:t>
            </w:r>
          </w:p>
        </w:tc>
        <w:tc>
          <w:tcPr>
            <w:tcW w:w="1276" w:type="dxa"/>
          </w:tcPr>
          <w:p w14:paraId="11C75F8C" w14:textId="0BBD4DBB" w:rsidR="00E05254" w:rsidRDefault="00E05254" w:rsidP="00511A4A">
            <w:pPr>
              <w:jc w:val="center"/>
              <w:rPr>
                <w:rFonts w:ascii="Courier New" w:hAnsi="Courier New" w:cs="Courier New"/>
                <w:sz w:val="24"/>
                <w:szCs w:val="24"/>
              </w:rPr>
            </w:pPr>
            <w:r>
              <w:rPr>
                <w:rFonts w:ascii="Courier New" w:hAnsi="Courier New" w:cs="Courier New"/>
                <w:sz w:val="24"/>
                <w:szCs w:val="24"/>
              </w:rPr>
              <w:t>D</w:t>
            </w:r>
          </w:p>
        </w:tc>
        <w:tc>
          <w:tcPr>
            <w:tcW w:w="992" w:type="dxa"/>
          </w:tcPr>
          <w:p w14:paraId="28A937B5" w14:textId="088B0143" w:rsidR="00E05254"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7ECAD6EB" w14:textId="77777777" w:rsidR="00E05254" w:rsidRDefault="00E05254" w:rsidP="00511A4A">
            <w:pPr>
              <w:jc w:val="center"/>
              <w:rPr>
                <w:rFonts w:ascii="Courier New" w:hAnsi="Courier New" w:cs="Courier New"/>
                <w:sz w:val="24"/>
                <w:szCs w:val="24"/>
              </w:rPr>
            </w:pPr>
          </w:p>
        </w:tc>
      </w:tr>
    </w:tbl>
    <w:p w14:paraId="42A7C7A8" w14:textId="77777777" w:rsidR="00815A37" w:rsidRDefault="00815A37" w:rsidP="0010709E">
      <w:pPr>
        <w:rPr>
          <w:rFonts w:ascii="Courier New" w:hAnsi="Courier New" w:cs="Courier New"/>
          <w:sz w:val="20"/>
          <w:szCs w:val="20"/>
        </w:rPr>
      </w:pPr>
    </w:p>
    <w:p w14:paraId="4657C52E" w14:textId="1625C7D2" w:rsidR="0010709E" w:rsidRDefault="0010709E" w:rsidP="00407F93">
      <w:pPr>
        <w:jc w:val="both"/>
        <w:rPr>
          <w:rFonts w:ascii="Courier New" w:hAnsi="Courier New" w:cs="Courier New"/>
          <w:sz w:val="20"/>
          <w:szCs w:val="20"/>
        </w:rPr>
      </w:pPr>
      <w:r w:rsidRPr="00815A37">
        <w:rPr>
          <w:rFonts w:ascii="Courier New" w:hAnsi="Courier New" w:cs="Courier New"/>
          <w:sz w:val="20"/>
          <w:szCs w:val="20"/>
        </w:rPr>
        <w:t>Em que I=Insert, U=Update, D=Delete.</w:t>
      </w:r>
    </w:p>
    <w:p w14:paraId="426F77F7" w14:textId="056FB002" w:rsidR="00B33680" w:rsidRDefault="00B33680" w:rsidP="00407F93">
      <w:pPr>
        <w:jc w:val="both"/>
        <w:rPr>
          <w:rFonts w:ascii="Courier New" w:hAnsi="Courier New" w:cs="Courier New"/>
          <w:sz w:val="20"/>
          <w:szCs w:val="20"/>
        </w:rPr>
      </w:pPr>
      <w:r>
        <w:rPr>
          <w:rFonts w:ascii="Courier New" w:hAnsi="Courier New" w:cs="Courier New"/>
          <w:sz w:val="20"/>
          <w:szCs w:val="20"/>
        </w:rPr>
        <w:t>Notas:</w:t>
      </w:r>
    </w:p>
    <w:p w14:paraId="28BFEBC9" w14:textId="091D938A" w:rsidR="00B33680" w:rsidRDefault="005D1195" w:rsidP="00B33680">
      <w:pPr>
        <w:pStyle w:val="ListParagraph"/>
        <w:numPr>
          <w:ilvl w:val="0"/>
          <w:numId w:val="33"/>
        </w:numPr>
        <w:jc w:val="both"/>
        <w:rPr>
          <w:rFonts w:ascii="Courier New" w:hAnsi="Courier New" w:cs="Courier New"/>
          <w:sz w:val="20"/>
          <w:szCs w:val="20"/>
        </w:rPr>
      </w:pPr>
      <w:r>
        <w:rPr>
          <w:rFonts w:ascii="Courier New" w:hAnsi="Courier New" w:cs="Courier New"/>
          <w:sz w:val="20"/>
          <w:szCs w:val="20"/>
        </w:rPr>
        <w:t xml:space="preserve">Este Trigger </w:t>
      </w:r>
      <w:r w:rsidR="003F1434">
        <w:rPr>
          <w:rFonts w:ascii="Courier New" w:hAnsi="Courier New" w:cs="Courier New"/>
          <w:sz w:val="20"/>
          <w:szCs w:val="20"/>
        </w:rPr>
        <w:t>inserem um registo</w:t>
      </w:r>
      <w:r>
        <w:rPr>
          <w:rFonts w:ascii="Courier New" w:hAnsi="Courier New" w:cs="Courier New"/>
          <w:sz w:val="20"/>
          <w:szCs w:val="20"/>
        </w:rPr>
        <w:t xml:space="preserve"> na</w:t>
      </w:r>
      <w:r w:rsidR="00CF27BA">
        <w:rPr>
          <w:rFonts w:ascii="Courier New" w:hAnsi="Courier New" w:cs="Courier New"/>
          <w:sz w:val="20"/>
          <w:szCs w:val="20"/>
        </w:rPr>
        <w:t>s</w:t>
      </w:r>
      <w:r>
        <w:rPr>
          <w:rFonts w:ascii="Courier New" w:hAnsi="Courier New" w:cs="Courier New"/>
          <w:sz w:val="20"/>
          <w:szCs w:val="20"/>
        </w:rPr>
        <w:t xml:space="preserve"> tabela</w:t>
      </w:r>
      <w:r w:rsidR="00CF27BA">
        <w:rPr>
          <w:rFonts w:ascii="Courier New" w:hAnsi="Courier New" w:cs="Courier New"/>
          <w:sz w:val="20"/>
          <w:szCs w:val="20"/>
        </w:rPr>
        <w:t>s:</w:t>
      </w:r>
      <w:r>
        <w:rPr>
          <w:rFonts w:ascii="Courier New" w:hAnsi="Courier New" w:cs="Courier New"/>
          <w:sz w:val="20"/>
          <w:szCs w:val="20"/>
        </w:rPr>
        <w:t xml:space="preserve"> </w:t>
      </w:r>
      <w:proofErr w:type="spellStart"/>
      <w:r w:rsidR="00CF27BA">
        <w:rPr>
          <w:rFonts w:ascii="Courier New" w:hAnsi="Courier New" w:cs="Courier New"/>
          <w:sz w:val="20"/>
          <w:szCs w:val="20"/>
        </w:rPr>
        <w:t>Investigador_LOG</w:t>
      </w:r>
      <w:proofErr w:type="spellEnd"/>
      <w:r w:rsidR="00CF27BA">
        <w:rPr>
          <w:rFonts w:ascii="Courier New" w:hAnsi="Courier New" w:cs="Courier New"/>
          <w:sz w:val="20"/>
          <w:szCs w:val="20"/>
        </w:rPr>
        <w:t xml:space="preserve">, </w:t>
      </w:r>
      <w:proofErr w:type="spellStart"/>
      <w:r w:rsidR="00CF27BA">
        <w:rPr>
          <w:rFonts w:ascii="Courier New" w:hAnsi="Courier New" w:cs="Courier New"/>
          <w:sz w:val="20"/>
          <w:szCs w:val="20"/>
        </w:rPr>
        <w:t>Cultura_LOG</w:t>
      </w:r>
      <w:proofErr w:type="spellEnd"/>
      <w:r w:rsidR="00CF27BA">
        <w:rPr>
          <w:rFonts w:ascii="Courier New" w:hAnsi="Courier New" w:cs="Courier New"/>
          <w:sz w:val="20"/>
          <w:szCs w:val="20"/>
        </w:rPr>
        <w:t xml:space="preserve">, </w:t>
      </w:r>
      <w:proofErr w:type="spellStart"/>
      <w:r w:rsidR="00CF27BA">
        <w:rPr>
          <w:rFonts w:ascii="Courier New" w:hAnsi="Courier New" w:cs="Courier New"/>
          <w:sz w:val="20"/>
          <w:szCs w:val="20"/>
        </w:rPr>
        <w:t>VariaveisMedidas_LOG</w:t>
      </w:r>
      <w:proofErr w:type="spellEnd"/>
      <w:r w:rsidR="00CF27BA">
        <w:rPr>
          <w:rFonts w:ascii="Courier New" w:hAnsi="Courier New" w:cs="Courier New"/>
          <w:sz w:val="20"/>
          <w:szCs w:val="20"/>
        </w:rPr>
        <w:t xml:space="preserve"> e </w:t>
      </w:r>
      <w:proofErr w:type="spellStart"/>
      <w:r w:rsidR="00CF27BA">
        <w:rPr>
          <w:rFonts w:ascii="Courier New" w:hAnsi="Courier New" w:cs="Courier New"/>
          <w:sz w:val="20"/>
          <w:szCs w:val="20"/>
        </w:rPr>
        <w:t>Medições_LOG</w:t>
      </w:r>
      <w:proofErr w:type="spellEnd"/>
      <w:r w:rsidR="00CF27BA">
        <w:rPr>
          <w:rFonts w:ascii="Courier New" w:hAnsi="Courier New" w:cs="Courier New"/>
          <w:sz w:val="20"/>
          <w:szCs w:val="20"/>
        </w:rPr>
        <w:t>.</w:t>
      </w:r>
    </w:p>
    <w:p w14:paraId="0135E85D" w14:textId="26146A06" w:rsidR="00E76036" w:rsidRDefault="009C2740" w:rsidP="00E76036">
      <w:pPr>
        <w:pStyle w:val="ListParagraph"/>
        <w:numPr>
          <w:ilvl w:val="0"/>
          <w:numId w:val="33"/>
        </w:numPr>
        <w:jc w:val="both"/>
        <w:rPr>
          <w:rFonts w:ascii="Courier New" w:hAnsi="Courier New" w:cs="Courier New"/>
          <w:sz w:val="20"/>
          <w:szCs w:val="20"/>
        </w:rPr>
      </w:pPr>
      <w:r>
        <w:rPr>
          <w:rFonts w:ascii="Courier New" w:hAnsi="Courier New" w:cs="Courier New"/>
          <w:sz w:val="20"/>
          <w:szCs w:val="20"/>
        </w:rPr>
        <w:t xml:space="preserve">Este Trigger </w:t>
      </w:r>
      <w:r w:rsidR="003F1434">
        <w:rPr>
          <w:rFonts w:ascii="Courier New" w:hAnsi="Courier New" w:cs="Courier New"/>
          <w:sz w:val="20"/>
          <w:szCs w:val="20"/>
        </w:rPr>
        <w:t xml:space="preserve">inserem um registo </w:t>
      </w:r>
      <w:r>
        <w:rPr>
          <w:rFonts w:ascii="Courier New" w:hAnsi="Courier New" w:cs="Courier New"/>
          <w:sz w:val="20"/>
          <w:szCs w:val="20"/>
        </w:rPr>
        <w:t xml:space="preserve">nas tabelas: </w:t>
      </w:r>
      <w:proofErr w:type="spellStart"/>
      <w:r w:rsidR="00E76036">
        <w:rPr>
          <w:rFonts w:ascii="Courier New" w:hAnsi="Courier New" w:cs="Courier New"/>
          <w:sz w:val="20"/>
          <w:szCs w:val="20"/>
        </w:rPr>
        <w:t>Cultura_LOG</w:t>
      </w:r>
      <w:proofErr w:type="spellEnd"/>
      <w:r w:rsidR="00E76036">
        <w:rPr>
          <w:rFonts w:ascii="Courier New" w:hAnsi="Courier New" w:cs="Courier New"/>
          <w:sz w:val="20"/>
          <w:szCs w:val="20"/>
        </w:rPr>
        <w:t xml:space="preserve">, </w:t>
      </w:r>
      <w:proofErr w:type="spellStart"/>
      <w:r w:rsidR="00E76036">
        <w:rPr>
          <w:rFonts w:ascii="Courier New" w:hAnsi="Courier New" w:cs="Courier New"/>
          <w:sz w:val="20"/>
          <w:szCs w:val="20"/>
        </w:rPr>
        <w:t>VariaveisMedidas_LOG</w:t>
      </w:r>
      <w:proofErr w:type="spellEnd"/>
      <w:r w:rsidR="00E76036">
        <w:rPr>
          <w:rFonts w:ascii="Courier New" w:hAnsi="Courier New" w:cs="Courier New"/>
          <w:sz w:val="20"/>
          <w:szCs w:val="20"/>
        </w:rPr>
        <w:t xml:space="preserve"> e </w:t>
      </w:r>
      <w:proofErr w:type="spellStart"/>
      <w:r w:rsidR="00E76036">
        <w:rPr>
          <w:rFonts w:ascii="Courier New" w:hAnsi="Courier New" w:cs="Courier New"/>
          <w:sz w:val="20"/>
          <w:szCs w:val="20"/>
        </w:rPr>
        <w:t>Medições_LOG</w:t>
      </w:r>
      <w:proofErr w:type="spellEnd"/>
      <w:r w:rsidR="00E76036">
        <w:rPr>
          <w:rFonts w:ascii="Courier New" w:hAnsi="Courier New" w:cs="Courier New"/>
          <w:sz w:val="20"/>
          <w:szCs w:val="20"/>
        </w:rPr>
        <w:t>.</w:t>
      </w:r>
    </w:p>
    <w:p w14:paraId="2A6714D5" w14:textId="05A7E495" w:rsidR="009C2740" w:rsidRDefault="00E76036" w:rsidP="00B33680">
      <w:pPr>
        <w:pStyle w:val="ListParagraph"/>
        <w:numPr>
          <w:ilvl w:val="0"/>
          <w:numId w:val="33"/>
        </w:numPr>
        <w:jc w:val="both"/>
        <w:rPr>
          <w:rFonts w:ascii="Courier New" w:hAnsi="Courier New" w:cs="Courier New"/>
          <w:sz w:val="20"/>
          <w:szCs w:val="20"/>
        </w:rPr>
      </w:pPr>
      <w:r>
        <w:rPr>
          <w:rFonts w:ascii="Courier New" w:hAnsi="Courier New" w:cs="Courier New"/>
          <w:sz w:val="20"/>
          <w:szCs w:val="20"/>
        </w:rPr>
        <w:t xml:space="preserve">Este Trigger </w:t>
      </w:r>
      <w:r w:rsidR="003F1434">
        <w:rPr>
          <w:rFonts w:ascii="Courier New" w:hAnsi="Courier New" w:cs="Courier New"/>
          <w:sz w:val="20"/>
          <w:szCs w:val="20"/>
        </w:rPr>
        <w:t xml:space="preserve">inserem um registo </w:t>
      </w:r>
      <w:r>
        <w:rPr>
          <w:rFonts w:ascii="Courier New" w:hAnsi="Courier New" w:cs="Courier New"/>
          <w:sz w:val="20"/>
          <w:szCs w:val="20"/>
        </w:rPr>
        <w:t xml:space="preserve">nas tabelas: </w:t>
      </w:r>
      <w:proofErr w:type="spellStart"/>
      <w:r>
        <w:rPr>
          <w:rFonts w:ascii="Courier New" w:hAnsi="Courier New" w:cs="Courier New"/>
          <w:sz w:val="20"/>
          <w:szCs w:val="20"/>
        </w:rPr>
        <w:t>Variaveis_LOG</w:t>
      </w:r>
      <w:proofErr w:type="spellEnd"/>
      <w:r>
        <w:rPr>
          <w:rFonts w:ascii="Courier New" w:hAnsi="Courier New" w:cs="Courier New"/>
          <w:sz w:val="20"/>
          <w:szCs w:val="20"/>
        </w:rPr>
        <w:t xml:space="preserve">, </w:t>
      </w:r>
      <w:proofErr w:type="spellStart"/>
      <w:r>
        <w:rPr>
          <w:rFonts w:ascii="Courier New" w:hAnsi="Courier New" w:cs="Courier New"/>
          <w:sz w:val="20"/>
          <w:szCs w:val="20"/>
        </w:rPr>
        <w:t>VariaveisMedidas_LOG</w:t>
      </w:r>
      <w:proofErr w:type="spellEnd"/>
      <w:r>
        <w:rPr>
          <w:rFonts w:ascii="Courier New" w:hAnsi="Courier New" w:cs="Courier New"/>
          <w:sz w:val="20"/>
          <w:szCs w:val="20"/>
        </w:rPr>
        <w:t xml:space="preserve"> e </w:t>
      </w:r>
      <w:proofErr w:type="spellStart"/>
      <w:r>
        <w:rPr>
          <w:rFonts w:ascii="Courier New" w:hAnsi="Courier New" w:cs="Courier New"/>
          <w:sz w:val="20"/>
          <w:szCs w:val="20"/>
        </w:rPr>
        <w:t>Medições_LOG</w:t>
      </w:r>
      <w:proofErr w:type="spellEnd"/>
      <w:r>
        <w:rPr>
          <w:rFonts w:ascii="Courier New" w:hAnsi="Courier New" w:cs="Courier New"/>
          <w:sz w:val="20"/>
          <w:szCs w:val="20"/>
        </w:rPr>
        <w:t>.</w:t>
      </w:r>
    </w:p>
    <w:p w14:paraId="7FD3A3D9" w14:textId="2910A65D" w:rsidR="00E76036" w:rsidRDefault="00E76036" w:rsidP="00B33680">
      <w:pPr>
        <w:pStyle w:val="ListParagraph"/>
        <w:numPr>
          <w:ilvl w:val="0"/>
          <w:numId w:val="33"/>
        </w:numPr>
        <w:jc w:val="both"/>
        <w:rPr>
          <w:rFonts w:ascii="Courier New" w:hAnsi="Courier New" w:cs="Courier New"/>
          <w:sz w:val="20"/>
          <w:szCs w:val="20"/>
        </w:rPr>
      </w:pPr>
      <w:r>
        <w:rPr>
          <w:rFonts w:ascii="Courier New" w:hAnsi="Courier New" w:cs="Courier New"/>
          <w:sz w:val="20"/>
          <w:szCs w:val="20"/>
        </w:rPr>
        <w:t xml:space="preserve">Este Trigger </w:t>
      </w:r>
      <w:r w:rsidR="003F1434">
        <w:rPr>
          <w:rFonts w:ascii="Courier New" w:hAnsi="Courier New" w:cs="Courier New"/>
          <w:sz w:val="20"/>
          <w:szCs w:val="20"/>
        </w:rPr>
        <w:t xml:space="preserve">inserem um registo </w:t>
      </w:r>
      <w:r>
        <w:rPr>
          <w:rFonts w:ascii="Courier New" w:hAnsi="Courier New" w:cs="Courier New"/>
          <w:sz w:val="20"/>
          <w:szCs w:val="20"/>
        </w:rPr>
        <w:t xml:space="preserve">nas tabelas: </w:t>
      </w:r>
      <w:proofErr w:type="spellStart"/>
      <w:r>
        <w:rPr>
          <w:rFonts w:ascii="Courier New" w:hAnsi="Courier New" w:cs="Courier New"/>
          <w:sz w:val="20"/>
          <w:szCs w:val="20"/>
        </w:rPr>
        <w:t>VariaveisMedidas_LOG</w:t>
      </w:r>
      <w:proofErr w:type="spellEnd"/>
      <w:r>
        <w:rPr>
          <w:rFonts w:ascii="Courier New" w:hAnsi="Courier New" w:cs="Courier New"/>
          <w:sz w:val="20"/>
          <w:szCs w:val="20"/>
        </w:rPr>
        <w:t xml:space="preserve"> e </w:t>
      </w:r>
      <w:proofErr w:type="spellStart"/>
      <w:r>
        <w:rPr>
          <w:rFonts w:ascii="Courier New" w:hAnsi="Courier New" w:cs="Courier New"/>
          <w:sz w:val="20"/>
          <w:szCs w:val="20"/>
        </w:rPr>
        <w:t>Medicoes_LOG</w:t>
      </w:r>
      <w:proofErr w:type="spellEnd"/>
      <w:r>
        <w:rPr>
          <w:rFonts w:ascii="Courier New" w:hAnsi="Courier New" w:cs="Courier New"/>
          <w:sz w:val="20"/>
          <w:szCs w:val="20"/>
        </w:rPr>
        <w:t>.</w:t>
      </w:r>
    </w:p>
    <w:p w14:paraId="24F08D5E" w14:textId="77777777" w:rsidR="00C458D0" w:rsidRPr="00C458D0" w:rsidRDefault="00C458D0" w:rsidP="00C458D0">
      <w:pPr>
        <w:jc w:val="both"/>
        <w:rPr>
          <w:rFonts w:ascii="Courier New" w:hAnsi="Courier New" w:cs="Courier New"/>
          <w:sz w:val="20"/>
          <w:szCs w:val="20"/>
        </w:rPr>
      </w:pPr>
    </w:p>
    <w:p w14:paraId="06876392" w14:textId="4E14392E" w:rsidR="00631C09" w:rsidRDefault="00551D01" w:rsidP="00631C09">
      <w:pPr>
        <w:ind w:firstLine="706"/>
        <w:jc w:val="both"/>
        <w:rPr>
          <w:rFonts w:ascii="Courier New" w:hAnsi="Courier New" w:cs="Courier New"/>
          <w:sz w:val="20"/>
        </w:rPr>
      </w:pPr>
      <w:bookmarkStart w:id="11" w:name="_Toc320026708"/>
      <w:r w:rsidRPr="00551D01">
        <w:rPr>
          <w:rFonts w:ascii="Courier New" w:hAnsi="Courier New" w:cs="Courier New"/>
          <w:sz w:val="20"/>
        </w:rPr>
        <w:t xml:space="preserve">Os triggers de </w:t>
      </w:r>
      <w:r w:rsidR="002C7A5E">
        <w:rPr>
          <w:rFonts w:ascii="Courier New" w:hAnsi="Courier New" w:cs="Courier New"/>
          <w:sz w:val="20"/>
        </w:rPr>
        <w:t>I</w:t>
      </w:r>
      <w:r w:rsidRPr="00551D01">
        <w:rPr>
          <w:rFonts w:ascii="Courier New" w:hAnsi="Courier New" w:cs="Courier New"/>
          <w:sz w:val="20"/>
        </w:rPr>
        <w:t>nsert</w:t>
      </w:r>
      <w:r w:rsidR="00663459">
        <w:rPr>
          <w:rFonts w:ascii="Courier New" w:hAnsi="Courier New" w:cs="Courier New"/>
          <w:sz w:val="20"/>
        </w:rPr>
        <w:t>, Update</w:t>
      </w:r>
      <w:r w:rsidRPr="00551D01">
        <w:rPr>
          <w:rFonts w:ascii="Courier New" w:hAnsi="Courier New" w:cs="Courier New"/>
          <w:sz w:val="20"/>
        </w:rPr>
        <w:t xml:space="preserve"> e </w:t>
      </w:r>
      <w:r w:rsidR="002C7A5E">
        <w:rPr>
          <w:rFonts w:ascii="Courier New" w:hAnsi="Courier New" w:cs="Courier New"/>
          <w:sz w:val="20"/>
        </w:rPr>
        <w:t>D</w:t>
      </w:r>
      <w:r w:rsidRPr="00551D01">
        <w:rPr>
          <w:rFonts w:ascii="Courier New" w:hAnsi="Courier New" w:cs="Courier New"/>
          <w:sz w:val="20"/>
        </w:rPr>
        <w:t xml:space="preserve">elete </w:t>
      </w:r>
      <w:r w:rsidR="003F1434">
        <w:rPr>
          <w:rFonts w:ascii="Courier New" w:hAnsi="Courier New" w:cs="Courier New"/>
          <w:sz w:val="20"/>
          <w:szCs w:val="20"/>
        </w:rPr>
        <w:t xml:space="preserve">inserem um registo </w:t>
      </w:r>
      <w:r w:rsidRPr="00551D01">
        <w:rPr>
          <w:rFonts w:ascii="Courier New" w:hAnsi="Courier New" w:cs="Courier New"/>
          <w:sz w:val="20"/>
        </w:rPr>
        <w:t>nas tabelas Log</w:t>
      </w:r>
      <w:r w:rsidR="00663459">
        <w:rPr>
          <w:rFonts w:ascii="Courier New" w:hAnsi="Courier New" w:cs="Courier New"/>
          <w:sz w:val="20"/>
        </w:rPr>
        <w:t>,</w:t>
      </w:r>
      <w:r w:rsidRPr="00551D01">
        <w:rPr>
          <w:rFonts w:ascii="Courier New" w:hAnsi="Courier New" w:cs="Courier New"/>
          <w:sz w:val="20"/>
        </w:rPr>
        <w:t xml:space="preserve"> </w:t>
      </w:r>
      <w:r w:rsidR="00663459">
        <w:rPr>
          <w:rFonts w:ascii="Courier New" w:hAnsi="Courier New" w:cs="Courier New"/>
          <w:sz w:val="20"/>
        </w:rPr>
        <w:t xml:space="preserve">com </w:t>
      </w:r>
      <w:r w:rsidRPr="00551D01">
        <w:rPr>
          <w:rFonts w:ascii="Courier New" w:hAnsi="Courier New" w:cs="Courier New"/>
          <w:sz w:val="20"/>
        </w:rPr>
        <w:t>os dados que foram</w:t>
      </w:r>
      <w:r w:rsidR="00687B27">
        <w:rPr>
          <w:rFonts w:ascii="Courier New" w:hAnsi="Courier New" w:cs="Courier New"/>
          <w:sz w:val="20"/>
        </w:rPr>
        <w:t xml:space="preserve"> respetivamente</w:t>
      </w:r>
      <w:r w:rsidRPr="00551D01">
        <w:rPr>
          <w:rFonts w:ascii="Courier New" w:hAnsi="Courier New" w:cs="Courier New"/>
          <w:sz w:val="20"/>
        </w:rPr>
        <w:t xml:space="preserve"> inseridos</w:t>
      </w:r>
      <w:r w:rsidR="00687B27">
        <w:rPr>
          <w:rFonts w:ascii="Courier New" w:hAnsi="Courier New" w:cs="Courier New"/>
          <w:sz w:val="20"/>
        </w:rPr>
        <w:t>, atualizados</w:t>
      </w:r>
      <w:r w:rsidRPr="00551D01">
        <w:rPr>
          <w:rFonts w:ascii="Courier New" w:hAnsi="Courier New" w:cs="Courier New"/>
          <w:sz w:val="20"/>
        </w:rPr>
        <w:t xml:space="preserve"> e removidos.</w:t>
      </w:r>
      <w:r w:rsidR="00C56154">
        <w:rPr>
          <w:rFonts w:ascii="Courier New" w:hAnsi="Courier New" w:cs="Courier New"/>
          <w:sz w:val="20"/>
        </w:rPr>
        <w:t xml:space="preserve"> </w:t>
      </w:r>
    </w:p>
    <w:p w14:paraId="70928970" w14:textId="77777777" w:rsidR="00186369" w:rsidRDefault="00C56154" w:rsidP="00631C09">
      <w:pPr>
        <w:ind w:firstLine="706"/>
        <w:jc w:val="both"/>
        <w:rPr>
          <w:rFonts w:ascii="Courier New" w:hAnsi="Courier New" w:cs="Courier New"/>
          <w:sz w:val="20"/>
        </w:rPr>
      </w:pPr>
      <w:r>
        <w:rPr>
          <w:rFonts w:ascii="Courier New" w:hAnsi="Courier New" w:cs="Courier New"/>
          <w:sz w:val="20"/>
        </w:rPr>
        <w:t xml:space="preserve">No caso do Insert </w:t>
      </w:r>
      <w:r w:rsidR="00E24F81">
        <w:rPr>
          <w:rFonts w:ascii="Courier New" w:hAnsi="Courier New" w:cs="Courier New"/>
          <w:sz w:val="20"/>
        </w:rPr>
        <w:t xml:space="preserve">as colunas NEW aparecem com os novos valores inseridos e a OLD vêm preenchidas a null. </w:t>
      </w:r>
    </w:p>
    <w:p w14:paraId="592CD66E" w14:textId="7D7AF193" w:rsidR="00C34B31" w:rsidRPr="00551D01" w:rsidRDefault="001750F9" w:rsidP="00631C09">
      <w:pPr>
        <w:ind w:firstLine="706"/>
        <w:jc w:val="both"/>
        <w:rPr>
          <w:rFonts w:ascii="Courier New" w:hAnsi="Courier New" w:cs="Courier New"/>
          <w:sz w:val="20"/>
        </w:rPr>
      </w:pPr>
      <w:r>
        <w:rPr>
          <w:rFonts w:ascii="Courier New" w:hAnsi="Courier New" w:cs="Courier New"/>
          <w:sz w:val="20"/>
        </w:rPr>
        <w:t xml:space="preserve">Para o </w:t>
      </w:r>
      <w:r w:rsidR="00201EC0">
        <w:rPr>
          <w:rFonts w:ascii="Courier New" w:hAnsi="Courier New" w:cs="Courier New"/>
          <w:sz w:val="20"/>
        </w:rPr>
        <w:t>Delete</w:t>
      </w:r>
      <w:r>
        <w:rPr>
          <w:rFonts w:ascii="Courier New" w:hAnsi="Courier New" w:cs="Courier New"/>
          <w:sz w:val="20"/>
        </w:rPr>
        <w:t xml:space="preserve"> as colunas NEW vão estar preenchidas a null e a</w:t>
      </w:r>
      <w:r w:rsidR="00AB18E7">
        <w:rPr>
          <w:rFonts w:ascii="Courier New" w:hAnsi="Courier New" w:cs="Courier New"/>
          <w:sz w:val="20"/>
        </w:rPr>
        <w:t>s OLD com os valores anteriores.</w:t>
      </w:r>
    </w:p>
    <w:p w14:paraId="0EECC766" w14:textId="3E094011" w:rsidR="00551D01" w:rsidRPr="001B3AFF" w:rsidRDefault="001B3AFF" w:rsidP="00631C09">
      <w:pPr>
        <w:ind w:firstLine="706"/>
        <w:jc w:val="both"/>
        <w:rPr>
          <w:rFonts w:ascii="Courier New" w:hAnsi="Courier New" w:cs="Courier New"/>
          <w:sz w:val="20"/>
        </w:rPr>
      </w:pPr>
      <w:r>
        <w:rPr>
          <w:rFonts w:ascii="Courier New" w:hAnsi="Courier New" w:cs="Courier New"/>
          <w:sz w:val="20"/>
        </w:rPr>
        <w:lastRenderedPageBreak/>
        <w:t>Quanto ao trigger</w:t>
      </w:r>
      <w:r w:rsidR="00186369">
        <w:rPr>
          <w:rFonts w:ascii="Courier New" w:hAnsi="Courier New" w:cs="Courier New"/>
          <w:sz w:val="20"/>
        </w:rPr>
        <w:t xml:space="preserve"> de</w:t>
      </w:r>
      <w:r>
        <w:rPr>
          <w:rFonts w:ascii="Courier New" w:hAnsi="Courier New" w:cs="Courier New"/>
          <w:sz w:val="20"/>
        </w:rPr>
        <w:t xml:space="preserve"> </w:t>
      </w:r>
      <w:r w:rsidR="00AB18E7">
        <w:rPr>
          <w:rFonts w:ascii="Courier New" w:hAnsi="Courier New" w:cs="Courier New"/>
          <w:sz w:val="20"/>
        </w:rPr>
        <w:t>U</w:t>
      </w:r>
      <w:r>
        <w:rPr>
          <w:rFonts w:ascii="Courier New" w:hAnsi="Courier New" w:cs="Courier New"/>
          <w:sz w:val="20"/>
        </w:rPr>
        <w:t>pdate</w:t>
      </w:r>
      <w:r w:rsidR="00AB18E7">
        <w:rPr>
          <w:rFonts w:ascii="Courier New" w:hAnsi="Courier New" w:cs="Courier New"/>
          <w:sz w:val="20"/>
        </w:rPr>
        <w:t>, este</w:t>
      </w:r>
      <w:r>
        <w:rPr>
          <w:rFonts w:ascii="Courier New" w:hAnsi="Courier New" w:cs="Courier New"/>
          <w:sz w:val="20"/>
        </w:rPr>
        <w:t xml:space="preserve"> irá colocar nas tabelas </w:t>
      </w:r>
      <w:r w:rsidR="007E4FC3">
        <w:rPr>
          <w:rFonts w:ascii="Courier New" w:hAnsi="Courier New" w:cs="Courier New"/>
          <w:sz w:val="20"/>
        </w:rPr>
        <w:t xml:space="preserve">de </w:t>
      </w:r>
      <w:r>
        <w:rPr>
          <w:rFonts w:ascii="Courier New" w:hAnsi="Courier New" w:cs="Courier New"/>
          <w:sz w:val="20"/>
        </w:rPr>
        <w:t xml:space="preserve">log </w:t>
      </w:r>
      <w:r w:rsidR="007E4FC3">
        <w:rPr>
          <w:rFonts w:ascii="Courier New" w:hAnsi="Courier New" w:cs="Courier New"/>
          <w:sz w:val="20"/>
        </w:rPr>
        <w:t>as</w:t>
      </w:r>
      <w:r>
        <w:rPr>
          <w:rFonts w:ascii="Courier New" w:hAnsi="Courier New" w:cs="Courier New"/>
          <w:sz w:val="20"/>
        </w:rPr>
        <w:t xml:space="preserve"> colunas </w:t>
      </w:r>
      <w:r w:rsidR="007E4FC3">
        <w:rPr>
          <w:rFonts w:ascii="Courier New" w:hAnsi="Courier New" w:cs="Courier New"/>
          <w:sz w:val="20"/>
        </w:rPr>
        <w:t>NEW</w:t>
      </w:r>
      <w:r>
        <w:rPr>
          <w:rFonts w:ascii="Courier New" w:hAnsi="Courier New" w:cs="Courier New"/>
          <w:sz w:val="20"/>
        </w:rPr>
        <w:t xml:space="preserve"> </w:t>
      </w:r>
      <w:r w:rsidR="007E4FC3">
        <w:rPr>
          <w:rFonts w:ascii="Courier New" w:hAnsi="Courier New" w:cs="Courier New"/>
          <w:sz w:val="20"/>
        </w:rPr>
        <w:t>c</w:t>
      </w:r>
      <w:r>
        <w:rPr>
          <w:rFonts w:ascii="Courier New" w:hAnsi="Courier New" w:cs="Courier New"/>
          <w:sz w:val="20"/>
        </w:rPr>
        <w:t>o</w:t>
      </w:r>
      <w:r w:rsidR="007E4FC3">
        <w:rPr>
          <w:rFonts w:ascii="Courier New" w:hAnsi="Courier New" w:cs="Courier New"/>
          <w:sz w:val="20"/>
        </w:rPr>
        <w:t>m o</w:t>
      </w:r>
      <w:r>
        <w:rPr>
          <w:rFonts w:ascii="Courier New" w:hAnsi="Courier New" w:cs="Courier New"/>
          <w:sz w:val="20"/>
        </w:rPr>
        <w:t xml:space="preserve"> novo valor</w:t>
      </w:r>
      <w:r w:rsidR="007E4FC3">
        <w:rPr>
          <w:rFonts w:ascii="Courier New" w:hAnsi="Courier New" w:cs="Courier New"/>
          <w:sz w:val="20"/>
        </w:rPr>
        <w:t xml:space="preserve"> e as OLD com o </w:t>
      </w:r>
      <w:r w:rsidR="00626030">
        <w:rPr>
          <w:rFonts w:ascii="Courier New" w:hAnsi="Courier New" w:cs="Courier New"/>
          <w:sz w:val="20"/>
        </w:rPr>
        <w:t>respetivo valor antigo</w:t>
      </w:r>
      <w:r w:rsidR="007E4FC3">
        <w:rPr>
          <w:rFonts w:ascii="Courier New" w:hAnsi="Courier New" w:cs="Courier New"/>
          <w:sz w:val="20"/>
        </w:rPr>
        <w:t>.</w:t>
      </w:r>
      <w:r>
        <w:rPr>
          <w:rFonts w:ascii="Courier New" w:hAnsi="Courier New" w:cs="Courier New"/>
          <w:sz w:val="20"/>
        </w:rPr>
        <w:t xml:space="preserve"> </w:t>
      </w:r>
      <w:r w:rsidR="007E4FC3">
        <w:rPr>
          <w:rFonts w:ascii="Courier New" w:hAnsi="Courier New" w:cs="Courier New"/>
          <w:sz w:val="20"/>
        </w:rPr>
        <w:t>C</w:t>
      </w:r>
      <w:r>
        <w:rPr>
          <w:rFonts w:ascii="Courier New" w:hAnsi="Courier New" w:cs="Courier New"/>
          <w:sz w:val="20"/>
        </w:rPr>
        <w:t xml:space="preserve">aso o valor não tenha sido alterado </w:t>
      </w:r>
      <w:r w:rsidR="00626030">
        <w:rPr>
          <w:rFonts w:ascii="Courier New" w:hAnsi="Courier New" w:cs="Courier New"/>
          <w:sz w:val="20"/>
        </w:rPr>
        <w:t>o campo NEW ficará</w:t>
      </w:r>
      <w:r>
        <w:rPr>
          <w:rFonts w:ascii="Courier New" w:hAnsi="Courier New" w:cs="Courier New"/>
          <w:sz w:val="20"/>
        </w:rPr>
        <w:t xml:space="preserve"> a null</w:t>
      </w:r>
      <w:r w:rsidR="00626030">
        <w:rPr>
          <w:rFonts w:ascii="Courier New" w:hAnsi="Courier New" w:cs="Courier New"/>
          <w:sz w:val="20"/>
        </w:rPr>
        <w:t xml:space="preserve"> e o OLD com o valor </w:t>
      </w:r>
      <w:r w:rsidR="00811EBF">
        <w:rPr>
          <w:rFonts w:ascii="Courier New" w:hAnsi="Courier New" w:cs="Courier New"/>
          <w:sz w:val="20"/>
        </w:rPr>
        <w:t>existente na tabela</w:t>
      </w:r>
      <w:r>
        <w:rPr>
          <w:rFonts w:ascii="Courier New" w:hAnsi="Courier New" w:cs="Courier New"/>
          <w:sz w:val="20"/>
        </w:rPr>
        <w:t>.</w:t>
      </w:r>
    </w:p>
    <w:p w14:paraId="1EBA3939" w14:textId="131FC005" w:rsidR="00551D01" w:rsidRPr="003530DC" w:rsidRDefault="00551D01" w:rsidP="00631C09">
      <w:pPr>
        <w:ind w:firstLine="706"/>
        <w:jc w:val="both"/>
        <w:rPr>
          <w:rFonts w:ascii="Courier New" w:hAnsi="Courier New" w:cs="Courier New"/>
          <w:sz w:val="20"/>
          <w:szCs w:val="24"/>
        </w:rPr>
      </w:pPr>
      <w:r>
        <w:rPr>
          <w:rFonts w:ascii="Courier New" w:hAnsi="Courier New" w:cs="Courier New"/>
          <w:sz w:val="20"/>
          <w:szCs w:val="24"/>
        </w:rPr>
        <w:t>Todos os t</w:t>
      </w:r>
      <w:r w:rsidRPr="003530DC">
        <w:rPr>
          <w:rFonts w:ascii="Courier New" w:hAnsi="Courier New" w:cs="Courier New"/>
          <w:sz w:val="20"/>
          <w:szCs w:val="24"/>
        </w:rPr>
        <w:t xml:space="preserve">riggers são </w:t>
      </w:r>
      <w:r w:rsidR="00186369" w:rsidRPr="003530DC">
        <w:rPr>
          <w:rFonts w:ascii="Courier New" w:hAnsi="Courier New" w:cs="Courier New"/>
          <w:sz w:val="20"/>
          <w:szCs w:val="24"/>
        </w:rPr>
        <w:t>ac</w:t>
      </w:r>
      <w:r w:rsidR="00186369">
        <w:rPr>
          <w:rFonts w:ascii="Courier New" w:hAnsi="Courier New" w:cs="Courier New"/>
          <w:sz w:val="20"/>
          <w:szCs w:val="24"/>
        </w:rPr>
        <w:t>i</w:t>
      </w:r>
      <w:r w:rsidR="00186369" w:rsidRPr="003530DC">
        <w:rPr>
          <w:rFonts w:ascii="Courier New" w:hAnsi="Courier New" w:cs="Courier New"/>
          <w:sz w:val="20"/>
          <w:szCs w:val="24"/>
        </w:rPr>
        <w:t>onadas</w:t>
      </w:r>
      <w:r w:rsidR="00A05EFF">
        <w:rPr>
          <w:rFonts w:ascii="Courier New" w:hAnsi="Courier New" w:cs="Courier New"/>
          <w:sz w:val="20"/>
          <w:szCs w:val="24"/>
        </w:rPr>
        <w:t xml:space="preserve"> </w:t>
      </w:r>
      <w:r>
        <w:rPr>
          <w:rFonts w:ascii="Courier New" w:hAnsi="Courier New" w:cs="Courier New"/>
          <w:sz w:val="20"/>
          <w:szCs w:val="24"/>
        </w:rPr>
        <w:t>após a</w:t>
      </w:r>
      <w:r w:rsidR="00A05EFF">
        <w:rPr>
          <w:rFonts w:ascii="Courier New" w:hAnsi="Courier New" w:cs="Courier New"/>
          <w:sz w:val="20"/>
          <w:szCs w:val="24"/>
        </w:rPr>
        <w:t xml:space="preserve"> operação</w:t>
      </w:r>
      <w:r w:rsidR="00811EBF">
        <w:rPr>
          <w:rFonts w:ascii="Courier New" w:hAnsi="Courier New" w:cs="Courier New"/>
          <w:sz w:val="20"/>
          <w:szCs w:val="24"/>
        </w:rPr>
        <w:t xml:space="preserve"> (</w:t>
      </w:r>
      <w:r>
        <w:rPr>
          <w:rFonts w:ascii="Courier New" w:hAnsi="Courier New" w:cs="Courier New"/>
          <w:sz w:val="20"/>
          <w:szCs w:val="24"/>
        </w:rPr>
        <w:t>AFTER)</w:t>
      </w:r>
      <w:r w:rsidR="00811EBF">
        <w:rPr>
          <w:rFonts w:ascii="Courier New" w:hAnsi="Courier New" w:cs="Courier New"/>
          <w:sz w:val="20"/>
          <w:szCs w:val="24"/>
        </w:rPr>
        <w:t xml:space="preserve">, </w:t>
      </w:r>
      <w:r w:rsidR="00A05EFF">
        <w:rPr>
          <w:rFonts w:ascii="Courier New" w:hAnsi="Courier New" w:cs="Courier New"/>
          <w:sz w:val="20"/>
          <w:szCs w:val="24"/>
        </w:rPr>
        <w:t>preenchendo</w:t>
      </w:r>
      <w:r w:rsidR="00811EBF">
        <w:rPr>
          <w:rFonts w:ascii="Courier New" w:hAnsi="Courier New" w:cs="Courier New"/>
          <w:sz w:val="20"/>
          <w:szCs w:val="24"/>
        </w:rPr>
        <w:t xml:space="preserve"> </w:t>
      </w:r>
      <w:r w:rsidR="00A05EFF">
        <w:rPr>
          <w:rFonts w:ascii="Courier New" w:hAnsi="Courier New" w:cs="Courier New"/>
          <w:sz w:val="20"/>
          <w:szCs w:val="24"/>
        </w:rPr>
        <w:t xml:space="preserve">sempre </w:t>
      </w:r>
      <w:r w:rsidR="00811EBF">
        <w:rPr>
          <w:rFonts w:ascii="Courier New" w:hAnsi="Courier New" w:cs="Courier New"/>
          <w:sz w:val="20"/>
          <w:szCs w:val="24"/>
        </w:rPr>
        <w:t xml:space="preserve">os </w:t>
      </w:r>
      <w:r w:rsidRPr="003530DC">
        <w:rPr>
          <w:rFonts w:ascii="Courier New" w:hAnsi="Courier New" w:cs="Courier New"/>
          <w:sz w:val="20"/>
          <w:szCs w:val="24"/>
        </w:rPr>
        <w:t xml:space="preserve">seguintes </w:t>
      </w:r>
      <w:r w:rsidR="00A05EFF">
        <w:rPr>
          <w:rFonts w:ascii="Courier New" w:hAnsi="Courier New" w:cs="Courier New"/>
          <w:sz w:val="20"/>
          <w:szCs w:val="24"/>
        </w:rPr>
        <w:t>campos</w:t>
      </w:r>
      <w:r w:rsidRPr="003530DC">
        <w:rPr>
          <w:rFonts w:ascii="Courier New" w:hAnsi="Courier New" w:cs="Courier New"/>
          <w:sz w:val="20"/>
          <w:szCs w:val="24"/>
        </w:rPr>
        <w:t>:</w:t>
      </w:r>
    </w:p>
    <w:p w14:paraId="6932017E" w14:textId="5750D1EE" w:rsidR="00551D01" w:rsidRPr="003530DC" w:rsidRDefault="00551D01" w:rsidP="00631C09">
      <w:pPr>
        <w:pStyle w:val="ListParagraph"/>
        <w:numPr>
          <w:ilvl w:val="0"/>
          <w:numId w:val="29"/>
        </w:numPr>
        <w:jc w:val="both"/>
        <w:rPr>
          <w:rFonts w:ascii="Courier New" w:hAnsi="Courier New" w:cs="Courier New"/>
          <w:sz w:val="20"/>
          <w:szCs w:val="24"/>
        </w:rPr>
      </w:pPr>
      <w:r w:rsidRPr="003530DC">
        <w:rPr>
          <w:rFonts w:ascii="Courier New" w:hAnsi="Courier New" w:cs="Courier New"/>
          <w:sz w:val="20"/>
          <w:szCs w:val="24"/>
        </w:rPr>
        <w:t>Utilizador</w:t>
      </w:r>
      <w:r w:rsidR="00995F9C">
        <w:rPr>
          <w:rFonts w:ascii="Courier New" w:hAnsi="Courier New" w:cs="Courier New"/>
          <w:sz w:val="20"/>
          <w:szCs w:val="24"/>
        </w:rPr>
        <w:t xml:space="preserve"> –</w:t>
      </w:r>
      <w:r>
        <w:rPr>
          <w:rFonts w:ascii="Courier New" w:hAnsi="Courier New" w:cs="Courier New"/>
          <w:sz w:val="20"/>
          <w:szCs w:val="24"/>
        </w:rPr>
        <w:t xml:space="preserve"> </w:t>
      </w:r>
      <w:r w:rsidR="00811EBF">
        <w:rPr>
          <w:rFonts w:ascii="Courier New" w:hAnsi="Courier New" w:cs="Courier New"/>
          <w:sz w:val="20"/>
          <w:szCs w:val="24"/>
        </w:rPr>
        <w:t>Utilizador</w:t>
      </w:r>
      <w:r w:rsidRPr="003530DC">
        <w:rPr>
          <w:rFonts w:ascii="Courier New" w:hAnsi="Courier New" w:cs="Courier New"/>
          <w:sz w:val="20"/>
          <w:szCs w:val="24"/>
        </w:rPr>
        <w:t xml:space="preserve"> que fez a modificação.</w:t>
      </w:r>
    </w:p>
    <w:p w14:paraId="3E702B0C" w14:textId="76E9E5F9" w:rsidR="00551D01" w:rsidRPr="003530DC" w:rsidRDefault="00551D01" w:rsidP="00631C09">
      <w:pPr>
        <w:pStyle w:val="ListParagraph"/>
        <w:numPr>
          <w:ilvl w:val="0"/>
          <w:numId w:val="29"/>
        </w:numPr>
        <w:jc w:val="both"/>
        <w:rPr>
          <w:rFonts w:ascii="Courier New" w:hAnsi="Courier New" w:cs="Courier New"/>
          <w:sz w:val="20"/>
          <w:szCs w:val="24"/>
        </w:rPr>
      </w:pPr>
      <w:proofErr w:type="spellStart"/>
      <w:r w:rsidRPr="003530DC">
        <w:rPr>
          <w:rFonts w:ascii="Courier New" w:hAnsi="Courier New" w:cs="Courier New"/>
          <w:sz w:val="20"/>
          <w:szCs w:val="24"/>
        </w:rPr>
        <w:t>DataHora</w:t>
      </w:r>
      <w:proofErr w:type="spellEnd"/>
      <w:r>
        <w:rPr>
          <w:rFonts w:ascii="Courier New" w:hAnsi="Courier New" w:cs="Courier New"/>
          <w:sz w:val="20"/>
          <w:szCs w:val="24"/>
        </w:rPr>
        <w:t xml:space="preserve"> </w:t>
      </w:r>
      <w:r w:rsidRPr="003530DC">
        <w:rPr>
          <w:rFonts w:ascii="Courier New" w:hAnsi="Courier New" w:cs="Courier New"/>
          <w:sz w:val="20"/>
          <w:szCs w:val="24"/>
        </w:rPr>
        <w:t>- Data e Hora da modificação.</w:t>
      </w:r>
    </w:p>
    <w:p w14:paraId="11D2622C" w14:textId="2C9DBFF8" w:rsidR="007A4AE8" w:rsidRPr="00F04796" w:rsidRDefault="00551D01" w:rsidP="007A4AE8">
      <w:pPr>
        <w:pStyle w:val="ListParagraph"/>
        <w:numPr>
          <w:ilvl w:val="0"/>
          <w:numId w:val="29"/>
        </w:numPr>
        <w:jc w:val="both"/>
        <w:rPr>
          <w:rFonts w:ascii="Courier New" w:hAnsi="Courier New" w:cs="Courier New"/>
          <w:sz w:val="20"/>
          <w:szCs w:val="24"/>
        </w:rPr>
      </w:pPr>
      <w:proofErr w:type="spellStart"/>
      <w:r w:rsidRPr="003530DC">
        <w:rPr>
          <w:rFonts w:ascii="Courier New" w:hAnsi="Courier New" w:cs="Courier New"/>
          <w:sz w:val="20"/>
          <w:szCs w:val="24"/>
        </w:rPr>
        <w:t>Operacao</w:t>
      </w:r>
      <w:proofErr w:type="spellEnd"/>
      <w:r>
        <w:rPr>
          <w:rFonts w:ascii="Courier New" w:hAnsi="Courier New" w:cs="Courier New"/>
          <w:sz w:val="20"/>
          <w:szCs w:val="24"/>
        </w:rPr>
        <w:t xml:space="preserve"> </w:t>
      </w:r>
      <w:r w:rsidRPr="003530DC">
        <w:rPr>
          <w:rFonts w:ascii="Courier New" w:hAnsi="Courier New" w:cs="Courier New"/>
          <w:sz w:val="20"/>
          <w:szCs w:val="24"/>
        </w:rPr>
        <w:t>- Qual a operação</w:t>
      </w:r>
      <w:r>
        <w:rPr>
          <w:rFonts w:ascii="Courier New" w:hAnsi="Courier New" w:cs="Courier New"/>
          <w:sz w:val="20"/>
          <w:szCs w:val="24"/>
        </w:rPr>
        <w:t xml:space="preserve"> </w:t>
      </w:r>
      <w:r w:rsidR="00811EBF">
        <w:rPr>
          <w:rFonts w:ascii="Courier New" w:hAnsi="Courier New" w:cs="Courier New"/>
          <w:sz w:val="20"/>
          <w:szCs w:val="24"/>
        </w:rPr>
        <w:t>executada</w:t>
      </w:r>
      <w:r w:rsidR="00A901D4">
        <w:rPr>
          <w:rFonts w:ascii="Courier New" w:hAnsi="Courier New" w:cs="Courier New"/>
          <w:sz w:val="20"/>
          <w:szCs w:val="24"/>
        </w:rPr>
        <w:t>. Neste campo deverá aparecer apenas os valores I</w:t>
      </w:r>
      <w:r w:rsidR="00A05EFF">
        <w:rPr>
          <w:rFonts w:ascii="Courier New" w:hAnsi="Courier New" w:cs="Courier New"/>
          <w:sz w:val="20"/>
          <w:szCs w:val="24"/>
        </w:rPr>
        <w:t xml:space="preserve"> </w:t>
      </w:r>
      <w:r w:rsidR="00A901D4">
        <w:rPr>
          <w:rFonts w:ascii="Courier New" w:hAnsi="Courier New" w:cs="Courier New"/>
          <w:sz w:val="20"/>
          <w:szCs w:val="24"/>
        </w:rPr>
        <w:t>(Insert), U</w:t>
      </w:r>
      <w:r w:rsidR="00A05EFF">
        <w:rPr>
          <w:rFonts w:ascii="Courier New" w:hAnsi="Courier New" w:cs="Courier New"/>
          <w:sz w:val="20"/>
          <w:szCs w:val="24"/>
        </w:rPr>
        <w:t xml:space="preserve"> </w:t>
      </w:r>
      <w:r w:rsidR="00A901D4">
        <w:rPr>
          <w:rFonts w:ascii="Courier New" w:hAnsi="Courier New" w:cs="Courier New"/>
          <w:sz w:val="20"/>
          <w:szCs w:val="24"/>
        </w:rPr>
        <w:t xml:space="preserve">(Update) e </w:t>
      </w:r>
      <w:r w:rsidR="00786F92">
        <w:rPr>
          <w:rFonts w:ascii="Courier New" w:hAnsi="Courier New" w:cs="Courier New"/>
          <w:sz w:val="20"/>
          <w:szCs w:val="24"/>
        </w:rPr>
        <w:t>D</w:t>
      </w:r>
      <w:r w:rsidR="00A05EFF">
        <w:rPr>
          <w:rFonts w:ascii="Courier New" w:hAnsi="Courier New" w:cs="Courier New"/>
          <w:sz w:val="20"/>
          <w:szCs w:val="24"/>
        </w:rPr>
        <w:t xml:space="preserve"> </w:t>
      </w:r>
      <w:r w:rsidR="00786F92">
        <w:rPr>
          <w:rFonts w:ascii="Courier New" w:hAnsi="Courier New" w:cs="Courier New"/>
          <w:sz w:val="20"/>
          <w:szCs w:val="24"/>
        </w:rPr>
        <w:t>(Delete).</w:t>
      </w:r>
    </w:p>
    <w:p w14:paraId="61D13B4A" w14:textId="6723EAA3" w:rsidR="00DC334A" w:rsidRDefault="00083D94" w:rsidP="00BC1BE0">
      <w:pPr>
        <w:ind w:firstLine="706"/>
        <w:jc w:val="both"/>
        <w:rPr>
          <w:rFonts w:ascii="Courier New" w:hAnsi="Courier New" w:cs="Courier New"/>
          <w:sz w:val="20"/>
          <w:szCs w:val="24"/>
        </w:rPr>
      </w:pPr>
      <w:r>
        <w:rPr>
          <w:rFonts w:ascii="Courier New" w:hAnsi="Courier New" w:cs="Courier New"/>
          <w:sz w:val="20"/>
          <w:szCs w:val="24"/>
        </w:rPr>
        <w:t xml:space="preserve">Após a realização de testes constatámos que </w:t>
      </w:r>
      <w:r w:rsidR="003C66E9">
        <w:rPr>
          <w:rFonts w:ascii="Courier New" w:hAnsi="Courier New" w:cs="Courier New"/>
          <w:sz w:val="20"/>
          <w:szCs w:val="24"/>
        </w:rPr>
        <w:t xml:space="preserve">quando as chaves estrangeiras têm definido para as operações de </w:t>
      </w:r>
      <w:proofErr w:type="spellStart"/>
      <w:r w:rsidR="003C66E9">
        <w:rPr>
          <w:rFonts w:ascii="Courier New" w:hAnsi="Courier New" w:cs="Courier New"/>
          <w:sz w:val="20"/>
          <w:szCs w:val="24"/>
        </w:rPr>
        <w:t>update</w:t>
      </w:r>
      <w:proofErr w:type="spellEnd"/>
      <w:r w:rsidR="003C66E9">
        <w:rPr>
          <w:rFonts w:ascii="Courier New" w:hAnsi="Courier New" w:cs="Courier New"/>
          <w:sz w:val="20"/>
          <w:szCs w:val="24"/>
        </w:rPr>
        <w:t xml:space="preserve"> ou </w:t>
      </w:r>
      <w:r w:rsidR="0062696E">
        <w:rPr>
          <w:rFonts w:ascii="Courier New" w:hAnsi="Courier New" w:cs="Courier New"/>
          <w:sz w:val="20"/>
          <w:szCs w:val="24"/>
        </w:rPr>
        <w:t xml:space="preserve">de </w:t>
      </w:r>
      <w:r w:rsidR="003C66E9">
        <w:rPr>
          <w:rFonts w:ascii="Courier New" w:hAnsi="Courier New" w:cs="Courier New"/>
          <w:sz w:val="20"/>
          <w:szCs w:val="24"/>
        </w:rPr>
        <w:t>delete o modo</w:t>
      </w:r>
      <w:r w:rsidR="00FF1F31">
        <w:rPr>
          <w:rFonts w:ascii="Courier New" w:hAnsi="Courier New" w:cs="Courier New"/>
          <w:sz w:val="20"/>
          <w:szCs w:val="24"/>
        </w:rPr>
        <w:t xml:space="preserve"> de</w:t>
      </w:r>
      <w:r w:rsidR="0062696E">
        <w:rPr>
          <w:rFonts w:ascii="Courier New" w:hAnsi="Courier New" w:cs="Courier New"/>
          <w:sz w:val="20"/>
          <w:szCs w:val="24"/>
        </w:rPr>
        <w:t xml:space="preserve"> </w:t>
      </w:r>
      <w:proofErr w:type="spellStart"/>
      <w:r w:rsidR="003C66E9">
        <w:rPr>
          <w:rFonts w:ascii="Courier New" w:hAnsi="Courier New" w:cs="Courier New"/>
          <w:sz w:val="20"/>
          <w:szCs w:val="24"/>
        </w:rPr>
        <w:t>Cascade</w:t>
      </w:r>
      <w:proofErr w:type="spellEnd"/>
      <w:r w:rsidR="00DC1910">
        <w:rPr>
          <w:rFonts w:ascii="Courier New" w:hAnsi="Courier New" w:cs="Courier New"/>
          <w:sz w:val="20"/>
          <w:szCs w:val="24"/>
        </w:rPr>
        <w:t>,</w:t>
      </w:r>
      <w:r w:rsidR="003C66E9">
        <w:rPr>
          <w:rFonts w:ascii="Courier New" w:hAnsi="Courier New" w:cs="Courier New"/>
          <w:sz w:val="20"/>
          <w:szCs w:val="24"/>
        </w:rPr>
        <w:t xml:space="preserve"> </w:t>
      </w:r>
      <w:r w:rsidR="00320226">
        <w:rPr>
          <w:rFonts w:ascii="Courier New" w:hAnsi="Courier New" w:cs="Courier New"/>
          <w:sz w:val="20"/>
          <w:szCs w:val="24"/>
        </w:rPr>
        <w:t xml:space="preserve">o trigger </w:t>
      </w:r>
      <w:r w:rsidR="005B6F2A">
        <w:rPr>
          <w:rFonts w:ascii="Courier New" w:hAnsi="Courier New" w:cs="Courier New"/>
          <w:sz w:val="20"/>
          <w:szCs w:val="24"/>
        </w:rPr>
        <w:t xml:space="preserve">destas tabelas não é acionado automaticamente, sendo apenas acionado </w:t>
      </w:r>
      <w:r w:rsidR="00DC1910">
        <w:rPr>
          <w:rFonts w:ascii="Courier New" w:hAnsi="Courier New" w:cs="Courier New"/>
          <w:sz w:val="20"/>
          <w:szCs w:val="24"/>
        </w:rPr>
        <w:t>o trigger d</w:t>
      </w:r>
      <w:r w:rsidR="005B6F2A">
        <w:rPr>
          <w:rFonts w:ascii="Courier New" w:hAnsi="Courier New" w:cs="Courier New"/>
          <w:sz w:val="20"/>
          <w:szCs w:val="24"/>
        </w:rPr>
        <w:t>a tabela onde ocorreu diretamente a respetiva operação.</w:t>
      </w:r>
    </w:p>
    <w:p w14:paraId="0B99C406" w14:textId="7823A48D" w:rsidR="009D7F0C" w:rsidRPr="00BC1BE0" w:rsidRDefault="00DC1910" w:rsidP="00BC1BE0">
      <w:pPr>
        <w:ind w:firstLine="706"/>
        <w:jc w:val="both"/>
        <w:rPr>
          <w:rFonts w:ascii="Courier New" w:hAnsi="Courier New" w:cs="Courier New"/>
          <w:sz w:val="20"/>
          <w:szCs w:val="24"/>
        </w:rPr>
      </w:pPr>
      <w:r>
        <w:rPr>
          <w:rFonts w:ascii="Courier New" w:hAnsi="Courier New" w:cs="Courier New"/>
          <w:sz w:val="20"/>
          <w:szCs w:val="24"/>
        </w:rPr>
        <w:t>De modo a contornar este problema</w:t>
      </w:r>
      <w:r w:rsidR="00FF1F31">
        <w:rPr>
          <w:rFonts w:ascii="Courier New" w:hAnsi="Courier New" w:cs="Courier New"/>
          <w:sz w:val="20"/>
          <w:szCs w:val="24"/>
        </w:rPr>
        <w:t>,</w:t>
      </w:r>
      <w:r>
        <w:rPr>
          <w:rFonts w:ascii="Courier New" w:hAnsi="Courier New" w:cs="Courier New"/>
          <w:sz w:val="20"/>
          <w:szCs w:val="24"/>
        </w:rPr>
        <w:t xml:space="preserve"> a solução</w:t>
      </w:r>
      <w:r w:rsidR="00FF1F31">
        <w:rPr>
          <w:rFonts w:ascii="Courier New" w:hAnsi="Courier New" w:cs="Courier New"/>
          <w:sz w:val="20"/>
          <w:szCs w:val="24"/>
        </w:rPr>
        <w:t xml:space="preserve"> encontrada,</w:t>
      </w:r>
      <w:r>
        <w:rPr>
          <w:rFonts w:ascii="Courier New" w:hAnsi="Courier New" w:cs="Courier New"/>
          <w:sz w:val="20"/>
          <w:szCs w:val="24"/>
        </w:rPr>
        <w:t xml:space="preserve"> </w:t>
      </w:r>
      <w:r w:rsidR="00660A2E">
        <w:rPr>
          <w:rFonts w:ascii="Courier New" w:hAnsi="Courier New" w:cs="Courier New"/>
          <w:sz w:val="20"/>
          <w:szCs w:val="24"/>
        </w:rPr>
        <w:t xml:space="preserve">passa por ao mesmo tempo que o trigger </w:t>
      </w:r>
      <w:r w:rsidR="00FF1F31">
        <w:rPr>
          <w:rFonts w:ascii="Courier New" w:hAnsi="Courier New" w:cs="Courier New"/>
          <w:sz w:val="20"/>
          <w:szCs w:val="24"/>
        </w:rPr>
        <w:t xml:space="preserve">é </w:t>
      </w:r>
      <w:r w:rsidR="00660A2E">
        <w:rPr>
          <w:rFonts w:ascii="Courier New" w:hAnsi="Courier New" w:cs="Courier New"/>
          <w:sz w:val="20"/>
          <w:szCs w:val="24"/>
        </w:rPr>
        <w:t>acionado</w:t>
      </w:r>
      <w:r w:rsidR="00093FEC">
        <w:rPr>
          <w:rFonts w:ascii="Courier New" w:hAnsi="Courier New" w:cs="Courier New"/>
          <w:sz w:val="20"/>
          <w:szCs w:val="24"/>
        </w:rPr>
        <w:t xml:space="preserve"> </w:t>
      </w:r>
      <w:r w:rsidR="00FF1F31">
        <w:rPr>
          <w:rFonts w:ascii="Courier New" w:hAnsi="Courier New" w:cs="Courier New"/>
          <w:sz w:val="20"/>
          <w:szCs w:val="24"/>
        </w:rPr>
        <w:t>este</w:t>
      </w:r>
      <w:r w:rsidR="00660A2E">
        <w:rPr>
          <w:rFonts w:ascii="Courier New" w:hAnsi="Courier New" w:cs="Courier New"/>
          <w:sz w:val="20"/>
          <w:szCs w:val="24"/>
        </w:rPr>
        <w:t xml:space="preserve"> insere </w:t>
      </w:r>
      <w:r w:rsidR="009D7F0C">
        <w:rPr>
          <w:rFonts w:ascii="Courier New" w:hAnsi="Courier New" w:cs="Courier New"/>
          <w:sz w:val="20"/>
          <w:szCs w:val="24"/>
        </w:rPr>
        <w:t>na</w:t>
      </w:r>
      <w:r w:rsidR="00660A2E">
        <w:rPr>
          <w:rFonts w:ascii="Courier New" w:hAnsi="Courier New" w:cs="Courier New"/>
          <w:sz w:val="20"/>
          <w:szCs w:val="24"/>
        </w:rPr>
        <w:t xml:space="preserve"> respetiva tabela</w:t>
      </w:r>
      <w:r w:rsidR="00BA223D">
        <w:rPr>
          <w:rFonts w:ascii="Courier New" w:hAnsi="Courier New" w:cs="Courier New"/>
          <w:sz w:val="20"/>
          <w:szCs w:val="24"/>
        </w:rPr>
        <w:t xml:space="preserve"> de</w:t>
      </w:r>
      <w:r w:rsidR="00660A2E">
        <w:rPr>
          <w:rFonts w:ascii="Courier New" w:hAnsi="Courier New" w:cs="Courier New"/>
          <w:sz w:val="20"/>
          <w:szCs w:val="24"/>
        </w:rPr>
        <w:t xml:space="preserve"> log </w:t>
      </w:r>
      <w:r w:rsidR="002E69D4">
        <w:rPr>
          <w:rFonts w:ascii="Courier New" w:hAnsi="Courier New" w:cs="Courier New"/>
          <w:sz w:val="20"/>
          <w:szCs w:val="24"/>
        </w:rPr>
        <w:t xml:space="preserve">o registo da </w:t>
      </w:r>
      <w:r w:rsidR="004D58BE">
        <w:rPr>
          <w:rFonts w:ascii="Courier New" w:hAnsi="Courier New" w:cs="Courier New"/>
          <w:sz w:val="20"/>
          <w:szCs w:val="24"/>
        </w:rPr>
        <w:t>operação</w:t>
      </w:r>
      <w:r w:rsidR="00BA223D">
        <w:rPr>
          <w:rFonts w:ascii="Courier New" w:hAnsi="Courier New" w:cs="Courier New"/>
          <w:sz w:val="20"/>
          <w:szCs w:val="24"/>
        </w:rPr>
        <w:t xml:space="preserve"> realizada, e ao mesmo tempo,</w:t>
      </w:r>
      <w:r w:rsidR="004D58BE">
        <w:rPr>
          <w:rFonts w:ascii="Courier New" w:hAnsi="Courier New" w:cs="Courier New"/>
          <w:sz w:val="20"/>
          <w:szCs w:val="24"/>
        </w:rPr>
        <w:t xml:space="preserve"> </w:t>
      </w:r>
      <w:r w:rsidR="002E69D4">
        <w:rPr>
          <w:rFonts w:ascii="Courier New" w:hAnsi="Courier New" w:cs="Courier New"/>
          <w:sz w:val="20"/>
          <w:szCs w:val="24"/>
        </w:rPr>
        <w:t xml:space="preserve">irá também </w:t>
      </w:r>
      <w:r w:rsidR="00E7640E">
        <w:rPr>
          <w:rFonts w:ascii="Courier New" w:hAnsi="Courier New" w:cs="Courier New"/>
          <w:sz w:val="20"/>
          <w:szCs w:val="24"/>
        </w:rPr>
        <w:t>criar</w:t>
      </w:r>
      <w:r w:rsidR="002E69D4">
        <w:rPr>
          <w:rFonts w:ascii="Courier New" w:hAnsi="Courier New" w:cs="Courier New"/>
          <w:sz w:val="20"/>
          <w:szCs w:val="24"/>
        </w:rPr>
        <w:t xml:space="preserve"> </w:t>
      </w:r>
      <w:r w:rsidR="004D58BE">
        <w:rPr>
          <w:rFonts w:ascii="Courier New" w:hAnsi="Courier New" w:cs="Courier New"/>
          <w:sz w:val="20"/>
          <w:szCs w:val="24"/>
        </w:rPr>
        <w:t xml:space="preserve">o mesmo tipo de registo </w:t>
      </w:r>
      <w:r w:rsidR="002E69D4">
        <w:rPr>
          <w:rFonts w:ascii="Courier New" w:hAnsi="Courier New" w:cs="Courier New"/>
          <w:sz w:val="20"/>
          <w:szCs w:val="24"/>
        </w:rPr>
        <w:t xml:space="preserve">em todas tabelas </w:t>
      </w:r>
      <w:proofErr w:type="spellStart"/>
      <w:r w:rsidR="002E69D4">
        <w:rPr>
          <w:rFonts w:ascii="Courier New" w:hAnsi="Courier New" w:cs="Courier New"/>
          <w:sz w:val="20"/>
          <w:szCs w:val="24"/>
        </w:rPr>
        <w:t>logs</w:t>
      </w:r>
      <w:proofErr w:type="spellEnd"/>
      <w:r w:rsidR="002E69D4">
        <w:rPr>
          <w:rFonts w:ascii="Courier New" w:hAnsi="Courier New" w:cs="Courier New"/>
          <w:sz w:val="20"/>
          <w:szCs w:val="24"/>
        </w:rPr>
        <w:t xml:space="preserve"> que tenham </w:t>
      </w:r>
      <w:r w:rsidR="00437C50">
        <w:rPr>
          <w:rFonts w:ascii="Courier New" w:hAnsi="Courier New" w:cs="Courier New"/>
          <w:sz w:val="20"/>
          <w:szCs w:val="24"/>
        </w:rPr>
        <w:t>chaves</w:t>
      </w:r>
      <w:r w:rsidR="009D7F0C">
        <w:rPr>
          <w:rFonts w:ascii="Courier New" w:hAnsi="Courier New" w:cs="Courier New"/>
          <w:sz w:val="20"/>
          <w:szCs w:val="24"/>
        </w:rPr>
        <w:t xml:space="preserve"> estrangeiras e</w:t>
      </w:r>
      <w:r w:rsidR="00437C50">
        <w:rPr>
          <w:rFonts w:ascii="Courier New" w:hAnsi="Courier New" w:cs="Courier New"/>
          <w:sz w:val="20"/>
          <w:szCs w:val="24"/>
        </w:rPr>
        <w:t xml:space="preserve"> que sejam influenciadas por esta operação</w:t>
      </w:r>
      <w:r w:rsidR="002E69D4">
        <w:rPr>
          <w:rFonts w:ascii="Courier New" w:hAnsi="Courier New" w:cs="Courier New"/>
          <w:sz w:val="20"/>
          <w:szCs w:val="24"/>
        </w:rPr>
        <w:t>.</w:t>
      </w:r>
      <w:r w:rsidR="009D7F0C">
        <w:rPr>
          <w:rFonts w:ascii="Courier New" w:hAnsi="Courier New" w:cs="Courier New"/>
          <w:sz w:val="20"/>
          <w:szCs w:val="24"/>
        </w:rPr>
        <w:t xml:space="preserve"> Por exemplo, o trigger </w:t>
      </w:r>
      <w:proofErr w:type="spellStart"/>
      <w:r w:rsidR="009D7F0C">
        <w:rPr>
          <w:rFonts w:ascii="Courier New" w:hAnsi="Courier New" w:cs="Courier New"/>
          <w:sz w:val="20"/>
          <w:szCs w:val="24"/>
        </w:rPr>
        <w:t>DeleteVariaveis</w:t>
      </w:r>
      <w:proofErr w:type="spellEnd"/>
      <w:r w:rsidR="009D7F0C">
        <w:rPr>
          <w:rFonts w:ascii="Courier New" w:hAnsi="Courier New" w:cs="Courier New"/>
          <w:sz w:val="20"/>
          <w:szCs w:val="24"/>
        </w:rPr>
        <w:t xml:space="preserve"> irá </w:t>
      </w:r>
      <w:r w:rsidR="00CC2BCE">
        <w:rPr>
          <w:rFonts w:ascii="Courier New" w:hAnsi="Courier New" w:cs="Courier New"/>
          <w:sz w:val="20"/>
          <w:szCs w:val="24"/>
        </w:rPr>
        <w:t xml:space="preserve">criar um registo da operação delete na tabela </w:t>
      </w:r>
      <w:proofErr w:type="spellStart"/>
      <w:r w:rsidR="00CC2BCE" w:rsidRPr="00500720">
        <w:rPr>
          <w:rFonts w:ascii="Courier New" w:hAnsi="Courier New" w:cs="Courier New"/>
          <w:i/>
          <w:sz w:val="20"/>
          <w:szCs w:val="20"/>
        </w:rPr>
        <w:t>Variaveis_LOG</w:t>
      </w:r>
      <w:proofErr w:type="spellEnd"/>
      <w:r w:rsidR="00CC2BCE">
        <w:rPr>
          <w:rFonts w:ascii="Courier New" w:hAnsi="Courier New" w:cs="Courier New"/>
          <w:sz w:val="20"/>
          <w:szCs w:val="24"/>
        </w:rPr>
        <w:t xml:space="preserve">, na </w:t>
      </w:r>
      <w:proofErr w:type="spellStart"/>
      <w:r w:rsidR="00CC2BCE" w:rsidRPr="00500720">
        <w:rPr>
          <w:rFonts w:ascii="Courier New" w:hAnsi="Courier New" w:cs="Courier New"/>
          <w:i/>
          <w:sz w:val="20"/>
          <w:szCs w:val="24"/>
        </w:rPr>
        <w:t>V</w:t>
      </w:r>
      <w:r w:rsidR="00EF17FB" w:rsidRPr="00500720">
        <w:rPr>
          <w:rFonts w:ascii="Courier New" w:hAnsi="Courier New" w:cs="Courier New"/>
          <w:i/>
          <w:sz w:val="20"/>
          <w:szCs w:val="24"/>
        </w:rPr>
        <w:t>ariaveisMedidas_LOG</w:t>
      </w:r>
      <w:proofErr w:type="spellEnd"/>
      <w:r w:rsidR="00EF17FB">
        <w:rPr>
          <w:rFonts w:ascii="Courier New" w:hAnsi="Courier New" w:cs="Courier New"/>
          <w:sz w:val="20"/>
          <w:szCs w:val="24"/>
        </w:rPr>
        <w:t xml:space="preserve"> e na </w:t>
      </w:r>
      <w:proofErr w:type="spellStart"/>
      <w:r w:rsidR="00EF17FB" w:rsidRPr="00500720">
        <w:rPr>
          <w:rFonts w:ascii="Courier New" w:hAnsi="Courier New" w:cs="Courier New"/>
          <w:i/>
          <w:sz w:val="20"/>
          <w:szCs w:val="24"/>
        </w:rPr>
        <w:t>Medicoes_LOG</w:t>
      </w:r>
      <w:proofErr w:type="spellEnd"/>
      <w:r w:rsidR="00EF17FB">
        <w:rPr>
          <w:rFonts w:ascii="Courier New" w:hAnsi="Courier New" w:cs="Courier New"/>
          <w:sz w:val="20"/>
          <w:szCs w:val="24"/>
        </w:rPr>
        <w:t>.</w:t>
      </w:r>
      <w:r w:rsidR="009D7F0C" w:rsidRPr="00BC1BE0">
        <w:rPr>
          <w:rFonts w:ascii="Courier New" w:hAnsi="Courier New" w:cs="Courier New"/>
          <w:sz w:val="20"/>
          <w:szCs w:val="24"/>
        </w:rPr>
        <w:t xml:space="preserve"> </w:t>
      </w:r>
    </w:p>
    <w:p w14:paraId="739F70C6" w14:textId="232A10B3" w:rsidR="007A4AE8" w:rsidRPr="007A4AE8" w:rsidRDefault="007A4AE8" w:rsidP="00BC1BE0">
      <w:pPr>
        <w:ind w:firstLine="706"/>
        <w:jc w:val="both"/>
        <w:rPr>
          <w:rFonts w:ascii="Courier New" w:hAnsi="Courier New" w:cs="Courier New"/>
          <w:sz w:val="20"/>
          <w:szCs w:val="24"/>
        </w:rPr>
      </w:pPr>
    </w:p>
    <w:p w14:paraId="6459D440" w14:textId="4B115966" w:rsidR="008C2F89" w:rsidRPr="006C15FB" w:rsidRDefault="008C2F89" w:rsidP="006C15FB">
      <w:pPr>
        <w:jc w:val="both"/>
        <w:rPr>
          <w:rFonts w:ascii="Courier New" w:hAnsi="Courier New" w:cs="Courier New"/>
        </w:rPr>
      </w:pPr>
      <w:r>
        <w:br w:type="page"/>
      </w:r>
    </w:p>
    <w:p w14:paraId="3BACE4F8" w14:textId="6B9F5BC8" w:rsidR="00F428F1" w:rsidRDefault="00F428F1" w:rsidP="00F428F1">
      <w:pPr>
        <w:pStyle w:val="Heading4"/>
      </w:pPr>
      <w:bookmarkStart w:id="12" w:name="_Toc535335171"/>
      <w:r>
        <w:lastRenderedPageBreak/>
        <w:t xml:space="preserve">Apreciação Crítica de </w:t>
      </w:r>
      <w:proofErr w:type="gramStart"/>
      <w:r>
        <w:t xml:space="preserve">triggers </w:t>
      </w:r>
      <w:r w:rsidR="00195106">
        <w:t xml:space="preserve"> </w:t>
      </w:r>
      <w:r w:rsidR="00797D6D">
        <w:t>para</w:t>
      </w:r>
      <w:proofErr w:type="gramEnd"/>
      <w:r w:rsidR="00797D6D">
        <w:t xml:space="preserve"> gestão de </w:t>
      </w:r>
      <w:proofErr w:type="spellStart"/>
      <w:r w:rsidR="00797D6D">
        <w:t>logs</w:t>
      </w:r>
      <w:bookmarkEnd w:id="12"/>
      <w:proofErr w:type="spellEnd"/>
    </w:p>
    <w:p w14:paraId="72D8CB91" w14:textId="77777777" w:rsidR="00F428F1" w:rsidRPr="00226BFA" w:rsidRDefault="00F428F1" w:rsidP="00F428F1"/>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F428F1" w14:paraId="47CDB1B7" w14:textId="77777777" w:rsidTr="00F428F1">
        <w:tc>
          <w:tcPr>
            <w:tcW w:w="8720" w:type="dxa"/>
            <w:shd w:val="clear" w:color="auto" w:fill="E6E6E6"/>
          </w:tcPr>
          <w:p w14:paraId="519811D3" w14:textId="77777777" w:rsidR="00B863B0" w:rsidRDefault="00B863B0" w:rsidP="00B863B0">
            <w:pPr>
              <w:rPr>
                <w:rFonts w:asciiTheme="majorHAnsi" w:eastAsiaTheme="majorEastAsia" w:hAnsiTheme="majorHAnsi" w:cstheme="majorBidi"/>
                <w:color w:val="365F91" w:themeColor="accent1" w:themeShade="BF"/>
                <w:sz w:val="26"/>
                <w:szCs w:val="26"/>
              </w:rPr>
            </w:pPr>
          </w:p>
          <w:p w14:paraId="44EDEAE4" w14:textId="77777777" w:rsidR="00B863B0" w:rsidRPr="00B863B0" w:rsidRDefault="00B863B0" w:rsidP="00B863B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6590EC2" w14:textId="77777777" w:rsidR="00B863B0" w:rsidRDefault="00B863B0" w:rsidP="00393ABC">
            <w:pPr>
              <w:rPr>
                <w:rFonts w:ascii="Courier New" w:hAnsi="Courier New" w:cs="Courier New"/>
                <w:sz w:val="24"/>
                <w:szCs w:val="24"/>
              </w:rPr>
            </w:pPr>
          </w:p>
          <w:p w14:paraId="3BABD288"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044E329C" w14:textId="3EC48FBF" w:rsidR="00393ABC" w:rsidRDefault="00393ABC" w:rsidP="00240DAE">
            <w:pPr>
              <w:rPr>
                <w:rFonts w:ascii="Courier New" w:hAnsi="Courier New" w:cs="Courier New"/>
                <w:b/>
                <w:sz w:val="24"/>
                <w:szCs w:val="24"/>
              </w:rPr>
            </w:pPr>
          </w:p>
          <w:p w14:paraId="3ED33A80" w14:textId="4A1AAE3F" w:rsidR="00195106" w:rsidRDefault="00195106" w:rsidP="00240DAE">
            <w:pPr>
              <w:rPr>
                <w:rFonts w:ascii="Courier New" w:hAnsi="Courier New" w:cs="Courier New"/>
                <w:b/>
                <w:sz w:val="24"/>
                <w:szCs w:val="24"/>
              </w:rPr>
            </w:pPr>
          </w:p>
          <w:p w14:paraId="49B8725D" w14:textId="77777777" w:rsidR="00393ABC" w:rsidRDefault="00393ABC" w:rsidP="00240DAE">
            <w:pPr>
              <w:rPr>
                <w:rFonts w:ascii="Courier New" w:hAnsi="Courier New" w:cs="Courier New"/>
                <w:b/>
                <w:sz w:val="24"/>
                <w:szCs w:val="24"/>
              </w:rPr>
            </w:pPr>
          </w:p>
          <w:p w14:paraId="44083426" w14:textId="77777777" w:rsidR="00393ABC" w:rsidRDefault="00393ABC" w:rsidP="00240DAE">
            <w:pPr>
              <w:rPr>
                <w:rFonts w:ascii="Courier New" w:hAnsi="Courier New" w:cs="Courier New"/>
                <w:b/>
                <w:sz w:val="24"/>
                <w:szCs w:val="24"/>
              </w:rPr>
            </w:pPr>
          </w:p>
          <w:p w14:paraId="0789A4FE" w14:textId="4A684B2B" w:rsidR="00240DAE" w:rsidRDefault="00240DAE" w:rsidP="00240DAE">
            <w:pPr>
              <w:rPr>
                <w:rFonts w:ascii="Courier New" w:hAnsi="Courier New" w:cs="Courier New"/>
                <w:sz w:val="24"/>
                <w:szCs w:val="24"/>
              </w:rPr>
            </w:pPr>
            <w:r>
              <w:rPr>
                <w:rFonts w:ascii="Courier New" w:hAnsi="Courier New" w:cs="Courier New"/>
                <w:b/>
                <w:sz w:val="24"/>
                <w:szCs w:val="24"/>
              </w:rPr>
              <w:t>Lista de Triggers (para cada trigger assinalar com x em célula correspondente)</w:t>
            </w:r>
          </w:p>
          <w:p w14:paraId="468B4684" w14:textId="5E1D451F" w:rsidR="00F428F1" w:rsidRDefault="00240DAE" w:rsidP="00F428F1">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240DAE" w14:paraId="5559F3B6" w14:textId="77777777" w:rsidTr="00240DAE">
              <w:tc>
                <w:tcPr>
                  <w:tcW w:w="1795" w:type="dxa"/>
                </w:tcPr>
                <w:p w14:paraId="75FDDBB1" w14:textId="02C1AF4A" w:rsidR="00240DAE" w:rsidRDefault="00240DAE" w:rsidP="00240DAE">
                  <w:pPr>
                    <w:rPr>
                      <w:rFonts w:ascii="Courier New" w:hAnsi="Courier New" w:cs="Courier New"/>
                      <w:sz w:val="24"/>
                      <w:szCs w:val="24"/>
                    </w:rPr>
                  </w:pPr>
                </w:p>
              </w:tc>
              <w:tc>
                <w:tcPr>
                  <w:tcW w:w="1674" w:type="dxa"/>
                </w:tcPr>
                <w:p w14:paraId="26E1FFB3" w14:textId="43BFE9C6" w:rsidR="00240DAE" w:rsidRDefault="00240DAE" w:rsidP="00F428F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471B4D2B" w14:textId="2F7EB74A" w:rsidR="00240DAE" w:rsidRDefault="00240DAE" w:rsidP="00F428F1">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7D6C4DF9" w14:textId="4C8FD039" w:rsidR="00240DAE" w:rsidRDefault="00240DAE" w:rsidP="00F428F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3EF8441D" w14:textId="6C7C0422" w:rsidR="00240DAE" w:rsidRDefault="00240DAE" w:rsidP="00F428F1">
                  <w:pPr>
                    <w:rPr>
                      <w:rFonts w:ascii="Courier New" w:hAnsi="Courier New" w:cs="Courier New"/>
                      <w:sz w:val="24"/>
                      <w:szCs w:val="24"/>
                    </w:rPr>
                  </w:pPr>
                  <w:r>
                    <w:rPr>
                      <w:rFonts w:ascii="Courier New" w:hAnsi="Courier New" w:cs="Courier New"/>
                      <w:sz w:val="24"/>
                      <w:szCs w:val="24"/>
                    </w:rPr>
                    <w:t>Não Especificado (criado de novo)</w:t>
                  </w:r>
                </w:p>
              </w:tc>
            </w:tr>
            <w:tr w:rsidR="00240DAE" w14:paraId="34D4BC6A" w14:textId="77777777" w:rsidTr="00240DAE">
              <w:tc>
                <w:tcPr>
                  <w:tcW w:w="1795" w:type="dxa"/>
                </w:tcPr>
                <w:p w14:paraId="387C0FB1" w14:textId="77777777" w:rsidR="00240DAE" w:rsidRDefault="00240DAE" w:rsidP="00891B2B">
                  <w:pPr>
                    <w:rPr>
                      <w:rFonts w:ascii="Courier New" w:hAnsi="Courier New" w:cs="Courier New"/>
                      <w:sz w:val="24"/>
                      <w:szCs w:val="24"/>
                    </w:rPr>
                  </w:pPr>
                  <w:r>
                    <w:rPr>
                      <w:rFonts w:ascii="Courier New" w:hAnsi="Courier New" w:cs="Courier New"/>
                      <w:sz w:val="24"/>
                      <w:szCs w:val="24"/>
                    </w:rPr>
                    <w:t>Nome Trigger</w:t>
                  </w:r>
                </w:p>
                <w:p w14:paraId="0A72BBC4" w14:textId="77777777" w:rsidR="00240DAE" w:rsidRDefault="00240DAE"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E9A0619" w14:textId="77777777" w:rsidR="00240DAE" w:rsidRDefault="00240DAE" w:rsidP="00891B2B">
                  <w:pPr>
                    <w:rPr>
                      <w:rFonts w:ascii="Courier New" w:hAnsi="Courier New" w:cs="Courier New"/>
                      <w:sz w:val="24"/>
                      <w:szCs w:val="24"/>
                    </w:rPr>
                  </w:pPr>
                </w:p>
              </w:tc>
              <w:tc>
                <w:tcPr>
                  <w:tcW w:w="1675" w:type="dxa"/>
                </w:tcPr>
                <w:p w14:paraId="25E8DA41" w14:textId="77777777" w:rsidR="00240DAE" w:rsidRDefault="00240DAE" w:rsidP="00891B2B">
                  <w:pPr>
                    <w:rPr>
                      <w:rFonts w:ascii="Courier New" w:hAnsi="Courier New" w:cs="Courier New"/>
                      <w:sz w:val="24"/>
                      <w:szCs w:val="24"/>
                    </w:rPr>
                  </w:pPr>
                </w:p>
              </w:tc>
              <w:tc>
                <w:tcPr>
                  <w:tcW w:w="1675" w:type="dxa"/>
                </w:tcPr>
                <w:p w14:paraId="7109BC1D" w14:textId="77777777" w:rsidR="00240DAE" w:rsidRDefault="00240DAE" w:rsidP="00891B2B">
                  <w:pPr>
                    <w:rPr>
                      <w:rFonts w:ascii="Courier New" w:hAnsi="Courier New" w:cs="Courier New"/>
                      <w:sz w:val="24"/>
                      <w:szCs w:val="24"/>
                    </w:rPr>
                  </w:pPr>
                </w:p>
              </w:tc>
              <w:tc>
                <w:tcPr>
                  <w:tcW w:w="1675" w:type="dxa"/>
                </w:tcPr>
                <w:p w14:paraId="1D828FD6" w14:textId="77777777" w:rsidR="00240DAE" w:rsidRDefault="00240DAE" w:rsidP="00891B2B">
                  <w:pPr>
                    <w:rPr>
                      <w:rFonts w:ascii="Courier New" w:hAnsi="Courier New" w:cs="Courier New"/>
                      <w:sz w:val="24"/>
                      <w:szCs w:val="24"/>
                    </w:rPr>
                  </w:pPr>
                </w:p>
              </w:tc>
            </w:tr>
            <w:tr w:rsidR="00240DAE" w14:paraId="53AA65B1" w14:textId="77777777" w:rsidTr="00240DAE">
              <w:tc>
                <w:tcPr>
                  <w:tcW w:w="1795" w:type="dxa"/>
                </w:tcPr>
                <w:p w14:paraId="604D06C6" w14:textId="77777777" w:rsidR="00240DAE" w:rsidRDefault="00240DAE" w:rsidP="00891B2B">
                  <w:pPr>
                    <w:rPr>
                      <w:rFonts w:ascii="Courier New" w:hAnsi="Courier New" w:cs="Courier New"/>
                      <w:sz w:val="24"/>
                      <w:szCs w:val="24"/>
                    </w:rPr>
                  </w:pPr>
                  <w:r>
                    <w:rPr>
                      <w:rFonts w:ascii="Courier New" w:hAnsi="Courier New" w:cs="Courier New"/>
                      <w:sz w:val="24"/>
                      <w:szCs w:val="24"/>
                    </w:rPr>
                    <w:t>Nome Trigger</w:t>
                  </w:r>
                </w:p>
                <w:p w14:paraId="0609B2B9" w14:textId="77777777" w:rsidR="00240DAE" w:rsidRDefault="00240DAE"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D1A200D" w14:textId="77777777" w:rsidR="00240DAE" w:rsidRDefault="00240DAE" w:rsidP="00891B2B">
                  <w:pPr>
                    <w:rPr>
                      <w:rFonts w:ascii="Courier New" w:hAnsi="Courier New" w:cs="Courier New"/>
                      <w:sz w:val="24"/>
                      <w:szCs w:val="24"/>
                    </w:rPr>
                  </w:pPr>
                </w:p>
              </w:tc>
              <w:tc>
                <w:tcPr>
                  <w:tcW w:w="1675" w:type="dxa"/>
                </w:tcPr>
                <w:p w14:paraId="2E4C5915" w14:textId="77777777" w:rsidR="00240DAE" w:rsidRDefault="00240DAE" w:rsidP="00891B2B">
                  <w:pPr>
                    <w:rPr>
                      <w:rFonts w:ascii="Courier New" w:hAnsi="Courier New" w:cs="Courier New"/>
                      <w:sz w:val="24"/>
                      <w:szCs w:val="24"/>
                    </w:rPr>
                  </w:pPr>
                </w:p>
              </w:tc>
              <w:tc>
                <w:tcPr>
                  <w:tcW w:w="1675" w:type="dxa"/>
                </w:tcPr>
                <w:p w14:paraId="4202439C" w14:textId="77777777" w:rsidR="00240DAE" w:rsidRDefault="00240DAE" w:rsidP="00891B2B">
                  <w:pPr>
                    <w:rPr>
                      <w:rFonts w:ascii="Courier New" w:hAnsi="Courier New" w:cs="Courier New"/>
                      <w:sz w:val="24"/>
                      <w:szCs w:val="24"/>
                    </w:rPr>
                  </w:pPr>
                </w:p>
              </w:tc>
              <w:tc>
                <w:tcPr>
                  <w:tcW w:w="1675" w:type="dxa"/>
                </w:tcPr>
                <w:p w14:paraId="6BE88E5D" w14:textId="77777777" w:rsidR="00240DAE" w:rsidRDefault="00240DAE" w:rsidP="00891B2B">
                  <w:pPr>
                    <w:rPr>
                      <w:rFonts w:ascii="Courier New" w:hAnsi="Courier New" w:cs="Courier New"/>
                      <w:sz w:val="24"/>
                      <w:szCs w:val="24"/>
                    </w:rPr>
                  </w:pPr>
                </w:p>
              </w:tc>
            </w:tr>
            <w:tr w:rsidR="00240DAE" w14:paraId="54627351" w14:textId="77777777" w:rsidTr="00240DAE">
              <w:tc>
                <w:tcPr>
                  <w:tcW w:w="1795" w:type="dxa"/>
                </w:tcPr>
                <w:p w14:paraId="5B6E6A65" w14:textId="77777777" w:rsidR="00240DAE" w:rsidRDefault="00240DAE" w:rsidP="00240DAE">
                  <w:pPr>
                    <w:rPr>
                      <w:rFonts w:ascii="Courier New" w:hAnsi="Courier New" w:cs="Courier New"/>
                      <w:sz w:val="24"/>
                      <w:szCs w:val="24"/>
                    </w:rPr>
                  </w:pPr>
                  <w:r>
                    <w:rPr>
                      <w:rFonts w:ascii="Courier New" w:hAnsi="Courier New" w:cs="Courier New"/>
                      <w:sz w:val="24"/>
                      <w:szCs w:val="24"/>
                    </w:rPr>
                    <w:t>Nome Trigger</w:t>
                  </w:r>
                </w:p>
                <w:p w14:paraId="76E76B86" w14:textId="35F48D98" w:rsidR="00240DAE" w:rsidRDefault="00240DAE" w:rsidP="00240DA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714EECA" w14:textId="77777777" w:rsidR="00240DAE" w:rsidRDefault="00240DAE" w:rsidP="00F428F1">
                  <w:pPr>
                    <w:rPr>
                      <w:rFonts w:ascii="Courier New" w:hAnsi="Courier New" w:cs="Courier New"/>
                      <w:sz w:val="24"/>
                      <w:szCs w:val="24"/>
                    </w:rPr>
                  </w:pPr>
                </w:p>
              </w:tc>
              <w:tc>
                <w:tcPr>
                  <w:tcW w:w="1675" w:type="dxa"/>
                </w:tcPr>
                <w:p w14:paraId="69197FA4" w14:textId="77777777" w:rsidR="00240DAE" w:rsidRDefault="00240DAE" w:rsidP="00F428F1">
                  <w:pPr>
                    <w:rPr>
                      <w:rFonts w:ascii="Courier New" w:hAnsi="Courier New" w:cs="Courier New"/>
                      <w:sz w:val="24"/>
                      <w:szCs w:val="24"/>
                    </w:rPr>
                  </w:pPr>
                </w:p>
              </w:tc>
              <w:tc>
                <w:tcPr>
                  <w:tcW w:w="1675" w:type="dxa"/>
                </w:tcPr>
                <w:p w14:paraId="1242A2A1" w14:textId="77777777" w:rsidR="00240DAE" w:rsidRDefault="00240DAE" w:rsidP="00F428F1">
                  <w:pPr>
                    <w:rPr>
                      <w:rFonts w:ascii="Courier New" w:hAnsi="Courier New" w:cs="Courier New"/>
                      <w:sz w:val="24"/>
                      <w:szCs w:val="24"/>
                    </w:rPr>
                  </w:pPr>
                </w:p>
              </w:tc>
              <w:tc>
                <w:tcPr>
                  <w:tcW w:w="1675" w:type="dxa"/>
                </w:tcPr>
                <w:p w14:paraId="2165AB1E" w14:textId="77777777" w:rsidR="00240DAE" w:rsidRDefault="00240DAE" w:rsidP="00F428F1">
                  <w:pPr>
                    <w:rPr>
                      <w:rFonts w:ascii="Courier New" w:hAnsi="Courier New" w:cs="Courier New"/>
                      <w:sz w:val="24"/>
                      <w:szCs w:val="24"/>
                    </w:rPr>
                  </w:pPr>
                </w:p>
              </w:tc>
            </w:tr>
            <w:tr w:rsidR="00240DAE" w14:paraId="5E230097" w14:textId="77777777" w:rsidTr="00240DAE">
              <w:tc>
                <w:tcPr>
                  <w:tcW w:w="1795" w:type="dxa"/>
                </w:tcPr>
                <w:p w14:paraId="5FEEC6F6" w14:textId="77777777" w:rsidR="00240DAE" w:rsidRDefault="00240DAE" w:rsidP="00F428F1">
                  <w:pPr>
                    <w:rPr>
                      <w:rFonts w:ascii="Courier New" w:hAnsi="Courier New" w:cs="Courier New"/>
                      <w:sz w:val="24"/>
                      <w:szCs w:val="24"/>
                    </w:rPr>
                  </w:pPr>
                </w:p>
              </w:tc>
              <w:tc>
                <w:tcPr>
                  <w:tcW w:w="1674" w:type="dxa"/>
                </w:tcPr>
                <w:p w14:paraId="6653B1B8" w14:textId="77777777" w:rsidR="00240DAE" w:rsidRDefault="00240DAE" w:rsidP="00F428F1">
                  <w:pPr>
                    <w:rPr>
                      <w:rFonts w:ascii="Courier New" w:hAnsi="Courier New" w:cs="Courier New"/>
                      <w:sz w:val="24"/>
                      <w:szCs w:val="24"/>
                    </w:rPr>
                  </w:pPr>
                </w:p>
              </w:tc>
              <w:tc>
                <w:tcPr>
                  <w:tcW w:w="1675" w:type="dxa"/>
                </w:tcPr>
                <w:p w14:paraId="33D5BE54" w14:textId="77777777" w:rsidR="00240DAE" w:rsidRDefault="00240DAE" w:rsidP="00F428F1">
                  <w:pPr>
                    <w:rPr>
                      <w:rFonts w:ascii="Courier New" w:hAnsi="Courier New" w:cs="Courier New"/>
                      <w:sz w:val="24"/>
                      <w:szCs w:val="24"/>
                    </w:rPr>
                  </w:pPr>
                </w:p>
              </w:tc>
              <w:tc>
                <w:tcPr>
                  <w:tcW w:w="1675" w:type="dxa"/>
                </w:tcPr>
                <w:p w14:paraId="29F3783B" w14:textId="77777777" w:rsidR="00240DAE" w:rsidRDefault="00240DAE" w:rsidP="00F428F1">
                  <w:pPr>
                    <w:rPr>
                      <w:rFonts w:ascii="Courier New" w:hAnsi="Courier New" w:cs="Courier New"/>
                      <w:sz w:val="24"/>
                      <w:szCs w:val="24"/>
                    </w:rPr>
                  </w:pPr>
                </w:p>
              </w:tc>
              <w:tc>
                <w:tcPr>
                  <w:tcW w:w="1675" w:type="dxa"/>
                </w:tcPr>
                <w:p w14:paraId="7C582F7E" w14:textId="77777777" w:rsidR="00240DAE" w:rsidRDefault="00240DAE" w:rsidP="00F428F1">
                  <w:pPr>
                    <w:rPr>
                      <w:rFonts w:ascii="Courier New" w:hAnsi="Courier New" w:cs="Courier New"/>
                      <w:sz w:val="24"/>
                      <w:szCs w:val="24"/>
                    </w:rPr>
                  </w:pPr>
                </w:p>
              </w:tc>
            </w:tr>
          </w:tbl>
          <w:p w14:paraId="286D8D32" w14:textId="77777777" w:rsidR="00240DAE" w:rsidRDefault="00240DAE" w:rsidP="00F428F1">
            <w:pPr>
              <w:rPr>
                <w:rFonts w:ascii="Courier New" w:hAnsi="Courier New" w:cs="Courier New"/>
                <w:sz w:val="24"/>
                <w:szCs w:val="24"/>
              </w:rPr>
            </w:pPr>
          </w:p>
          <w:p w14:paraId="681D102A" w14:textId="77777777" w:rsidR="00F428F1" w:rsidRDefault="00F428F1" w:rsidP="00F428F1">
            <w:pPr>
              <w:rPr>
                <w:rFonts w:ascii="Courier New" w:hAnsi="Courier New" w:cs="Courier New"/>
                <w:sz w:val="24"/>
                <w:szCs w:val="24"/>
              </w:rPr>
            </w:pPr>
          </w:p>
          <w:p w14:paraId="3E020FC6" w14:textId="77777777" w:rsidR="00F428F1" w:rsidRDefault="00F428F1" w:rsidP="00F428F1">
            <w:pPr>
              <w:rPr>
                <w:rFonts w:ascii="Courier New" w:hAnsi="Courier New" w:cs="Courier New"/>
                <w:sz w:val="24"/>
                <w:szCs w:val="24"/>
              </w:rPr>
            </w:pPr>
          </w:p>
          <w:p w14:paraId="380D5BFD" w14:textId="77777777" w:rsidR="00F428F1" w:rsidRDefault="00F428F1" w:rsidP="00F428F1">
            <w:pPr>
              <w:rPr>
                <w:rFonts w:ascii="Courier New" w:hAnsi="Courier New" w:cs="Courier New"/>
                <w:sz w:val="24"/>
                <w:szCs w:val="24"/>
              </w:rPr>
            </w:pPr>
          </w:p>
          <w:p w14:paraId="738EC94E" w14:textId="77777777" w:rsidR="00F428F1" w:rsidRDefault="00F428F1" w:rsidP="00F428F1">
            <w:pPr>
              <w:rPr>
                <w:rFonts w:ascii="Courier New" w:hAnsi="Courier New" w:cs="Courier New"/>
                <w:sz w:val="24"/>
                <w:szCs w:val="24"/>
              </w:rPr>
            </w:pPr>
          </w:p>
        </w:tc>
      </w:tr>
    </w:tbl>
    <w:p w14:paraId="79C8BAF6" w14:textId="77777777" w:rsidR="003F5246" w:rsidRDefault="003F5246">
      <w:pPr>
        <w:rPr>
          <w:rStyle w:val="Heading3Char"/>
        </w:rPr>
      </w:pPr>
    </w:p>
    <w:p w14:paraId="584FA2A4" w14:textId="77777777" w:rsidR="00CB389B" w:rsidRDefault="00CB389B">
      <w:pPr>
        <w:rPr>
          <w:rFonts w:asciiTheme="majorHAnsi" w:eastAsiaTheme="majorEastAsia" w:hAnsiTheme="majorHAnsi" w:cstheme="majorBidi"/>
          <w:b/>
          <w:bCs/>
          <w:i/>
          <w:iCs/>
          <w:color w:val="4F81BD" w:themeColor="accent1"/>
        </w:rPr>
      </w:pPr>
      <w:r>
        <w:br w:type="page"/>
      </w:r>
    </w:p>
    <w:p w14:paraId="50E1009E" w14:textId="0B9CFE35" w:rsidR="00CB389B" w:rsidRDefault="00CB389B" w:rsidP="00CB389B">
      <w:pPr>
        <w:pStyle w:val="Heading4"/>
      </w:pPr>
      <w:bookmarkStart w:id="13" w:name="_Toc535335172"/>
      <w:proofErr w:type="gramStart"/>
      <w:r>
        <w:lastRenderedPageBreak/>
        <w:t>Triggers Implementados</w:t>
      </w:r>
      <w:proofErr w:type="gramEnd"/>
      <w:r w:rsidR="00195106">
        <w:t xml:space="preserve"> </w:t>
      </w:r>
      <w:r w:rsidR="00797D6D">
        <w:t xml:space="preserve">para gestão de </w:t>
      </w:r>
      <w:proofErr w:type="spellStart"/>
      <w:r w:rsidR="00797D6D">
        <w:t>logs</w:t>
      </w:r>
      <w:bookmarkEnd w:id="13"/>
      <w:proofErr w:type="spellEnd"/>
    </w:p>
    <w:p w14:paraId="62E18E94" w14:textId="77777777" w:rsidR="00CB389B" w:rsidRPr="00226BFA" w:rsidRDefault="00CB389B" w:rsidP="00CB389B"/>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CB389B" w14:paraId="099A32EA" w14:textId="77777777" w:rsidTr="00E5288E">
        <w:tc>
          <w:tcPr>
            <w:tcW w:w="8720" w:type="dxa"/>
            <w:shd w:val="clear" w:color="auto" w:fill="E6E6E6"/>
          </w:tcPr>
          <w:p w14:paraId="0227B42A" w14:textId="77777777" w:rsidR="00CB389B" w:rsidRDefault="00CB389B" w:rsidP="00E5288E">
            <w:pPr>
              <w:rPr>
                <w:rFonts w:ascii="Courier New" w:hAnsi="Courier New" w:cs="Courier New"/>
                <w:b/>
                <w:sz w:val="24"/>
                <w:szCs w:val="24"/>
              </w:rPr>
            </w:pPr>
          </w:p>
          <w:p w14:paraId="15A38842" w14:textId="3A89C097" w:rsidR="00CB389B" w:rsidRDefault="00CB389B" w:rsidP="00E5288E">
            <w:pPr>
              <w:rPr>
                <w:rFonts w:ascii="Courier New" w:hAnsi="Courier New" w:cs="Courier New"/>
                <w:sz w:val="24"/>
                <w:szCs w:val="24"/>
              </w:rPr>
            </w:pPr>
            <w:r>
              <w:rPr>
                <w:rFonts w:ascii="Courier New" w:hAnsi="Courier New" w:cs="Courier New"/>
                <w:sz w:val="24"/>
                <w:szCs w:val="24"/>
              </w:rPr>
              <w:t>1. Nome Trigger: _____</w:t>
            </w:r>
          </w:p>
          <w:p w14:paraId="45FD2117"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B0395DB" w14:textId="3D3F54AC"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3DAF1854" w14:textId="77777777" w:rsidR="00CB389B" w:rsidRDefault="00CB389B" w:rsidP="00E5288E">
            <w:pPr>
              <w:rPr>
                <w:rFonts w:ascii="Courier New" w:hAnsi="Courier New" w:cs="Courier New"/>
                <w:b/>
                <w:sz w:val="24"/>
                <w:szCs w:val="24"/>
              </w:rPr>
            </w:pPr>
          </w:p>
          <w:p w14:paraId="01452BE1" w14:textId="77777777" w:rsidR="00CB389B" w:rsidRDefault="00CB389B" w:rsidP="00E5288E">
            <w:pPr>
              <w:rPr>
                <w:rFonts w:ascii="Courier New" w:hAnsi="Courier New" w:cs="Courier New"/>
                <w:b/>
                <w:sz w:val="24"/>
                <w:szCs w:val="24"/>
              </w:rPr>
            </w:pPr>
          </w:p>
          <w:p w14:paraId="12E14D78" w14:textId="77777777" w:rsidR="00CB389B" w:rsidRDefault="00CB389B" w:rsidP="00E5288E">
            <w:pPr>
              <w:rPr>
                <w:rFonts w:ascii="Courier New" w:hAnsi="Courier New" w:cs="Courier New"/>
                <w:b/>
                <w:sz w:val="24"/>
                <w:szCs w:val="24"/>
              </w:rPr>
            </w:pPr>
          </w:p>
          <w:p w14:paraId="68659FAD" w14:textId="77777777" w:rsidR="00CB389B" w:rsidRDefault="00CB389B" w:rsidP="00E5288E">
            <w:pPr>
              <w:rPr>
                <w:rFonts w:ascii="Courier New" w:hAnsi="Courier New" w:cs="Courier New"/>
                <w:b/>
                <w:sz w:val="24"/>
                <w:szCs w:val="24"/>
              </w:rPr>
            </w:pPr>
          </w:p>
          <w:p w14:paraId="5B5A7940" w14:textId="469500B4" w:rsidR="00CB389B" w:rsidRDefault="00CB389B" w:rsidP="00CB389B">
            <w:pPr>
              <w:rPr>
                <w:rFonts w:ascii="Courier New" w:hAnsi="Courier New" w:cs="Courier New"/>
                <w:sz w:val="24"/>
                <w:szCs w:val="24"/>
              </w:rPr>
            </w:pPr>
            <w:r>
              <w:rPr>
                <w:rFonts w:ascii="Courier New" w:hAnsi="Courier New" w:cs="Courier New"/>
                <w:sz w:val="24"/>
                <w:szCs w:val="24"/>
              </w:rPr>
              <w:t>2. Nome Trigger: _____</w:t>
            </w:r>
          </w:p>
          <w:p w14:paraId="6A39C9BC"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6D38A12" w14:textId="77777777" w:rsidR="00CB389B" w:rsidRPr="00CB389B" w:rsidRDefault="00CB389B" w:rsidP="00CB389B">
            <w:pPr>
              <w:rPr>
                <w:rFonts w:ascii="Courier New" w:hAnsi="Courier New" w:cs="Courier New"/>
                <w:i/>
                <w:sz w:val="24"/>
                <w:szCs w:val="24"/>
              </w:rPr>
            </w:pPr>
            <w:r w:rsidRPr="00CB389B">
              <w:rPr>
                <w:rFonts w:ascii="Courier New" w:hAnsi="Courier New" w:cs="Courier New"/>
                <w:i/>
                <w:sz w:val="24"/>
                <w:szCs w:val="24"/>
              </w:rPr>
              <w:t>Código</w:t>
            </w:r>
          </w:p>
          <w:p w14:paraId="1DAB9AB3" w14:textId="77777777" w:rsidR="00CB389B" w:rsidRDefault="00CB389B" w:rsidP="00E5288E">
            <w:pPr>
              <w:rPr>
                <w:rFonts w:ascii="Courier New" w:hAnsi="Courier New" w:cs="Courier New"/>
                <w:b/>
                <w:sz w:val="24"/>
                <w:szCs w:val="24"/>
              </w:rPr>
            </w:pPr>
          </w:p>
          <w:p w14:paraId="5D48DD7E" w14:textId="77777777" w:rsidR="00CB389B" w:rsidRDefault="00CB389B" w:rsidP="00E5288E">
            <w:pPr>
              <w:rPr>
                <w:rFonts w:ascii="Courier New" w:hAnsi="Courier New" w:cs="Courier New"/>
                <w:b/>
                <w:sz w:val="24"/>
                <w:szCs w:val="24"/>
              </w:rPr>
            </w:pPr>
          </w:p>
          <w:p w14:paraId="4F661E63" w14:textId="77777777" w:rsidR="00CB389B" w:rsidRDefault="00CB389B" w:rsidP="00E5288E">
            <w:pPr>
              <w:rPr>
                <w:rFonts w:ascii="Courier New" w:hAnsi="Courier New" w:cs="Courier New"/>
                <w:b/>
                <w:sz w:val="24"/>
                <w:szCs w:val="24"/>
              </w:rPr>
            </w:pPr>
          </w:p>
          <w:p w14:paraId="2F175F88" w14:textId="35FC40B7" w:rsidR="00CB389B" w:rsidRDefault="00CB389B" w:rsidP="00CB389B">
            <w:pPr>
              <w:rPr>
                <w:rFonts w:ascii="Courier New" w:hAnsi="Courier New" w:cs="Courier New"/>
                <w:sz w:val="24"/>
                <w:szCs w:val="24"/>
              </w:rPr>
            </w:pPr>
            <w:r>
              <w:rPr>
                <w:rFonts w:ascii="Courier New" w:hAnsi="Courier New" w:cs="Courier New"/>
                <w:sz w:val="24"/>
                <w:szCs w:val="24"/>
              </w:rPr>
              <w:t>3. Nome Trigger: _____</w:t>
            </w:r>
          </w:p>
          <w:p w14:paraId="1AEB497F"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0BAA4D0" w14:textId="77777777" w:rsidR="00CB389B" w:rsidRPr="00CB389B" w:rsidRDefault="00CB389B" w:rsidP="00CB389B">
            <w:pPr>
              <w:rPr>
                <w:rFonts w:ascii="Courier New" w:hAnsi="Courier New" w:cs="Courier New"/>
                <w:i/>
                <w:sz w:val="24"/>
                <w:szCs w:val="24"/>
              </w:rPr>
            </w:pPr>
            <w:r w:rsidRPr="00CB389B">
              <w:rPr>
                <w:rFonts w:ascii="Courier New" w:hAnsi="Courier New" w:cs="Courier New"/>
                <w:i/>
                <w:sz w:val="24"/>
                <w:szCs w:val="24"/>
              </w:rPr>
              <w:t>Código</w:t>
            </w:r>
          </w:p>
          <w:p w14:paraId="1BA8A039" w14:textId="77777777" w:rsidR="00CB389B" w:rsidRDefault="00CB389B" w:rsidP="00E5288E">
            <w:pPr>
              <w:rPr>
                <w:rFonts w:ascii="Courier New" w:hAnsi="Courier New" w:cs="Courier New"/>
                <w:b/>
                <w:sz w:val="24"/>
                <w:szCs w:val="24"/>
              </w:rPr>
            </w:pPr>
          </w:p>
          <w:p w14:paraId="7D32314C" w14:textId="77777777" w:rsidR="00CB389B" w:rsidRDefault="00CB389B" w:rsidP="00CB389B">
            <w:pPr>
              <w:rPr>
                <w:rFonts w:ascii="Courier New" w:hAnsi="Courier New" w:cs="Courier New"/>
                <w:sz w:val="24"/>
                <w:szCs w:val="24"/>
              </w:rPr>
            </w:pPr>
          </w:p>
        </w:tc>
      </w:tr>
    </w:tbl>
    <w:p w14:paraId="69A76ABA" w14:textId="77777777" w:rsidR="00F428F1" w:rsidRDefault="00F428F1">
      <w:pPr>
        <w:rPr>
          <w:rStyle w:val="Heading3Char"/>
        </w:rPr>
      </w:pPr>
      <w:r>
        <w:rPr>
          <w:rStyle w:val="Heading3Char"/>
        </w:rPr>
        <w:br w:type="page"/>
      </w:r>
    </w:p>
    <w:p w14:paraId="2F329CB6" w14:textId="19EF26D2" w:rsidR="00C8501A" w:rsidRDefault="0008705E" w:rsidP="00C8501A">
      <w:pPr>
        <w:pStyle w:val="Heading3"/>
      </w:pPr>
      <w:bookmarkStart w:id="14" w:name="_Ref499131207"/>
      <w:bookmarkStart w:id="15" w:name="_Toc535335173"/>
      <w:proofErr w:type="spellStart"/>
      <w:r>
        <w:rPr>
          <w:rStyle w:val="Heading3Char"/>
        </w:rPr>
        <w:lastRenderedPageBreak/>
        <w:t>Stored</w:t>
      </w:r>
      <w:proofErr w:type="spellEnd"/>
      <w:r w:rsidR="004012BD" w:rsidRPr="00104203">
        <w:rPr>
          <w:rStyle w:val="Heading3Char"/>
        </w:rPr>
        <w:t xml:space="preserve"> </w:t>
      </w:r>
      <w:proofErr w:type="spellStart"/>
      <w:r w:rsidR="004012BD" w:rsidRPr="00104203">
        <w:rPr>
          <w:rStyle w:val="Heading3Char"/>
        </w:rPr>
        <w:t>Procedures</w:t>
      </w:r>
      <w:proofErr w:type="spellEnd"/>
      <w:r w:rsidR="004012BD" w:rsidRPr="00104203">
        <w:rPr>
          <w:rStyle w:val="Heading3Char"/>
        </w:rPr>
        <w:t xml:space="preserve"> de suporte à </w:t>
      </w:r>
      <w:r w:rsidR="00C8501A">
        <w:rPr>
          <w:rStyle w:val="Heading3Char"/>
        </w:rPr>
        <w:t>criação de</w:t>
      </w:r>
      <w:r w:rsidR="004012BD" w:rsidRPr="00104203">
        <w:rPr>
          <w:rStyle w:val="Heading3Char"/>
        </w:rPr>
        <w:t xml:space="preserve"> </w:t>
      </w:r>
      <w:proofErr w:type="spellStart"/>
      <w:r w:rsidR="00C8501A">
        <w:rPr>
          <w:rStyle w:val="Heading3Char"/>
        </w:rPr>
        <w:t>logs</w:t>
      </w:r>
      <w:proofErr w:type="spellEnd"/>
      <w:r w:rsidR="00C8501A">
        <w:rPr>
          <w:rStyle w:val="Heading3Char"/>
        </w:rPr>
        <w:t xml:space="preserve"> </w:t>
      </w:r>
      <w:r w:rsidR="004012BD">
        <w:t>(</w:t>
      </w:r>
      <w:r w:rsidR="004012BD" w:rsidRPr="003F5246">
        <w:rPr>
          <w:b/>
        </w:rPr>
        <w:t>se relevante</w:t>
      </w:r>
      <w:r w:rsidR="004012BD">
        <w:t>)</w:t>
      </w:r>
      <w:bookmarkEnd w:id="11"/>
      <w:bookmarkEnd w:id="14"/>
      <w:bookmarkEnd w:id="15"/>
    </w:p>
    <w:p w14:paraId="06B111F8" w14:textId="77777777" w:rsidR="001F07CF" w:rsidRPr="001F07CF" w:rsidRDefault="001F07CF" w:rsidP="001F07CF"/>
    <w:tbl>
      <w:tblPr>
        <w:tblStyle w:val="TableGrid"/>
        <w:tblW w:w="9322" w:type="dxa"/>
        <w:jc w:val="center"/>
        <w:tblLayout w:type="fixed"/>
        <w:tblLook w:val="04A0" w:firstRow="1" w:lastRow="0" w:firstColumn="1" w:lastColumn="0" w:noHBand="0" w:noVBand="1"/>
      </w:tblPr>
      <w:tblGrid>
        <w:gridCol w:w="3369"/>
        <w:gridCol w:w="2427"/>
        <w:gridCol w:w="1683"/>
        <w:gridCol w:w="1843"/>
      </w:tblGrid>
      <w:tr w:rsidR="004012BD" w14:paraId="7DA53621" w14:textId="77777777" w:rsidTr="001B3AFF">
        <w:trPr>
          <w:jc w:val="center"/>
        </w:trPr>
        <w:tc>
          <w:tcPr>
            <w:tcW w:w="3369" w:type="dxa"/>
          </w:tcPr>
          <w:p w14:paraId="2825FFA6"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Nome Procedimento</w:t>
            </w:r>
          </w:p>
        </w:tc>
        <w:tc>
          <w:tcPr>
            <w:tcW w:w="2427" w:type="dxa"/>
          </w:tcPr>
          <w:p w14:paraId="54CD5D71"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Parâmetros Entrada</w:t>
            </w:r>
          </w:p>
        </w:tc>
        <w:tc>
          <w:tcPr>
            <w:tcW w:w="1683" w:type="dxa"/>
          </w:tcPr>
          <w:p w14:paraId="6586A598"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Parâmetros Saída</w:t>
            </w:r>
          </w:p>
        </w:tc>
        <w:tc>
          <w:tcPr>
            <w:tcW w:w="1843" w:type="dxa"/>
          </w:tcPr>
          <w:p w14:paraId="798BA77C"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C904E7" w14:paraId="4B667816" w14:textId="77777777" w:rsidTr="00A6657D">
        <w:trPr>
          <w:jc w:val="center"/>
        </w:trPr>
        <w:tc>
          <w:tcPr>
            <w:tcW w:w="3369" w:type="dxa"/>
            <w:vAlign w:val="center"/>
          </w:tcPr>
          <w:p w14:paraId="461A9A61" w14:textId="26E1574A" w:rsidR="00C904E7" w:rsidRPr="001F07CF" w:rsidRDefault="00C904E7" w:rsidP="00C904E7">
            <w:pPr>
              <w:jc w:val="center"/>
              <w:rPr>
                <w:rFonts w:ascii="Courier New" w:hAnsi="Courier New" w:cs="Courier New"/>
                <w:sz w:val="20"/>
                <w:szCs w:val="24"/>
              </w:rPr>
            </w:pPr>
            <w:proofErr w:type="spellStart"/>
            <w:r w:rsidRPr="001F07CF">
              <w:rPr>
                <w:rFonts w:ascii="Courier New" w:hAnsi="Courier New" w:cs="Courier New"/>
                <w:sz w:val="20"/>
                <w:szCs w:val="24"/>
              </w:rPr>
              <w:t>InsertInvestigador</w:t>
            </w:r>
            <w:proofErr w:type="spellEnd"/>
          </w:p>
        </w:tc>
        <w:tc>
          <w:tcPr>
            <w:tcW w:w="2427" w:type="dxa"/>
            <w:vAlign w:val="center"/>
          </w:tcPr>
          <w:p w14:paraId="681D578F" w14:textId="77777777" w:rsidR="00C904E7" w:rsidRDefault="00C904E7" w:rsidP="00C904E7">
            <w:pPr>
              <w:jc w:val="center"/>
              <w:rPr>
                <w:rFonts w:ascii="Courier New" w:hAnsi="Courier New" w:cs="Courier New"/>
                <w:sz w:val="20"/>
                <w:szCs w:val="24"/>
              </w:rPr>
            </w:pPr>
            <w:r>
              <w:rPr>
                <w:rFonts w:ascii="Courier New" w:hAnsi="Courier New" w:cs="Courier New"/>
                <w:sz w:val="20"/>
                <w:szCs w:val="24"/>
              </w:rPr>
              <w:t xml:space="preserve">Email </w:t>
            </w:r>
            <w:proofErr w:type="gramStart"/>
            <w:r>
              <w:rPr>
                <w:rFonts w:ascii="Courier New" w:hAnsi="Courier New" w:cs="Courier New"/>
                <w:sz w:val="20"/>
                <w:szCs w:val="24"/>
              </w:rPr>
              <w:t>VARCHAR(</w:t>
            </w:r>
            <w:proofErr w:type="gramEnd"/>
            <w:r>
              <w:rPr>
                <w:rFonts w:ascii="Courier New" w:hAnsi="Courier New" w:cs="Courier New"/>
                <w:sz w:val="20"/>
                <w:szCs w:val="24"/>
              </w:rPr>
              <w:t>50),</w:t>
            </w:r>
          </w:p>
          <w:p w14:paraId="48B4EAA8" w14:textId="77777777" w:rsidR="00C904E7" w:rsidRDefault="00C904E7" w:rsidP="00C904E7">
            <w:pPr>
              <w:jc w:val="center"/>
              <w:rPr>
                <w:rFonts w:ascii="Courier New" w:hAnsi="Courier New" w:cs="Courier New"/>
                <w:sz w:val="20"/>
                <w:szCs w:val="24"/>
              </w:rPr>
            </w:pPr>
            <w:r>
              <w:rPr>
                <w:rFonts w:ascii="Courier New" w:hAnsi="Courier New" w:cs="Courier New"/>
                <w:sz w:val="20"/>
                <w:szCs w:val="24"/>
              </w:rPr>
              <w:t xml:space="preserve">Password VARCHAR (100), </w:t>
            </w:r>
            <w:proofErr w:type="spellStart"/>
            <w:r>
              <w:rPr>
                <w:rFonts w:ascii="Courier New" w:hAnsi="Courier New" w:cs="Courier New"/>
                <w:sz w:val="20"/>
                <w:szCs w:val="24"/>
              </w:rPr>
              <w:t>NomeInvestigador</w:t>
            </w:r>
            <w:proofErr w:type="spellEnd"/>
            <w:r>
              <w:rPr>
                <w:rFonts w:ascii="Courier New" w:hAnsi="Courier New" w:cs="Courier New"/>
                <w:sz w:val="20"/>
                <w:szCs w:val="24"/>
              </w:rPr>
              <w:t xml:space="preserve"> VARCHAR (100),</w:t>
            </w:r>
          </w:p>
          <w:p w14:paraId="05A167F7" w14:textId="5F9B0379" w:rsidR="00C904E7" w:rsidRDefault="00C904E7" w:rsidP="00C904E7">
            <w:pPr>
              <w:jc w:val="center"/>
              <w:rPr>
                <w:rFonts w:ascii="Courier New" w:hAnsi="Courier New" w:cs="Courier New"/>
                <w:sz w:val="24"/>
                <w:szCs w:val="24"/>
              </w:rPr>
            </w:pPr>
            <w:proofErr w:type="spellStart"/>
            <w:r>
              <w:rPr>
                <w:rFonts w:ascii="Courier New" w:hAnsi="Courier New" w:cs="Courier New"/>
                <w:sz w:val="20"/>
                <w:szCs w:val="24"/>
              </w:rPr>
              <w:t>CategoriaProfissional</w:t>
            </w:r>
            <w:proofErr w:type="spellEnd"/>
            <w:r>
              <w:rPr>
                <w:rFonts w:ascii="Courier New" w:hAnsi="Courier New" w:cs="Courier New"/>
                <w:sz w:val="20"/>
                <w:szCs w:val="24"/>
              </w:rPr>
              <w:t xml:space="preserve"> VARCHAR (300)</w:t>
            </w:r>
          </w:p>
        </w:tc>
        <w:tc>
          <w:tcPr>
            <w:tcW w:w="1683" w:type="dxa"/>
            <w:vAlign w:val="center"/>
          </w:tcPr>
          <w:p w14:paraId="1C1E115A" w14:textId="6CF3D16D" w:rsidR="00C904E7" w:rsidRDefault="00C904E7" w:rsidP="00C904E7">
            <w:pPr>
              <w:jc w:val="center"/>
              <w:rPr>
                <w:rFonts w:ascii="Courier New" w:hAnsi="Courier New" w:cs="Courier New"/>
                <w:sz w:val="24"/>
                <w:szCs w:val="24"/>
              </w:rPr>
            </w:pPr>
            <w:r>
              <w:rPr>
                <w:rFonts w:ascii="Courier New" w:hAnsi="Courier New" w:cs="Courier New"/>
                <w:sz w:val="24"/>
                <w:szCs w:val="24"/>
              </w:rPr>
              <w:t>-</w:t>
            </w:r>
          </w:p>
        </w:tc>
        <w:tc>
          <w:tcPr>
            <w:tcW w:w="1843" w:type="dxa"/>
            <w:vAlign w:val="center"/>
          </w:tcPr>
          <w:p w14:paraId="488C5A06" w14:textId="6336B94B" w:rsidR="00C904E7" w:rsidRDefault="00C473ED" w:rsidP="00C904E7">
            <w:pPr>
              <w:jc w:val="center"/>
              <w:rPr>
                <w:rFonts w:ascii="Courier New" w:hAnsi="Courier New" w:cs="Courier New"/>
                <w:sz w:val="24"/>
                <w:szCs w:val="24"/>
              </w:rPr>
            </w:pPr>
            <w:r>
              <w:rPr>
                <w:rFonts w:ascii="Courier New" w:hAnsi="Courier New" w:cs="Courier New"/>
                <w:sz w:val="24"/>
                <w:szCs w:val="24"/>
              </w:rPr>
              <w:t>Insere o investigador na tabela investigadores</w:t>
            </w:r>
          </w:p>
        </w:tc>
      </w:tr>
      <w:tr w:rsidR="00C904E7" w14:paraId="13B05B0F" w14:textId="77777777" w:rsidTr="00A6657D">
        <w:trPr>
          <w:jc w:val="center"/>
        </w:trPr>
        <w:tc>
          <w:tcPr>
            <w:tcW w:w="3369" w:type="dxa"/>
            <w:vAlign w:val="center"/>
          </w:tcPr>
          <w:p w14:paraId="3519D104" w14:textId="2DDE71CC" w:rsidR="00C904E7" w:rsidRPr="001F07CF" w:rsidRDefault="00C904E7" w:rsidP="00C904E7">
            <w:pPr>
              <w:jc w:val="center"/>
              <w:rPr>
                <w:rFonts w:ascii="Courier New" w:hAnsi="Courier New" w:cs="Courier New"/>
                <w:sz w:val="20"/>
                <w:szCs w:val="24"/>
              </w:rPr>
            </w:pPr>
            <w:proofErr w:type="spellStart"/>
            <w:r w:rsidRPr="001F07CF">
              <w:rPr>
                <w:rFonts w:ascii="Courier New" w:hAnsi="Courier New" w:cs="Courier New"/>
                <w:sz w:val="20"/>
                <w:szCs w:val="24"/>
              </w:rPr>
              <w:t>UpdateInvestigador</w:t>
            </w:r>
            <w:proofErr w:type="spellEnd"/>
          </w:p>
        </w:tc>
        <w:tc>
          <w:tcPr>
            <w:tcW w:w="2427" w:type="dxa"/>
            <w:vAlign w:val="center"/>
          </w:tcPr>
          <w:p w14:paraId="1C841C3F" w14:textId="77777777" w:rsidR="00C904E7" w:rsidRDefault="00C904E7" w:rsidP="00C904E7">
            <w:pPr>
              <w:jc w:val="center"/>
              <w:rPr>
                <w:rFonts w:ascii="Courier New" w:hAnsi="Courier New" w:cs="Courier New"/>
                <w:sz w:val="20"/>
                <w:szCs w:val="24"/>
              </w:rPr>
            </w:pPr>
            <w:r>
              <w:rPr>
                <w:rFonts w:ascii="Courier New" w:hAnsi="Courier New" w:cs="Courier New"/>
                <w:sz w:val="20"/>
                <w:szCs w:val="24"/>
              </w:rPr>
              <w:t xml:space="preserve">Email </w:t>
            </w:r>
            <w:proofErr w:type="gramStart"/>
            <w:r>
              <w:rPr>
                <w:rFonts w:ascii="Courier New" w:hAnsi="Courier New" w:cs="Courier New"/>
                <w:sz w:val="20"/>
                <w:szCs w:val="24"/>
              </w:rPr>
              <w:t>VARCHAR(</w:t>
            </w:r>
            <w:proofErr w:type="gramEnd"/>
            <w:r>
              <w:rPr>
                <w:rFonts w:ascii="Courier New" w:hAnsi="Courier New" w:cs="Courier New"/>
                <w:sz w:val="20"/>
                <w:szCs w:val="24"/>
              </w:rPr>
              <w:t>50),</w:t>
            </w:r>
          </w:p>
          <w:p w14:paraId="77E480E7" w14:textId="0C1D4EE0" w:rsidR="00C904E7" w:rsidRDefault="00C904E7" w:rsidP="00C904E7">
            <w:pPr>
              <w:jc w:val="center"/>
              <w:rPr>
                <w:rFonts w:ascii="Courier New" w:hAnsi="Courier New" w:cs="Courier New"/>
                <w:sz w:val="20"/>
                <w:szCs w:val="24"/>
              </w:rPr>
            </w:pPr>
            <w:r>
              <w:rPr>
                <w:rFonts w:ascii="Courier New" w:hAnsi="Courier New" w:cs="Courier New"/>
                <w:sz w:val="20"/>
                <w:szCs w:val="24"/>
              </w:rPr>
              <w:t xml:space="preserve">Password VARCHAR (100), </w:t>
            </w:r>
            <w:proofErr w:type="spellStart"/>
            <w:r>
              <w:rPr>
                <w:rFonts w:ascii="Courier New" w:hAnsi="Courier New" w:cs="Courier New"/>
                <w:sz w:val="20"/>
                <w:szCs w:val="24"/>
              </w:rPr>
              <w:t>NomeInvestigador</w:t>
            </w:r>
            <w:proofErr w:type="spellEnd"/>
            <w:r>
              <w:rPr>
                <w:rFonts w:ascii="Courier New" w:hAnsi="Courier New" w:cs="Courier New"/>
                <w:sz w:val="20"/>
                <w:szCs w:val="24"/>
              </w:rPr>
              <w:t xml:space="preserve"> VARCHAR (100),</w:t>
            </w:r>
          </w:p>
          <w:p w14:paraId="3A7444F2" w14:textId="5B69E13B" w:rsidR="00C904E7" w:rsidRPr="00551D01" w:rsidRDefault="00C904E7" w:rsidP="00C904E7">
            <w:pPr>
              <w:jc w:val="center"/>
              <w:rPr>
                <w:rFonts w:ascii="Courier New" w:hAnsi="Courier New" w:cs="Courier New"/>
                <w:sz w:val="20"/>
                <w:szCs w:val="24"/>
              </w:rPr>
            </w:pPr>
            <w:proofErr w:type="spellStart"/>
            <w:r>
              <w:rPr>
                <w:rFonts w:ascii="Courier New" w:hAnsi="Courier New" w:cs="Courier New"/>
                <w:sz w:val="20"/>
                <w:szCs w:val="24"/>
              </w:rPr>
              <w:t>CategoriaProfissional</w:t>
            </w:r>
            <w:proofErr w:type="spellEnd"/>
            <w:r>
              <w:rPr>
                <w:rFonts w:ascii="Courier New" w:hAnsi="Courier New" w:cs="Courier New"/>
                <w:sz w:val="20"/>
                <w:szCs w:val="24"/>
              </w:rPr>
              <w:t xml:space="preserve"> VARCHAR (300)</w:t>
            </w:r>
          </w:p>
        </w:tc>
        <w:tc>
          <w:tcPr>
            <w:tcW w:w="1683" w:type="dxa"/>
            <w:vAlign w:val="center"/>
          </w:tcPr>
          <w:p w14:paraId="1985BE20" w14:textId="60B634F0" w:rsidR="00C904E7" w:rsidRDefault="00C904E7" w:rsidP="00C904E7">
            <w:pPr>
              <w:jc w:val="center"/>
              <w:rPr>
                <w:rFonts w:ascii="Courier New" w:hAnsi="Courier New" w:cs="Courier New"/>
                <w:sz w:val="24"/>
                <w:szCs w:val="24"/>
              </w:rPr>
            </w:pPr>
            <w:r>
              <w:rPr>
                <w:rFonts w:ascii="Courier New" w:hAnsi="Courier New" w:cs="Courier New"/>
                <w:sz w:val="24"/>
                <w:szCs w:val="24"/>
              </w:rPr>
              <w:t>-</w:t>
            </w:r>
          </w:p>
        </w:tc>
        <w:tc>
          <w:tcPr>
            <w:tcW w:w="1843" w:type="dxa"/>
            <w:vAlign w:val="center"/>
          </w:tcPr>
          <w:p w14:paraId="3ADB8CAB" w14:textId="36D20103" w:rsidR="00C904E7" w:rsidRDefault="00C473ED" w:rsidP="00C904E7">
            <w:pPr>
              <w:jc w:val="center"/>
              <w:rPr>
                <w:rFonts w:ascii="Courier New" w:hAnsi="Courier New" w:cs="Courier New"/>
                <w:sz w:val="24"/>
                <w:szCs w:val="24"/>
              </w:rPr>
            </w:pPr>
            <w:r>
              <w:rPr>
                <w:rFonts w:ascii="Courier New" w:hAnsi="Courier New" w:cs="Courier New"/>
                <w:sz w:val="24"/>
                <w:szCs w:val="24"/>
              </w:rPr>
              <w:t>Atualiza o investigador na tabela investigadores</w:t>
            </w:r>
          </w:p>
        </w:tc>
      </w:tr>
      <w:tr w:rsidR="00C904E7" w14:paraId="23606147" w14:textId="77777777" w:rsidTr="00A6657D">
        <w:trPr>
          <w:jc w:val="center"/>
        </w:trPr>
        <w:tc>
          <w:tcPr>
            <w:tcW w:w="3369" w:type="dxa"/>
            <w:vAlign w:val="center"/>
          </w:tcPr>
          <w:p w14:paraId="6FA2073E" w14:textId="49C076A0" w:rsidR="00C904E7" w:rsidRPr="001F07CF" w:rsidRDefault="00C904E7" w:rsidP="00C904E7">
            <w:pPr>
              <w:jc w:val="center"/>
              <w:rPr>
                <w:rFonts w:ascii="Courier New" w:hAnsi="Courier New" w:cs="Courier New"/>
                <w:sz w:val="20"/>
                <w:szCs w:val="24"/>
              </w:rPr>
            </w:pPr>
            <w:proofErr w:type="spellStart"/>
            <w:r w:rsidRPr="001F07CF">
              <w:rPr>
                <w:rFonts w:ascii="Courier New" w:hAnsi="Courier New" w:cs="Courier New"/>
                <w:sz w:val="20"/>
                <w:szCs w:val="24"/>
              </w:rPr>
              <w:t>DeleteInvestigador</w:t>
            </w:r>
            <w:proofErr w:type="spellEnd"/>
          </w:p>
        </w:tc>
        <w:tc>
          <w:tcPr>
            <w:tcW w:w="2427" w:type="dxa"/>
            <w:vAlign w:val="center"/>
          </w:tcPr>
          <w:p w14:paraId="35FCC997" w14:textId="10796112" w:rsidR="00C904E7" w:rsidRPr="00551D01" w:rsidRDefault="00C904E7" w:rsidP="00C904E7">
            <w:pPr>
              <w:jc w:val="center"/>
              <w:rPr>
                <w:rFonts w:ascii="Courier New" w:hAnsi="Courier New" w:cs="Courier New"/>
                <w:sz w:val="20"/>
                <w:szCs w:val="24"/>
              </w:rPr>
            </w:pPr>
            <w:r>
              <w:rPr>
                <w:rFonts w:ascii="Courier New" w:hAnsi="Courier New" w:cs="Courier New"/>
                <w:sz w:val="20"/>
                <w:szCs w:val="24"/>
              </w:rPr>
              <w:t xml:space="preserve">Email </w:t>
            </w:r>
            <w:proofErr w:type="gramStart"/>
            <w:r>
              <w:rPr>
                <w:rFonts w:ascii="Courier New" w:hAnsi="Courier New" w:cs="Courier New"/>
                <w:sz w:val="20"/>
                <w:szCs w:val="24"/>
              </w:rPr>
              <w:t>VARCHAR(</w:t>
            </w:r>
            <w:proofErr w:type="gramEnd"/>
            <w:r>
              <w:rPr>
                <w:rFonts w:ascii="Courier New" w:hAnsi="Courier New" w:cs="Courier New"/>
                <w:sz w:val="20"/>
                <w:szCs w:val="24"/>
              </w:rPr>
              <w:t>50)</w:t>
            </w:r>
          </w:p>
        </w:tc>
        <w:tc>
          <w:tcPr>
            <w:tcW w:w="1683" w:type="dxa"/>
            <w:vAlign w:val="center"/>
          </w:tcPr>
          <w:p w14:paraId="3DCE6745" w14:textId="4919BC38" w:rsidR="00C904E7" w:rsidRDefault="00C904E7" w:rsidP="00C904E7">
            <w:pPr>
              <w:jc w:val="center"/>
              <w:rPr>
                <w:rFonts w:ascii="Courier New" w:hAnsi="Courier New" w:cs="Courier New"/>
                <w:sz w:val="24"/>
                <w:szCs w:val="24"/>
              </w:rPr>
            </w:pPr>
            <w:r>
              <w:rPr>
                <w:rFonts w:ascii="Courier New" w:hAnsi="Courier New" w:cs="Courier New"/>
                <w:sz w:val="24"/>
                <w:szCs w:val="24"/>
              </w:rPr>
              <w:t>-</w:t>
            </w:r>
          </w:p>
        </w:tc>
        <w:tc>
          <w:tcPr>
            <w:tcW w:w="1843" w:type="dxa"/>
            <w:vAlign w:val="center"/>
          </w:tcPr>
          <w:p w14:paraId="325C8B7F" w14:textId="657C9906" w:rsidR="00C904E7" w:rsidRDefault="00C473ED" w:rsidP="00C904E7">
            <w:pPr>
              <w:jc w:val="center"/>
              <w:rPr>
                <w:rFonts w:ascii="Courier New" w:hAnsi="Courier New" w:cs="Courier New"/>
                <w:sz w:val="24"/>
                <w:szCs w:val="24"/>
              </w:rPr>
            </w:pPr>
            <w:r>
              <w:rPr>
                <w:rFonts w:ascii="Courier New" w:hAnsi="Courier New" w:cs="Courier New"/>
                <w:sz w:val="24"/>
                <w:szCs w:val="24"/>
              </w:rPr>
              <w:t>Apaga o investigador da tabela investigadores</w:t>
            </w:r>
          </w:p>
        </w:tc>
      </w:tr>
      <w:tr w:rsidR="00C904E7" w14:paraId="0A3CA6CF" w14:textId="77777777" w:rsidTr="00A6657D">
        <w:trPr>
          <w:jc w:val="center"/>
        </w:trPr>
        <w:tc>
          <w:tcPr>
            <w:tcW w:w="3369" w:type="dxa"/>
            <w:vAlign w:val="center"/>
          </w:tcPr>
          <w:p w14:paraId="0F1DE253" w14:textId="53D809E5" w:rsidR="00C904E7" w:rsidRPr="001F07CF" w:rsidRDefault="00C904E7" w:rsidP="00C904E7">
            <w:pPr>
              <w:jc w:val="center"/>
              <w:rPr>
                <w:rFonts w:ascii="Courier New" w:hAnsi="Courier New" w:cs="Courier New"/>
                <w:sz w:val="20"/>
                <w:szCs w:val="24"/>
              </w:rPr>
            </w:pPr>
            <w:proofErr w:type="spellStart"/>
            <w:r w:rsidRPr="001F07CF">
              <w:rPr>
                <w:rFonts w:ascii="Courier New" w:hAnsi="Courier New" w:cs="Courier New"/>
                <w:sz w:val="20"/>
                <w:szCs w:val="24"/>
              </w:rPr>
              <w:t>SelectMedicoes</w:t>
            </w:r>
            <w:proofErr w:type="spellEnd"/>
          </w:p>
        </w:tc>
        <w:tc>
          <w:tcPr>
            <w:tcW w:w="2427" w:type="dxa"/>
            <w:vAlign w:val="center"/>
          </w:tcPr>
          <w:p w14:paraId="088054EF" w14:textId="7FDBC5D6" w:rsidR="00C904E7" w:rsidRPr="00584A22" w:rsidRDefault="00C904E7" w:rsidP="00C904E7">
            <w:pPr>
              <w:jc w:val="center"/>
              <w:rPr>
                <w:rFonts w:ascii="Courier New" w:hAnsi="Courier New" w:cs="Courier New"/>
                <w:sz w:val="20"/>
                <w:szCs w:val="24"/>
              </w:rPr>
            </w:pPr>
            <w:proofErr w:type="spellStart"/>
            <w:r w:rsidRPr="00A6657D">
              <w:rPr>
                <w:rFonts w:ascii="Courier New" w:hAnsi="Courier New" w:cs="Courier New"/>
                <w:sz w:val="20"/>
                <w:szCs w:val="24"/>
              </w:rPr>
              <w:t>NumeroMedicao_SP</w:t>
            </w:r>
            <w:proofErr w:type="spellEnd"/>
            <w:r w:rsidRPr="00A6657D">
              <w:rPr>
                <w:rFonts w:ascii="Courier New" w:hAnsi="Courier New" w:cs="Courier New"/>
                <w:sz w:val="20"/>
                <w:szCs w:val="24"/>
              </w:rPr>
              <w:t xml:space="preserve"> </w:t>
            </w:r>
            <w:proofErr w:type="gramStart"/>
            <w:r>
              <w:rPr>
                <w:rFonts w:ascii="Courier New" w:hAnsi="Courier New" w:cs="Courier New"/>
                <w:sz w:val="20"/>
                <w:szCs w:val="24"/>
              </w:rPr>
              <w:t>INT</w:t>
            </w:r>
            <w:r w:rsidRPr="00A6657D">
              <w:rPr>
                <w:rFonts w:ascii="Courier New" w:hAnsi="Courier New" w:cs="Courier New"/>
                <w:sz w:val="20"/>
                <w:szCs w:val="24"/>
              </w:rPr>
              <w:t>(</w:t>
            </w:r>
            <w:proofErr w:type="gramEnd"/>
            <w:r w:rsidRPr="00A6657D">
              <w:rPr>
                <w:rFonts w:ascii="Courier New" w:hAnsi="Courier New" w:cs="Courier New"/>
                <w:sz w:val="20"/>
                <w:szCs w:val="24"/>
              </w:rPr>
              <w:t xml:space="preserve">11), </w:t>
            </w:r>
            <w:proofErr w:type="spellStart"/>
            <w:r w:rsidRPr="00A6657D">
              <w:rPr>
                <w:rFonts w:ascii="Courier New" w:hAnsi="Courier New" w:cs="Courier New"/>
                <w:sz w:val="20"/>
                <w:szCs w:val="24"/>
              </w:rPr>
              <w:t>IDVariaveis_VariaveisMedidas_SP</w:t>
            </w:r>
            <w:proofErr w:type="spellEnd"/>
            <w:r w:rsidRPr="00A6657D">
              <w:rPr>
                <w:rFonts w:ascii="Courier New" w:hAnsi="Courier New" w:cs="Courier New"/>
                <w:sz w:val="20"/>
                <w:szCs w:val="24"/>
              </w:rPr>
              <w:t xml:space="preserve"> </w:t>
            </w:r>
            <w:r>
              <w:rPr>
                <w:rFonts w:ascii="Courier New" w:hAnsi="Courier New" w:cs="Courier New"/>
                <w:sz w:val="20"/>
                <w:szCs w:val="24"/>
              </w:rPr>
              <w:t>INT</w:t>
            </w:r>
            <w:r w:rsidRPr="00A6657D">
              <w:rPr>
                <w:rFonts w:ascii="Courier New" w:hAnsi="Courier New" w:cs="Courier New"/>
                <w:sz w:val="20"/>
                <w:szCs w:val="24"/>
              </w:rPr>
              <w:t xml:space="preserve">(11), </w:t>
            </w:r>
            <w:proofErr w:type="spellStart"/>
            <w:r w:rsidRPr="00A6657D">
              <w:rPr>
                <w:rFonts w:ascii="Courier New" w:hAnsi="Courier New" w:cs="Courier New"/>
                <w:sz w:val="20"/>
                <w:szCs w:val="24"/>
              </w:rPr>
              <w:t>IDCultura_VariaveisMedidas_SP</w:t>
            </w:r>
            <w:proofErr w:type="spellEnd"/>
            <w:r w:rsidRPr="00A6657D">
              <w:rPr>
                <w:rFonts w:ascii="Courier New" w:hAnsi="Courier New" w:cs="Courier New"/>
                <w:sz w:val="20"/>
                <w:szCs w:val="24"/>
              </w:rPr>
              <w:t xml:space="preserve"> </w:t>
            </w:r>
            <w:r>
              <w:rPr>
                <w:rFonts w:ascii="Courier New" w:hAnsi="Courier New" w:cs="Courier New"/>
                <w:sz w:val="20"/>
                <w:szCs w:val="24"/>
              </w:rPr>
              <w:t>INT</w:t>
            </w:r>
            <w:r w:rsidRPr="00A6657D">
              <w:rPr>
                <w:rFonts w:ascii="Courier New" w:hAnsi="Courier New" w:cs="Courier New"/>
                <w:sz w:val="20"/>
                <w:szCs w:val="24"/>
              </w:rPr>
              <w:t xml:space="preserve">(11), </w:t>
            </w:r>
            <w:proofErr w:type="spellStart"/>
            <w:r w:rsidRPr="00A6657D">
              <w:rPr>
                <w:rFonts w:ascii="Courier New" w:hAnsi="Courier New" w:cs="Courier New"/>
                <w:sz w:val="20"/>
                <w:szCs w:val="24"/>
              </w:rPr>
              <w:t>ValorMedicao_SP</w:t>
            </w:r>
            <w:proofErr w:type="spellEnd"/>
            <w:r w:rsidRPr="00A6657D">
              <w:rPr>
                <w:rFonts w:ascii="Courier New" w:hAnsi="Courier New" w:cs="Courier New"/>
                <w:sz w:val="20"/>
                <w:szCs w:val="24"/>
              </w:rPr>
              <w:t xml:space="preserve"> </w:t>
            </w:r>
            <w:r>
              <w:rPr>
                <w:rFonts w:ascii="Courier New" w:hAnsi="Courier New" w:cs="Courier New"/>
                <w:sz w:val="20"/>
                <w:szCs w:val="24"/>
              </w:rPr>
              <w:t>DECIMAL</w:t>
            </w:r>
            <w:r w:rsidRPr="00A6657D">
              <w:rPr>
                <w:rFonts w:ascii="Courier New" w:hAnsi="Courier New" w:cs="Courier New"/>
                <w:sz w:val="20"/>
                <w:szCs w:val="24"/>
              </w:rPr>
              <w:t xml:space="preserve">(8,2), </w:t>
            </w:r>
            <w:proofErr w:type="spellStart"/>
            <w:r w:rsidRPr="00A6657D">
              <w:rPr>
                <w:rFonts w:ascii="Courier New" w:hAnsi="Courier New" w:cs="Courier New"/>
                <w:sz w:val="20"/>
                <w:szCs w:val="24"/>
              </w:rPr>
              <w:t>DataHoraMedicao_SP</w:t>
            </w:r>
            <w:proofErr w:type="spellEnd"/>
            <w:r w:rsidRPr="00A6657D">
              <w:rPr>
                <w:rFonts w:ascii="Courier New" w:hAnsi="Courier New" w:cs="Courier New"/>
                <w:sz w:val="20"/>
                <w:szCs w:val="24"/>
              </w:rPr>
              <w:t xml:space="preserve"> </w:t>
            </w:r>
            <w:r>
              <w:rPr>
                <w:rFonts w:ascii="Courier New" w:hAnsi="Courier New" w:cs="Courier New"/>
                <w:sz w:val="20"/>
                <w:szCs w:val="24"/>
              </w:rPr>
              <w:t>TIMESTAMP</w:t>
            </w:r>
          </w:p>
        </w:tc>
        <w:tc>
          <w:tcPr>
            <w:tcW w:w="1683" w:type="dxa"/>
            <w:vAlign w:val="center"/>
          </w:tcPr>
          <w:p w14:paraId="3E4712F1" w14:textId="6F7CADA3" w:rsidR="00C904E7" w:rsidRDefault="00C904E7" w:rsidP="00C904E7">
            <w:pPr>
              <w:jc w:val="center"/>
              <w:rPr>
                <w:rFonts w:ascii="Courier New" w:hAnsi="Courier New" w:cs="Courier New"/>
                <w:sz w:val="24"/>
                <w:szCs w:val="24"/>
              </w:rPr>
            </w:pPr>
            <w:r>
              <w:rPr>
                <w:rFonts w:ascii="Courier New" w:hAnsi="Courier New" w:cs="Courier New"/>
                <w:sz w:val="24"/>
                <w:szCs w:val="24"/>
              </w:rPr>
              <w:t>-</w:t>
            </w:r>
          </w:p>
        </w:tc>
        <w:tc>
          <w:tcPr>
            <w:tcW w:w="1843" w:type="dxa"/>
            <w:vAlign w:val="center"/>
          </w:tcPr>
          <w:p w14:paraId="3586841D" w14:textId="3D13AEA0" w:rsidR="00C904E7" w:rsidRDefault="00783C12" w:rsidP="00C904E7">
            <w:pPr>
              <w:jc w:val="center"/>
              <w:rPr>
                <w:rFonts w:ascii="Courier New" w:hAnsi="Courier New" w:cs="Courier New"/>
                <w:sz w:val="24"/>
                <w:szCs w:val="24"/>
              </w:rPr>
            </w:pPr>
            <w:r>
              <w:rPr>
                <w:rFonts w:ascii="Courier New" w:hAnsi="Courier New" w:cs="Courier New"/>
                <w:sz w:val="24"/>
                <w:szCs w:val="24"/>
              </w:rPr>
              <w:t xml:space="preserve">Devolve o </w:t>
            </w:r>
            <w:proofErr w:type="spellStart"/>
            <w:r>
              <w:rPr>
                <w:rFonts w:ascii="Courier New" w:hAnsi="Courier New" w:cs="Courier New"/>
                <w:sz w:val="24"/>
                <w:szCs w:val="24"/>
              </w:rPr>
              <w:t>select</w:t>
            </w:r>
            <w:proofErr w:type="spellEnd"/>
            <w:r>
              <w:rPr>
                <w:rFonts w:ascii="Courier New" w:hAnsi="Courier New" w:cs="Courier New"/>
                <w:sz w:val="24"/>
                <w:szCs w:val="24"/>
              </w:rPr>
              <w:t xml:space="preserve"> </w:t>
            </w:r>
            <w:r w:rsidR="003878B9">
              <w:rPr>
                <w:rFonts w:ascii="Courier New" w:hAnsi="Courier New" w:cs="Courier New"/>
                <w:sz w:val="24"/>
                <w:szCs w:val="24"/>
              </w:rPr>
              <w:t>das</w:t>
            </w:r>
            <w:r w:rsidR="0099093B">
              <w:rPr>
                <w:rFonts w:ascii="Courier New" w:hAnsi="Courier New" w:cs="Courier New"/>
                <w:sz w:val="24"/>
                <w:szCs w:val="24"/>
              </w:rPr>
              <w:t xml:space="preserve"> medições do investigador que</w:t>
            </w:r>
            <w:r w:rsidR="00193814">
              <w:rPr>
                <w:rFonts w:ascii="Courier New" w:hAnsi="Courier New" w:cs="Courier New"/>
                <w:sz w:val="24"/>
                <w:szCs w:val="24"/>
              </w:rPr>
              <w:t xml:space="preserve"> </w:t>
            </w:r>
            <w:r w:rsidR="0099093B">
              <w:rPr>
                <w:rFonts w:ascii="Courier New" w:hAnsi="Courier New" w:cs="Courier New"/>
                <w:sz w:val="24"/>
                <w:szCs w:val="24"/>
              </w:rPr>
              <w:t>consulta.</w:t>
            </w:r>
          </w:p>
          <w:p w14:paraId="47AE7148" w14:textId="3B4FCB9A" w:rsidR="0099093B" w:rsidRDefault="0099093B" w:rsidP="00C904E7">
            <w:pPr>
              <w:jc w:val="center"/>
              <w:rPr>
                <w:rFonts w:ascii="Courier New" w:hAnsi="Courier New" w:cs="Courier New"/>
                <w:sz w:val="24"/>
                <w:szCs w:val="24"/>
              </w:rPr>
            </w:pPr>
            <w:r>
              <w:rPr>
                <w:rFonts w:ascii="Courier New" w:hAnsi="Courier New" w:cs="Courier New"/>
                <w:sz w:val="24"/>
                <w:szCs w:val="24"/>
              </w:rPr>
              <w:t xml:space="preserve">Regista também </w:t>
            </w:r>
            <w:r w:rsidR="00BE2D8C">
              <w:rPr>
                <w:rFonts w:ascii="Courier New" w:hAnsi="Courier New" w:cs="Courier New"/>
                <w:sz w:val="24"/>
                <w:szCs w:val="24"/>
              </w:rPr>
              <w:t xml:space="preserve">a </w:t>
            </w:r>
            <w:r w:rsidR="003878B9">
              <w:rPr>
                <w:rFonts w:ascii="Courier New" w:hAnsi="Courier New" w:cs="Courier New"/>
                <w:sz w:val="24"/>
                <w:szCs w:val="24"/>
              </w:rPr>
              <w:t>o</w:t>
            </w:r>
            <w:r w:rsidR="00BE2D8C">
              <w:rPr>
                <w:rFonts w:ascii="Courier New" w:hAnsi="Courier New" w:cs="Courier New"/>
                <w:sz w:val="24"/>
                <w:szCs w:val="24"/>
              </w:rPr>
              <w:t xml:space="preserve">peração </w:t>
            </w:r>
            <w:proofErr w:type="spellStart"/>
            <w:r w:rsidR="00BE2D8C">
              <w:rPr>
                <w:rFonts w:ascii="Courier New" w:hAnsi="Courier New" w:cs="Courier New"/>
                <w:sz w:val="24"/>
                <w:szCs w:val="24"/>
              </w:rPr>
              <w:t>select</w:t>
            </w:r>
            <w:proofErr w:type="spellEnd"/>
            <w:r w:rsidR="00BE2D8C">
              <w:rPr>
                <w:rFonts w:ascii="Courier New" w:hAnsi="Courier New" w:cs="Courier New"/>
                <w:sz w:val="24"/>
                <w:szCs w:val="24"/>
              </w:rPr>
              <w:t xml:space="preserve"> na tabela </w:t>
            </w:r>
            <w:proofErr w:type="spellStart"/>
            <w:r w:rsidR="00BE2D8C">
              <w:rPr>
                <w:rFonts w:ascii="Courier New" w:hAnsi="Courier New" w:cs="Courier New"/>
                <w:sz w:val="24"/>
                <w:szCs w:val="24"/>
              </w:rPr>
              <w:t>medicoes_LOG</w:t>
            </w:r>
            <w:proofErr w:type="spellEnd"/>
            <w:r w:rsidR="00BE2D8C">
              <w:rPr>
                <w:rFonts w:ascii="Courier New" w:hAnsi="Courier New" w:cs="Courier New"/>
                <w:sz w:val="24"/>
                <w:szCs w:val="24"/>
              </w:rPr>
              <w:t xml:space="preserve"> e o resultado do </w:t>
            </w:r>
            <w:proofErr w:type="spellStart"/>
            <w:r w:rsidR="00BE2D8C">
              <w:rPr>
                <w:rFonts w:ascii="Courier New" w:hAnsi="Courier New" w:cs="Courier New"/>
                <w:sz w:val="24"/>
                <w:szCs w:val="24"/>
              </w:rPr>
              <w:t>select</w:t>
            </w:r>
            <w:proofErr w:type="spellEnd"/>
            <w:r w:rsidR="00BE2D8C">
              <w:rPr>
                <w:rFonts w:ascii="Courier New" w:hAnsi="Courier New" w:cs="Courier New"/>
                <w:sz w:val="24"/>
                <w:szCs w:val="24"/>
              </w:rPr>
              <w:t xml:space="preserve"> na tabela </w:t>
            </w:r>
            <w:proofErr w:type="spellStart"/>
            <w:r w:rsidR="00193814">
              <w:rPr>
                <w:rFonts w:ascii="Courier New" w:hAnsi="Courier New" w:cs="Courier New"/>
                <w:sz w:val="24"/>
                <w:szCs w:val="24"/>
              </w:rPr>
              <w:t>medicoes_consultadas_LOG</w:t>
            </w:r>
            <w:proofErr w:type="spellEnd"/>
          </w:p>
        </w:tc>
      </w:tr>
      <w:tr w:rsidR="00C904E7" w14:paraId="06C76404" w14:textId="77777777" w:rsidTr="00A6657D">
        <w:trPr>
          <w:jc w:val="center"/>
        </w:trPr>
        <w:tc>
          <w:tcPr>
            <w:tcW w:w="3369" w:type="dxa"/>
            <w:vAlign w:val="center"/>
          </w:tcPr>
          <w:p w14:paraId="7AA22548" w14:textId="2A5752E6" w:rsidR="00C904E7" w:rsidRPr="001F07CF" w:rsidRDefault="00C904E7" w:rsidP="00C904E7">
            <w:pPr>
              <w:jc w:val="center"/>
              <w:rPr>
                <w:rFonts w:ascii="Courier New" w:hAnsi="Courier New" w:cs="Courier New"/>
                <w:sz w:val="20"/>
                <w:szCs w:val="24"/>
              </w:rPr>
            </w:pPr>
            <w:proofErr w:type="spellStart"/>
            <w:r>
              <w:rPr>
                <w:rFonts w:ascii="Courier New" w:hAnsi="Courier New" w:cs="Courier New"/>
                <w:sz w:val="20"/>
                <w:szCs w:val="24"/>
              </w:rPr>
              <w:t>ChangePassword</w:t>
            </w:r>
            <w:proofErr w:type="spellEnd"/>
          </w:p>
        </w:tc>
        <w:tc>
          <w:tcPr>
            <w:tcW w:w="2427" w:type="dxa"/>
            <w:vAlign w:val="center"/>
          </w:tcPr>
          <w:p w14:paraId="5BC074AE" w14:textId="77777777" w:rsidR="00C904E7" w:rsidRPr="00130733" w:rsidRDefault="0069642D" w:rsidP="00C904E7">
            <w:pPr>
              <w:jc w:val="center"/>
              <w:rPr>
                <w:rFonts w:ascii="Courier New" w:hAnsi="Courier New" w:cs="Courier New"/>
                <w:sz w:val="20"/>
                <w:szCs w:val="24"/>
                <w:lang w:val="en-US"/>
              </w:rPr>
            </w:pPr>
            <w:r w:rsidRPr="00130733">
              <w:rPr>
                <w:rFonts w:ascii="Courier New" w:hAnsi="Courier New" w:cs="Courier New"/>
                <w:sz w:val="20"/>
                <w:szCs w:val="24"/>
                <w:lang w:val="en-US"/>
              </w:rPr>
              <w:t>Password</w:t>
            </w:r>
            <w:r w:rsidR="00AF4DFB" w:rsidRPr="00130733">
              <w:rPr>
                <w:rFonts w:ascii="Courier New" w:hAnsi="Courier New" w:cs="Courier New"/>
                <w:sz w:val="20"/>
                <w:szCs w:val="24"/>
                <w:lang w:val="en-US"/>
              </w:rPr>
              <w:t>_old</w:t>
            </w:r>
            <w:r w:rsidRPr="00130733">
              <w:rPr>
                <w:rFonts w:ascii="Courier New" w:hAnsi="Courier New" w:cs="Courier New"/>
                <w:sz w:val="20"/>
                <w:szCs w:val="24"/>
                <w:lang w:val="en-US"/>
              </w:rPr>
              <w:t xml:space="preserve"> </w:t>
            </w:r>
            <w:r w:rsidR="00AF4DFB" w:rsidRPr="00130733">
              <w:rPr>
                <w:rFonts w:ascii="Courier New" w:hAnsi="Courier New" w:cs="Courier New"/>
                <w:sz w:val="20"/>
                <w:szCs w:val="24"/>
                <w:lang w:val="en-US"/>
              </w:rPr>
              <w:t>VARCHAR (100)</w:t>
            </w:r>
            <w:r w:rsidR="00C06772" w:rsidRPr="00130733">
              <w:rPr>
                <w:rFonts w:ascii="Courier New" w:hAnsi="Courier New" w:cs="Courier New"/>
                <w:sz w:val="20"/>
                <w:szCs w:val="24"/>
                <w:lang w:val="en-US"/>
              </w:rPr>
              <w:t>,</w:t>
            </w:r>
          </w:p>
          <w:p w14:paraId="397D4121" w14:textId="39F2EEFA" w:rsidR="00C06772" w:rsidRPr="00130733" w:rsidRDefault="00C06772" w:rsidP="00C904E7">
            <w:pPr>
              <w:jc w:val="center"/>
              <w:rPr>
                <w:rFonts w:ascii="Courier New" w:hAnsi="Courier New" w:cs="Courier New"/>
                <w:sz w:val="24"/>
                <w:szCs w:val="24"/>
                <w:lang w:val="en-US"/>
              </w:rPr>
            </w:pPr>
            <w:r w:rsidRPr="00130733">
              <w:rPr>
                <w:rFonts w:ascii="Courier New" w:hAnsi="Courier New" w:cs="Courier New"/>
                <w:sz w:val="20"/>
                <w:szCs w:val="24"/>
                <w:lang w:val="en-US"/>
              </w:rPr>
              <w:t>Password_new VARCHAR (100)</w:t>
            </w:r>
          </w:p>
        </w:tc>
        <w:tc>
          <w:tcPr>
            <w:tcW w:w="1683" w:type="dxa"/>
            <w:vAlign w:val="center"/>
          </w:tcPr>
          <w:p w14:paraId="15386023" w14:textId="7B5692CC" w:rsidR="00C904E7" w:rsidRDefault="00C904E7" w:rsidP="00C904E7">
            <w:pPr>
              <w:jc w:val="center"/>
              <w:rPr>
                <w:rFonts w:ascii="Courier New" w:hAnsi="Courier New" w:cs="Courier New"/>
                <w:sz w:val="24"/>
                <w:szCs w:val="24"/>
              </w:rPr>
            </w:pPr>
            <w:r>
              <w:rPr>
                <w:rFonts w:ascii="Courier New" w:hAnsi="Courier New" w:cs="Courier New"/>
                <w:sz w:val="24"/>
                <w:szCs w:val="24"/>
              </w:rPr>
              <w:t>-</w:t>
            </w:r>
          </w:p>
        </w:tc>
        <w:tc>
          <w:tcPr>
            <w:tcW w:w="1843" w:type="dxa"/>
            <w:vAlign w:val="center"/>
          </w:tcPr>
          <w:p w14:paraId="2ECCEDB1" w14:textId="18EAF6EA" w:rsidR="00C904E7" w:rsidRDefault="00193814" w:rsidP="00C904E7">
            <w:pPr>
              <w:jc w:val="center"/>
              <w:rPr>
                <w:rFonts w:ascii="Courier New" w:hAnsi="Courier New" w:cs="Courier New"/>
                <w:sz w:val="24"/>
                <w:szCs w:val="24"/>
              </w:rPr>
            </w:pPr>
            <w:r>
              <w:rPr>
                <w:rFonts w:ascii="Courier New" w:hAnsi="Courier New" w:cs="Courier New"/>
                <w:sz w:val="24"/>
                <w:szCs w:val="24"/>
              </w:rPr>
              <w:t xml:space="preserve">Valida que a </w:t>
            </w:r>
            <w:proofErr w:type="spellStart"/>
            <w:r>
              <w:rPr>
                <w:rFonts w:ascii="Courier New" w:hAnsi="Courier New" w:cs="Courier New"/>
                <w:sz w:val="24"/>
                <w:szCs w:val="24"/>
              </w:rPr>
              <w:t>password_old</w:t>
            </w:r>
            <w:proofErr w:type="spellEnd"/>
            <w:r>
              <w:rPr>
                <w:rFonts w:ascii="Courier New" w:hAnsi="Courier New" w:cs="Courier New"/>
                <w:sz w:val="24"/>
                <w:szCs w:val="24"/>
              </w:rPr>
              <w:t xml:space="preserve"> está </w:t>
            </w:r>
            <w:proofErr w:type="spellStart"/>
            <w:r>
              <w:rPr>
                <w:rFonts w:ascii="Courier New" w:hAnsi="Courier New" w:cs="Courier New"/>
                <w:sz w:val="24"/>
                <w:szCs w:val="24"/>
              </w:rPr>
              <w:t>correcta</w:t>
            </w:r>
            <w:proofErr w:type="spellEnd"/>
            <w:r>
              <w:rPr>
                <w:rFonts w:ascii="Courier New" w:hAnsi="Courier New" w:cs="Courier New"/>
                <w:sz w:val="24"/>
                <w:szCs w:val="24"/>
              </w:rPr>
              <w:t xml:space="preserve"> </w:t>
            </w:r>
            <w:r w:rsidR="004A42DE">
              <w:rPr>
                <w:rFonts w:ascii="Courier New" w:hAnsi="Courier New" w:cs="Courier New"/>
                <w:sz w:val="24"/>
                <w:szCs w:val="24"/>
              </w:rPr>
              <w:t xml:space="preserve">e substitui por </w:t>
            </w:r>
            <w:proofErr w:type="spellStart"/>
            <w:r w:rsidR="004A42DE">
              <w:rPr>
                <w:rFonts w:ascii="Courier New" w:hAnsi="Courier New" w:cs="Courier New"/>
                <w:sz w:val="24"/>
                <w:szCs w:val="24"/>
              </w:rPr>
              <w:t>password_new</w:t>
            </w:r>
            <w:proofErr w:type="spellEnd"/>
          </w:p>
        </w:tc>
      </w:tr>
    </w:tbl>
    <w:p w14:paraId="79CAC910" w14:textId="795519A9" w:rsidR="001F07CF" w:rsidRDefault="001F07CF" w:rsidP="004012BD">
      <w:pPr>
        <w:jc w:val="center"/>
        <w:rPr>
          <w:rFonts w:ascii="Courier New" w:hAnsi="Courier New" w:cs="Courier New"/>
          <w:sz w:val="24"/>
          <w:szCs w:val="24"/>
        </w:rPr>
      </w:pPr>
    </w:p>
    <w:p w14:paraId="50C66A8B" w14:textId="77777777" w:rsidR="007326CE" w:rsidRDefault="007326CE" w:rsidP="004012BD">
      <w:pPr>
        <w:jc w:val="center"/>
        <w:rPr>
          <w:rFonts w:ascii="Courier New" w:hAnsi="Courier New" w:cs="Courier New"/>
          <w:sz w:val="24"/>
          <w:szCs w:val="24"/>
        </w:rPr>
      </w:pPr>
    </w:p>
    <w:p w14:paraId="7390568E" w14:textId="00DAFC2B" w:rsidR="001F07CF" w:rsidRDefault="001B3AFF" w:rsidP="0092404A">
      <w:pPr>
        <w:ind w:firstLine="706"/>
        <w:jc w:val="both"/>
        <w:rPr>
          <w:rFonts w:ascii="Courier New" w:hAnsi="Courier New" w:cs="Courier New"/>
          <w:sz w:val="20"/>
          <w:szCs w:val="20"/>
        </w:rPr>
      </w:pPr>
      <w:r>
        <w:rPr>
          <w:rFonts w:ascii="Courier New" w:hAnsi="Courier New" w:cs="Courier New"/>
          <w:sz w:val="20"/>
          <w:szCs w:val="20"/>
        </w:rPr>
        <w:lastRenderedPageBreak/>
        <w:t xml:space="preserve">O </w:t>
      </w:r>
      <w:proofErr w:type="spellStart"/>
      <w:r w:rsidR="00A76F5F">
        <w:rPr>
          <w:rFonts w:ascii="Courier New" w:hAnsi="Courier New" w:cs="Courier New"/>
          <w:sz w:val="20"/>
          <w:szCs w:val="20"/>
        </w:rPr>
        <w:t>S</w:t>
      </w:r>
      <w:r>
        <w:rPr>
          <w:rFonts w:ascii="Courier New" w:hAnsi="Courier New" w:cs="Courier New"/>
          <w:sz w:val="20"/>
          <w:szCs w:val="20"/>
        </w:rPr>
        <w:t>tored</w:t>
      </w:r>
      <w:proofErr w:type="spellEnd"/>
      <w:r>
        <w:rPr>
          <w:rFonts w:ascii="Courier New" w:hAnsi="Courier New" w:cs="Courier New"/>
          <w:sz w:val="20"/>
          <w:szCs w:val="20"/>
        </w:rPr>
        <w:t xml:space="preserve"> </w:t>
      </w:r>
      <w:proofErr w:type="spellStart"/>
      <w:r w:rsidR="00A76F5F">
        <w:rPr>
          <w:rFonts w:ascii="Courier New" w:hAnsi="Courier New" w:cs="Courier New"/>
          <w:sz w:val="20"/>
          <w:szCs w:val="20"/>
        </w:rPr>
        <w:t>P</w:t>
      </w:r>
      <w:r>
        <w:rPr>
          <w:rFonts w:ascii="Courier New" w:hAnsi="Courier New" w:cs="Courier New"/>
          <w:sz w:val="20"/>
          <w:szCs w:val="20"/>
        </w:rPr>
        <w:t>rocedure</w:t>
      </w:r>
      <w:proofErr w:type="spellEnd"/>
      <w:r>
        <w:rPr>
          <w:rFonts w:ascii="Courier New" w:hAnsi="Courier New" w:cs="Courier New"/>
          <w:sz w:val="20"/>
          <w:szCs w:val="20"/>
        </w:rPr>
        <w:t xml:space="preserve"> </w:t>
      </w:r>
      <w:proofErr w:type="spellStart"/>
      <w:r>
        <w:rPr>
          <w:rFonts w:ascii="Courier New" w:hAnsi="Courier New" w:cs="Courier New"/>
          <w:sz w:val="20"/>
          <w:szCs w:val="20"/>
        </w:rPr>
        <w:t>InsertInvestigador</w:t>
      </w:r>
      <w:proofErr w:type="spellEnd"/>
      <w:r>
        <w:rPr>
          <w:rFonts w:ascii="Courier New" w:hAnsi="Courier New" w:cs="Courier New"/>
          <w:sz w:val="20"/>
          <w:szCs w:val="20"/>
        </w:rPr>
        <w:t xml:space="preserve"> </w:t>
      </w:r>
      <w:r w:rsidR="00D92E36">
        <w:rPr>
          <w:rFonts w:ascii="Courier New" w:hAnsi="Courier New" w:cs="Courier New"/>
          <w:sz w:val="20"/>
          <w:szCs w:val="20"/>
        </w:rPr>
        <w:t xml:space="preserve">tem de criar o registo do Investigador na tabela de Investigadores e na nas tabelas de sistema com os </w:t>
      </w:r>
      <w:r w:rsidR="00A76F5F">
        <w:rPr>
          <w:rFonts w:ascii="Courier New" w:hAnsi="Courier New" w:cs="Courier New"/>
          <w:sz w:val="20"/>
          <w:szCs w:val="20"/>
        </w:rPr>
        <w:t>respetivos</w:t>
      </w:r>
      <w:r w:rsidR="00D92E36">
        <w:rPr>
          <w:rFonts w:ascii="Courier New" w:hAnsi="Courier New" w:cs="Courier New"/>
          <w:sz w:val="20"/>
          <w:szCs w:val="20"/>
        </w:rPr>
        <w:t xml:space="preserve"> roles de Investigador.</w:t>
      </w:r>
      <w:r w:rsidR="00A76F5F">
        <w:rPr>
          <w:rFonts w:ascii="Courier New" w:hAnsi="Courier New" w:cs="Courier New"/>
          <w:sz w:val="20"/>
          <w:szCs w:val="20"/>
        </w:rPr>
        <w:t xml:space="preserve"> </w:t>
      </w:r>
      <w:r w:rsidR="008B4D79">
        <w:rPr>
          <w:rFonts w:ascii="Courier New" w:hAnsi="Courier New" w:cs="Courier New"/>
          <w:sz w:val="20"/>
          <w:szCs w:val="20"/>
        </w:rPr>
        <w:t>Para isso, e</w:t>
      </w:r>
      <w:r w:rsidR="00A76F5F">
        <w:rPr>
          <w:rFonts w:ascii="Courier New" w:hAnsi="Courier New" w:cs="Courier New"/>
          <w:sz w:val="20"/>
          <w:szCs w:val="20"/>
        </w:rPr>
        <w:t xml:space="preserve">ste SP valida se o Valor recebido no </w:t>
      </w:r>
      <w:r w:rsidR="00233D8D">
        <w:rPr>
          <w:rFonts w:ascii="Courier New" w:hAnsi="Courier New" w:cs="Courier New"/>
          <w:sz w:val="20"/>
          <w:szCs w:val="20"/>
        </w:rPr>
        <w:t>parâmetro de entrada do email</w:t>
      </w:r>
      <w:r w:rsidR="0092404A">
        <w:rPr>
          <w:rFonts w:ascii="Courier New" w:hAnsi="Courier New" w:cs="Courier New"/>
          <w:sz w:val="20"/>
          <w:szCs w:val="20"/>
        </w:rPr>
        <w:t>,</w:t>
      </w:r>
      <w:r w:rsidR="00233D8D">
        <w:rPr>
          <w:rFonts w:ascii="Courier New" w:hAnsi="Courier New" w:cs="Courier New"/>
          <w:sz w:val="20"/>
          <w:szCs w:val="20"/>
        </w:rPr>
        <w:t xml:space="preserve"> é de facto um email</w:t>
      </w:r>
      <w:r w:rsidR="008E7AE1">
        <w:rPr>
          <w:rFonts w:ascii="Courier New" w:hAnsi="Courier New" w:cs="Courier New"/>
          <w:sz w:val="20"/>
          <w:szCs w:val="20"/>
        </w:rPr>
        <w:t>, utilizando apenas a parte local para criação do utilizador na BD</w:t>
      </w:r>
      <w:r w:rsidR="0092404A">
        <w:rPr>
          <w:rFonts w:ascii="Courier New" w:hAnsi="Courier New" w:cs="Courier New"/>
          <w:sz w:val="20"/>
          <w:szCs w:val="20"/>
        </w:rPr>
        <w:t>,</w:t>
      </w:r>
      <w:r w:rsidR="008E7AE1">
        <w:rPr>
          <w:rFonts w:ascii="Courier New" w:hAnsi="Courier New" w:cs="Courier New"/>
          <w:sz w:val="20"/>
          <w:szCs w:val="20"/>
        </w:rPr>
        <w:t xml:space="preserve"> </w:t>
      </w:r>
      <w:r w:rsidR="008B4D79">
        <w:rPr>
          <w:rFonts w:ascii="Courier New" w:hAnsi="Courier New" w:cs="Courier New"/>
          <w:sz w:val="20"/>
          <w:szCs w:val="20"/>
        </w:rPr>
        <w:t>exatamente com o mesmo nome existente na tabela de Investigadores.</w:t>
      </w:r>
    </w:p>
    <w:p w14:paraId="6C08A3E8" w14:textId="065C8D79" w:rsidR="0092404A" w:rsidRDefault="0092404A" w:rsidP="0092404A">
      <w:pPr>
        <w:ind w:firstLine="706"/>
        <w:jc w:val="both"/>
        <w:rPr>
          <w:rFonts w:ascii="Courier New" w:hAnsi="Courier New" w:cs="Courier New"/>
          <w:sz w:val="20"/>
          <w:szCs w:val="20"/>
        </w:rPr>
      </w:pPr>
      <w:r>
        <w:rPr>
          <w:rFonts w:ascii="Courier New" w:hAnsi="Courier New" w:cs="Courier New"/>
          <w:sz w:val="20"/>
          <w:szCs w:val="20"/>
        </w:rPr>
        <w:t xml:space="preserve">O SP de </w:t>
      </w:r>
      <w:proofErr w:type="spellStart"/>
      <w:r>
        <w:rPr>
          <w:rFonts w:ascii="Courier New" w:hAnsi="Courier New" w:cs="Courier New"/>
          <w:sz w:val="20"/>
          <w:szCs w:val="20"/>
        </w:rPr>
        <w:t>Update</w:t>
      </w:r>
      <w:r w:rsidR="00B16C9D">
        <w:rPr>
          <w:rFonts w:ascii="Courier New" w:hAnsi="Courier New" w:cs="Courier New"/>
          <w:sz w:val="20"/>
          <w:szCs w:val="20"/>
        </w:rPr>
        <w:t>Investigador</w:t>
      </w:r>
      <w:proofErr w:type="spellEnd"/>
      <w:r>
        <w:rPr>
          <w:rFonts w:ascii="Courier New" w:hAnsi="Courier New" w:cs="Courier New"/>
          <w:sz w:val="20"/>
          <w:szCs w:val="20"/>
        </w:rPr>
        <w:t xml:space="preserve"> atualiza </w:t>
      </w:r>
      <w:r w:rsidR="00B16C9D">
        <w:rPr>
          <w:rFonts w:ascii="Courier New" w:hAnsi="Courier New" w:cs="Courier New"/>
          <w:sz w:val="20"/>
          <w:szCs w:val="20"/>
        </w:rPr>
        <w:t>tanto em sistema como na tabela Investigador.</w:t>
      </w:r>
    </w:p>
    <w:p w14:paraId="7BEF70B7" w14:textId="538B73BF" w:rsidR="00B16C9D" w:rsidRDefault="00B16C9D" w:rsidP="0092404A">
      <w:pPr>
        <w:ind w:firstLine="706"/>
        <w:jc w:val="both"/>
        <w:rPr>
          <w:rFonts w:ascii="Courier New" w:hAnsi="Courier New" w:cs="Courier New"/>
          <w:sz w:val="20"/>
          <w:szCs w:val="20"/>
        </w:rPr>
      </w:pPr>
      <w:r>
        <w:rPr>
          <w:rFonts w:ascii="Courier New" w:hAnsi="Courier New" w:cs="Courier New"/>
          <w:sz w:val="20"/>
          <w:szCs w:val="20"/>
        </w:rPr>
        <w:t xml:space="preserve">O SP de </w:t>
      </w:r>
      <w:proofErr w:type="spellStart"/>
      <w:r>
        <w:rPr>
          <w:rFonts w:ascii="Courier New" w:hAnsi="Courier New" w:cs="Courier New"/>
          <w:sz w:val="20"/>
          <w:szCs w:val="20"/>
        </w:rPr>
        <w:t>DeleteInvestigador</w:t>
      </w:r>
      <w:proofErr w:type="spellEnd"/>
      <w:r>
        <w:rPr>
          <w:rFonts w:ascii="Courier New" w:hAnsi="Courier New" w:cs="Courier New"/>
          <w:sz w:val="20"/>
          <w:szCs w:val="20"/>
        </w:rPr>
        <w:t xml:space="preserve"> além de remover o investigador da tabela de investigadores remove</w:t>
      </w:r>
      <w:r w:rsidR="00B25A34">
        <w:rPr>
          <w:rFonts w:ascii="Courier New" w:hAnsi="Courier New" w:cs="Courier New"/>
          <w:sz w:val="20"/>
          <w:szCs w:val="20"/>
        </w:rPr>
        <w:t>-o</w:t>
      </w:r>
      <w:r>
        <w:rPr>
          <w:rFonts w:ascii="Courier New" w:hAnsi="Courier New" w:cs="Courier New"/>
          <w:sz w:val="20"/>
          <w:szCs w:val="20"/>
        </w:rPr>
        <w:t xml:space="preserve"> também </w:t>
      </w:r>
      <w:r w:rsidR="00B25A34">
        <w:rPr>
          <w:rFonts w:ascii="Courier New" w:hAnsi="Courier New" w:cs="Courier New"/>
          <w:sz w:val="20"/>
          <w:szCs w:val="20"/>
        </w:rPr>
        <w:t>no sistema.</w:t>
      </w:r>
    </w:p>
    <w:p w14:paraId="27E44985" w14:textId="5AB19E10" w:rsidR="00B25A34" w:rsidRDefault="00B25A34" w:rsidP="0092404A">
      <w:pPr>
        <w:ind w:firstLine="706"/>
        <w:jc w:val="both"/>
        <w:rPr>
          <w:rFonts w:ascii="Courier New" w:hAnsi="Courier New" w:cs="Courier New"/>
          <w:sz w:val="20"/>
          <w:szCs w:val="20"/>
        </w:rPr>
      </w:pPr>
      <w:r>
        <w:rPr>
          <w:rFonts w:ascii="Courier New" w:hAnsi="Courier New" w:cs="Courier New"/>
          <w:sz w:val="20"/>
          <w:szCs w:val="20"/>
        </w:rPr>
        <w:t xml:space="preserve">No SP </w:t>
      </w:r>
      <w:proofErr w:type="spellStart"/>
      <w:r>
        <w:rPr>
          <w:rFonts w:ascii="Courier New" w:hAnsi="Courier New" w:cs="Courier New"/>
          <w:sz w:val="20"/>
          <w:szCs w:val="20"/>
        </w:rPr>
        <w:t>selectMedicoes</w:t>
      </w:r>
      <w:proofErr w:type="spellEnd"/>
      <w:r w:rsidR="00EE2C12">
        <w:rPr>
          <w:rFonts w:ascii="Courier New" w:hAnsi="Courier New" w:cs="Courier New"/>
          <w:sz w:val="20"/>
          <w:szCs w:val="20"/>
        </w:rPr>
        <w:t xml:space="preserve">, o investigador tem a possibilidade de </w:t>
      </w:r>
      <w:proofErr w:type="spellStart"/>
      <w:r w:rsidR="004F4901">
        <w:rPr>
          <w:rFonts w:ascii="Courier New" w:hAnsi="Courier New" w:cs="Courier New"/>
          <w:sz w:val="20"/>
          <w:szCs w:val="20"/>
        </w:rPr>
        <w:t>filtar</w:t>
      </w:r>
      <w:proofErr w:type="spellEnd"/>
      <w:r w:rsidR="004F4901">
        <w:rPr>
          <w:rFonts w:ascii="Courier New" w:hAnsi="Courier New" w:cs="Courier New"/>
          <w:sz w:val="20"/>
          <w:szCs w:val="20"/>
        </w:rPr>
        <w:t xml:space="preserve"> a informa</w:t>
      </w:r>
      <w:r w:rsidR="00A76739">
        <w:rPr>
          <w:rFonts w:ascii="Courier New" w:hAnsi="Courier New" w:cs="Courier New"/>
          <w:sz w:val="20"/>
          <w:szCs w:val="20"/>
        </w:rPr>
        <w:t>ção através de vários parâmetros de entrada</w:t>
      </w:r>
      <w:r w:rsidR="00FB4282">
        <w:rPr>
          <w:rFonts w:ascii="Courier New" w:hAnsi="Courier New" w:cs="Courier New"/>
          <w:sz w:val="20"/>
          <w:szCs w:val="20"/>
        </w:rPr>
        <w:t xml:space="preserve">. Este </w:t>
      </w:r>
      <w:r w:rsidR="00D80660">
        <w:rPr>
          <w:rFonts w:ascii="Courier New" w:hAnsi="Courier New" w:cs="Courier New"/>
          <w:sz w:val="20"/>
          <w:szCs w:val="20"/>
        </w:rPr>
        <w:t xml:space="preserve">ao colocar nos parâmetros de entrada os valores todos a null estará a indicar ao sistema que deseja obter toda a informação das suas medições. Ao </w:t>
      </w:r>
      <w:r w:rsidR="004F4901">
        <w:rPr>
          <w:rFonts w:ascii="Courier New" w:hAnsi="Courier New" w:cs="Courier New"/>
          <w:sz w:val="20"/>
          <w:szCs w:val="20"/>
        </w:rPr>
        <w:t xml:space="preserve">preencher </w:t>
      </w:r>
      <w:r w:rsidR="00A76739">
        <w:rPr>
          <w:rFonts w:ascii="Courier New" w:hAnsi="Courier New" w:cs="Courier New"/>
          <w:sz w:val="20"/>
          <w:szCs w:val="20"/>
        </w:rPr>
        <w:t>algum d</w:t>
      </w:r>
      <w:r w:rsidR="004F4901">
        <w:rPr>
          <w:rFonts w:ascii="Courier New" w:hAnsi="Courier New" w:cs="Courier New"/>
          <w:sz w:val="20"/>
          <w:szCs w:val="20"/>
        </w:rPr>
        <w:t>os parâmetros de entrada estará</w:t>
      </w:r>
      <w:r w:rsidR="00A76739">
        <w:rPr>
          <w:rFonts w:ascii="Courier New" w:hAnsi="Courier New" w:cs="Courier New"/>
          <w:sz w:val="20"/>
          <w:szCs w:val="20"/>
        </w:rPr>
        <w:t xml:space="preserve"> a indicar ao sistema que quer filtrar pelos valores referidos.</w:t>
      </w:r>
    </w:p>
    <w:p w14:paraId="6B09A846" w14:textId="0ABEC815" w:rsidR="00C35EC4" w:rsidRDefault="0019060D" w:rsidP="0092404A">
      <w:pPr>
        <w:ind w:firstLine="706"/>
        <w:jc w:val="both"/>
        <w:rPr>
          <w:rFonts w:ascii="Courier New" w:hAnsi="Courier New" w:cs="Courier New"/>
          <w:sz w:val="20"/>
          <w:szCs w:val="20"/>
        </w:rPr>
      </w:pPr>
      <w:r>
        <w:rPr>
          <w:rFonts w:ascii="Courier New" w:hAnsi="Courier New" w:cs="Courier New"/>
          <w:sz w:val="20"/>
          <w:szCs w:val="20"/>
        </w:rPr>
        <w:t>A solução para identificação do utilizador que executa o SP é através d</w:t>
      </w:r>
      <w:r w:rsidR="008E122C">
        <w:rPr>
          <w:rFonts w:ascii="Courier New" w:hAnsi="Courier New" w:cs="Courier New"/>
          <w:sz w:val="20"/>
          <w:szCs w:val="20"/>
        </w:rPr>
        <w:t xml:space="preserve">o método do </w:t>
      </w:r>
      <w:proofErr w:type="spellStart"/>
      <w:r w:rsidR="008E122C">
        <w:rPr>
          <w:rFonts w:ascii="Courier New" w:hAnsi="Courier New" w:cs="Courier New"/>
          <w:sz w:val="20"/>
          <w:szCs w:val="20"/>
        </w:rPr>
        <w:t>MySQL</w:t>
      </w:r>
      <w:proofErr w:type="spellEnd"/>
      <w:r w:rsidR="008E122C">
        <w:rPr>
          <w:rFonts w:ascii="Courier New" w:hAnsi="Courier New" w:cs="Courier New"/>
          <w:sz w:val="20"/>
          <w:szCs w:val="20"/>
        </w:rPr>
        <w:t xml:space="preserve"> </w:t>
      </w:r>
      <w:proofErr w:type="spellStart"/>
      <w:r w:rsidR="008E122C">
        <w:rPr>
          <w:rFonts w:ascii="Courier New" w:hAnsi="Courier New" w:cs="Courier New"/>
          <w:sz w:val="20"/>
          <w:szCs w:val="20"/>
        </w:rPr>
        <w:t>current_</w:t>
      </w:r>
      <w:proofErr w:type="gramStart"/>
      <w:r w:rsidR="008E122C">
        <w:rPr>
          <w:rFonts w:ascii="Courier New" w:hAnsi="Courier New" w:cs="Courier New"/>
          <w:sz w:val="20"/>
          <w:szCs w:val="20"/>
        </w:rPr>
        <w:t>user</w:t>
      </w:r>
      <w:proofErr w:type="spellEnd"/>
      <w:r w:rsidR="008E122C">
        <w:rPr>
          <w:rFonts w:ascii="Courier New" w:hAnsi="Courier New" w:cs="Courier New"/>
          <w:sz w:val="20"/>
          <w:szCs w:val="20"/>
        </w:rPr>
        <w:t>(</w:t>
      </w:r>
      <w:proofErr w:type="gramEnd"/>
      <w:r w:rsidR="008E122C">
        <w:rPr>
          <w:rFonts w:ascii="Courier New" w:hAnsi="Courier New" w:cs="Courier New"/>
          <w:sz w:val="20"/>
          <w:szCs w:val="20"/>
        </w:rPr>
        <w:t xml:space="preserve">). Através deste </w:t>
      </w:r>
      <w:ins w:id="16" w:author="José Filipe Nunes França dos Santos">
        <w:r w:rsidR="007A5983">
          <w:rPr>
            <w:rFonts w:ascii="Courier New" w:hAnsi="Courier New" w:cs="Courier New"/>
            <w:sz w:val="20"/>
            <w:szCs w:val="20"/>
          </w:rPr>
          <w:t xml:space="preserve">da utilização </w:t>
        </w:r>
        <w:r>
          <w:rPr>
            <w:rFonts w:ascii="Courier New" w:hAnsi="Courier New" w:cs="Courier New"/>
            <w:sz w:val="20"/>
            <w:szCs w:val="20"/>
          </w:rPr>
          <w:t>d</w:t>
        </w:r>
        <w:r w:rsidR="008E122C">
          <w:rPr>
            <w:rFonts w:ascii="Courier New" w:hAnsi="Courier New" w:cs="Courier New"/>
            <w:sz w:val="20"/>
            <w:szCs w:val="20"/>
          </w:rPr>
          <w:t xml:space="preserve">o método </w:t>
        </w:r>
        <w:proofErr w:type="spellStart"/>
        <w:r w:rsidR="008E122C">
          <w:rPr>
            <w:rFonts w:ascii="Courier New" w:hAnsi="Courier New" w:cs="Courier New"/>
            <w:sz w:val="20"/>
            <w:szCs w:val="20"/>
          </w:rPr>
          <w:t>current_</w:t>
        </w:r>
        <w:proofErr w:type="gramStart"/>
        <w:r w:rsidR="008E122C">
          <w:rPr>
            <w:rFonts w:ascii="Courier New" w:hAnsi="Courier New" w:cs="Courier New"/>
            <w:sz w:val="20"/>
            <w:szCs w:val="20"/>
          </w:rPr>
          <w:t>user</w:t>
        </w:r>
        <w:proofErr w:type="spellEnd"/>
        <w:r w:rsidR="008E122C">
          <w:rPr>
            <w:rFonts w:ascii="Courier New" w:hAnsi="Courier New" w:cs="Courier New"/>
            <w:sz w:val="20"/>
            <w:szCs w:val="20"/>
          </w:rPr>
          <w:t>(</w:t>
        </w:r>
        <w:proofErr w:type="gramEnd"/>
        <w:r w:rsidR="008E122C">
          <w:rPr>
            <w:rFonts w:ascii="Courier New" w:hAnsi="Courier New" w:cs="Courier New"/>
            <w:sz w:val="20"/>
            <w:szCs w:val="20"/>
          </w:rPr>
          <w:t xml:space="preserve">). Através deste </w:t>
        </w:r>
        <w:r w:rsidR="007505EC">
          <w:rPr>
            <w:rFonts w:ascii="Courier New" w:hAnsi="Courier New" w:cs="Courier New"/>
            <w:sz w:val="20"/>
            <w:szCs w:val="20"/>
          </w:rPr>
          <w:t>método o SP identifica o utilizador que</w:t>
        </w:r>
        <w:r w:rsidR="00095E0C">
          <w:rPr>
            <w:rFonts w:ascii="Courier New" w:hAnsi="Courier New" w:cs="Courier New"/>
            <w:sz w:val="20"/>
            <w:szCs w:val="20"/>
          </w:rPr>
          <w:t xml:space="preserve"> o</w:t>
        </w:r>
        <w:r w:rsidR="007505EC">
          <w:rPr>
            <w:rFonts w:ascii="Courier New" w:hAnsi="Courier New" w:cs="Courier New"/>
            <w:sz w:val="20"/>
            <w:szCs w:val="20"/>
          </w:rPr>
          <w:t xml:space="preserve"> executa </w:t>
        </w:r>
        <w:r w:rsidR="00095E0C">
          <w:rPr>
            <w:rFonts w:ascii="Courier New" w:hAnsi="Courier New" w:cs="Courier New"/>
            <w:sz w:val="20"/>
            <w:szCs w:val="20"/>
          </w:rPr>
          <w:t xml:space="preserve">e usa a parte local </w:t>
        </w:r>
        <w:r w:rsidR="00251EE0">
          <w:rPr>
            <w:rFonts w:ascii="Courier New" w:hAnsi="Courier New" w:cs="Courier New"/>
            <w:sz w:val="20"/>
            <w:szCs w:val="20"/>
          </w:rPr>
          <w:t xml:space="preserve">comparar com o email </w:t>
        </w:r>
        <w:r w:rsidR="004803ED">
          <w:rPr>
            <w:rFonts w:ascii="Courier New" w:hAnsi="Courier New" w:cs="Courier New"/>
            <w:sz w:val="20"/>
            <w:szCs w:val="20"/>
          </w:rPr>
          <w:t xml:space="preserve">existente </w:t>
        </w:r>
        <w:r w:rsidR="00251EE0">
          <w:rPr>
            <w:rFonts w:ascii="Courier New" w:hAnsi="Courier New" w:cs="Courier New"/>
            <w:sz w:val="20"/>
            <w:szCs w:val="20"/>
          </w:rPr>
          <w:t xml:space="preserve">na tabela investigador </w:t>
        </w:r>
        <w:r w:rsidR="00423609">
          <w:rPr>
            <w:rFonts w:ascii="Courier New" w:hAnsi="Courier New" w:cs="Courier New"/>
            <w:sz w:val="20"/>
            <w:szCs w:val="20"/>
          </w:rPr>
          <w:t>conseguindo assim filtrar as medições e apresentar apenas as que correspondem ao investigador</w:t>
        </w:r>
        <w:r w:rsidR="00CC673A">
          <w:rPr>
            <w:rFonts w:ascii="Courier New" w:hAnsi="Courier New" w:cs="Courier New"/>
            <w:sz w:val="20"/>
            <w:szCs w:val="20"/>
          </w:rPr>
          <w:t xml:space="preserve"> que realiza o </w:t>
        </w:r>
        <w:proofErr w:type="spellStart"/>
        <w:r w:rsidR="00CC673A">
          <w:rPr>
            <w:rFonts w:ascii="Courier New" w:hAnsi="Courier New" w:cs="Courier New"/>
            <w:sz w:val="20"/>
            <w:szCs w:val="20"/>
          </w:rPr>
          <w:t>select</w:t>
        </w:r>
        <w:proofErr w:type="spellEnd"/>
        <w:r w:rsidR="00CC673A">
          <w:rPr>
            <w:rFonts w:ascii="Courier New" w:hAnsi="Courier New" w:cs="Courier New"/>
            <w:sz w:val="20"/>
            <w:szCs w:val="20"/>
          </w:rPr>
          <w:t>.</w:t>
        </w:r>
      </w:ins>
    </w:p>
    <w:p w14:paraId="3308FAB4" w14:textId="66D17922" w:rsidR="0027330E" w:rsidRDefault="0027330E" w:rsidP="0092404A">
      <w:pPr>
        <w:ind w:firstLine="706"/>
        <w:jc w:val="both"/>
        <w:rPr>
          <w:rFonts w:ascii="Courier New" w:hAnsi="Courier New" w:cs="Courier New"/>
          <w:sz w:val="20"/>
          <w:szCs w:val="20"/>
        </w:rPr>
      </w:pPr>
      <w:r>
        <w:rPr>
          <w:rFonts w:ascii="Courier New" w:hAnsi="Courier New" w:cs="Courier New"/>
          <w:sz w:val="20"/>
          <w:szCs w:val="20"/>
        </w:rPr>
        <w:t xml:space="preserve">Tal como referido na descrição, o </w:t>
      </w:r>
      <w:proofErr w:type="spellStart"/>
      <w:r>
        <w:rPr>
          <w:rFonts w:ascii="Courier New" w:hAnsi="Courier New" w:cs="Courier New"/>
          <w:sz w:val="20"/>
          <w:szCs w:val="20"/>
        </w:rPr>
        <w:t>SelectMedicoes</w:t>
      </w:r>
      <w:proofErr w:type="spellEnd"/>
      <w:r>
        <w:rPr>
          <w:rFonts w:ascii="Courier New" w:hAnsi="Courier New" w:cs="Courier New"/>
          <w:sz w:val="20"/>
          <w:szCs w:val="20"/>
        </w:rPr>
        <w:t xml:space="preserve"> </w:t>
      </w:r>
      <w:r w:rsidR="008D049E">
        <w:rPr>
          <w:rFonts w:ascii="Courier New" w:hAnsi="Courier New" w:cs="Courier New"/>
          <w:sz w:val="20"/>
          <w:szCs w:val="20"/>
        </w:rPr>
        <w:t>além de</w:t>
      </w:r>
      <w:r w:rsidR="00F57823">
        <w:rPr>
          <w:rFonts w:ascii="Courier New" w:hAnsi="Courier New" w:cs="Courier New"/>
          <w:sz w:val="20"/>
          <w:szCs w:val="20"/>
        </w:rPr>
        <w:t xml:space="preserve"> </w:t>
      </w:r>
      <w:r>
        <w:rPr>
          <w:rFonts w:ascii="Courier New" w:hAnsi="Courier New" w:cs="Courier New"/>
          <w:sz w:val="20"/>
          <w:szCs w:val="20"/>
        </w:rPr>
        <w:t>inser</w:t>
      </w:r>
      <w:r w:rsidR="00F57823">
        <w:rPr>
          <w:rFonts w:ascii="Courier New" w:hAnsi="Courier New" w:cs="Courier New"/>
          <w:sz w:val="20"/>
          <w:szCs w:val="20"/>
        </w:rPr>
        <w:t>ir</w:t>
      </w:r>
      <w:r>
        <w:rPr>
          <w:rFonts w:ascii="Courier New" w:hAnsi="Courier New" w:cs="Courier New"/>
          <w:sz w:val="20"/>
          <w:szCs w:val="20"/>
        </w:rPr>
        <w:t xml:space="preserve"> o </w:t>
      </w:r>
      <w:r w:rsidR="008D049E">
        <w:rPr>
          <w:rFonts w:ascii="Courier New" w:hAnsi="Courier New" w:cs="Courier New"/>
          <w:sz w:val="20"/>
          <w:szCs w:val="20"/>
        </w:rPr>
        <w:t>registo de</w:t>
      </w:r>
      <w:r>
        <w:rPr>
          <w:rFonts w:ascii="Courier New" w:hAnsi="Courier New" w:cs="Courier New"/>
          <w:sz w:val="20"/>
          <w:szCs w:val="20"/>
        </w:rPr>
        <w:t xml:space="preserve"> </w:t>
      </w:r>
      <w:proofErr w:type="spellStart"/>
      <w:r>
        <w:rPr>
          <w:rFonts w:ascii="Courier New" w:hAnsi="Courier New" w:cs="Courier New"/>
          <w:sz w:val="20"/>
          <w:szCs w:val="20"/>
        </w:rPr>
        <w:t>Select</w:t>
      </w:r>
      <w:proofErr w:type="spellEnd"/>
      <w:r>
        <w:rPr>
          <w:rFonts w:ascii="Courier New" w:hAnsi="Courier New" w:cs="Courier New"/>
          <w:sz w:val="20"/>
          <w:szCs w:val="20"/>
        </w:rPr>
        <w:t xml:space="preserve"> na tabela </w:t>
      </w:r>
      <w:r w:rsidR="008D049E">
        <w:rPr>
          <w:rFonts w:ascii="Courier New" w:hAnsi="Courier New" w:cs="Courier New"/>
          <w:sz w:val="20"/>
          <w:szCs w:val="20"/>
        </w:rPr>
        <w:t xml:space="preserve">de </w:t>
      </w:r>
      <w:proofErr w:type="spellStart"/>
      <w:r w:rsidR="008D049E">
        <w:rPr>
          <w:rFonts w:ascii="Courier New" w:hAnsi="Courier New" w:cs="Courier New"/>
          <w:sz w:val="20"/>
          <w:szCs w:val="20"/>
        </w:rPr>
        <w:t>medicoes</w:t>
      </w:r>
      <w:r>
        <w:rPr>
          <w:rFonts w:ascii="Courier New" w:hAnsi="Courier New" w:cs="Courier New"/>
          <w:sz w:val="20"/>
          <w:szCs w:val="20"/>
        </w:rPr>
        <w:t>_LOG</w:t>
      </w:r>
      <w:proofErr w:type="spellEnd"/>
      <w:r w:rsidR="00F57823">
        <w:rPr>
          <w:rFonts w:ascii="Courier New" w:hAnsi="Courier New" w:cs="Courier New"/>
          <w:sz w:val="20"/>
          <w:szCs w:val="20"/>
        </w:rPr>
        <w:t>, insere também</w:t>
      </w:r>
      <w:r w:rsidR="00421C9E">
        <w:rPr>
          <w:rFonts w:ascii="Courier New" w:hAnsi="Courier New" w:cs="Courier New"/>
          <w:sz w:val="20"/>
          <w:szCs w:val="20"/>
        </w:rPr>
        <w:t xml:space="preserve"> </w:t>
      </w:r>
      <w:proofErr w:type="spellStart"/>
      <w:r w:rsidR="00421C9E">
        <w:rPr>
          <w:rFonts w:ascii="Courier New" w:hAnsi="Courier New" w:cs="Courier New"/>
          <w:sz w:val="20"/>
          <w:szCs w:val="20"/>
        </w:rPr>
        <w:t>posteriorment</w:t>
      </w:r>
      <w:ins w:id="17" w:author="José Filipe Nunes França dos Santos">
        <w:r w:rsidR="00421C9E">
          <w:rPr>
            <w:rFonts w:ascii="Courier New" w:hAnsi="Courier New" w:cs="Courier New"/>
            <w:sz w:val="20"/>
            <w:szCs w:val="20"/>
          </w:rPr>
          <w:t>posteriorment</w:t>
        </w:r>
        <w:r w:rsidR="00CC673A">
          <w:rPr>
            <w:rFonts w:ascii="Courier New" w:hAnsi="Courier New" w:cs="Courier New"/>
            <w:sz w:val="20"/>
            <w:szCs w:val="20"/>
          </w:rPr>
          <w:t>e</w:t>
        </w:r>
      </w:ins>
      <w:proofErr w:type="spellEnd"/>
      <w:r w:rsidR="00F57823">
        <w:rPr>
          <w:rFonts w:ascii="Courier New" w:hAnsi="Courier New" w:cs="Courier New"/>
          <w:sz w:val="20"/>
          <w:szCs w:val="20"/>
        </w:rPr>
        <w:t xml:space="preserve"> na tabela de </w:t>
      </w:r>
      <w:proofErr w:type="spellStart"/>
      <w:r w:rsidR="00F57823">
        <w:rPr>
          <w:rFonts w:ascii="Courier New" w:hAnsi="Courier New" w:cs="Courier New"/>
          <w:sz w:val="20"/>
          <w:szCs w:val="20"/>
        </w:rPr>
        <w:t>medicoes_consultadas_LOG</w:t>
      </w:r>
      <w:proofErr w:type="spellEnd"/>
      <w:r w:rsidR="00F57823">
        <w:rPr>
          <w:rFonts w:ascii="Courier New" w:hAnsi="Courier New" w:cs="Courier New"/>
          <w:sz w:val="20"/>
          <w:szCs w:val="20"/>
        </w:rPr>
        <w:t xml:space="preserve"> </w:t>
      </w:r>
      <w:r w:rsidR="00421C9E">
        <w:rPr>
          <w:rFonts w:ascii="Courier New" w:hAnsi="Courier New" w:cs="Courier New"/>
          <w:sz w:val="20"/>
          <w:szCs w:val="20"/>
        </w:rPr>
        <w:t>todos os registos consultados pelo Investigador</w:t>
      </w:r>
      <w:r w:rsidR="00C059DE">
        <w:rPr>
          <w:rFonts w:ascii="Courier New" w:hAnsi="Courier New" w:cs="Courier New"/>
          <w:sz w:val="20"/>
          <w:szCs w:val="20"/>
        </w:rPr>
        <w:t xml:space="preserve">. Para que </w:t>
      </w:r>
      <w:r w:rsidR="008D049E">
        <w:rPr>
          <w:rFonts w:ascii="Courier New" w:hAnsi="Courier New" w:cs="Courier New"/>
          <w:sz w:val="20"/>
          <w:szCs w:val="20"/>
        </w:rPr>
        <w:t xml:space="preserve">facilitar a consulta da </w:t>
      </w:r>
      <w:r w:rsidR="00753CAE">
        <w:rPr>
          <w:rFonts w:ascii="Courier New" w:hAnsi="Courier New" w:cs="Courier New"/>
          <w:sz w:val="20"/>
          <w:szCs w:val="20"/>
        </w:rPr>
        <w:t xml:space="preserve">tabela </w:t>
      </w:r>
      <w:proofErr w:type="spellStart"/>
      <w:r w:rsidR="00753CAE">
        <w:rPr>
          <w:rFonts w:ascii="Courier New" w:hAnsi="Courier New" w:cs="Courier New"/>
          <w:sz w:val="20"/>
          <w:szCs w:val="20"/>
        </w:rPr>
        <w:t>medicoes</w:t>
      </w:r>
      <w:r w:rsidR="008D049E">
        <w:rPr>
          <w:rFonts w:ascii="Courier New" w:hAnsi="Courier New" w:cs="Courier New"/>
          <w:sz w:val="20"/>
          <w:szCs w:val="20"/>
        </w:rPr>
        <w:t>_consultadas_LOG</w:t>
      </w:r>
      <w:proofErr w:type="spellEnd"/>
      <w:r w:rsidR="00E0218B">
        <w:rPr>
          <w:rFonts w:ascii="Courier New" w:hAnsi="Courier New" w:cs="Courier New"/>
          <w:sz w:val="20"/>
          <w:szCs w:val="20"/>
        </w:rPr>
        <w:t xml:space="preserve"> o </w:t>
      </w:r>
      <w:r w:rsidR="00E23155">
        <w:rPr>
          <w:rFonts w:ascii="Courier New" w:hAnsi="Courier New" w:cs="Courier New"/>
          <w:sz w:val="20"/>
          <w:szCs w:val="20"/>
        </w:rPr>
        <w:t xml:space="preserve">campo </w:t>
      </w:r>
      <w:proofErr w:type="spellStart"/>
      <w:r w:rsidR="00E0218B">
        <w:rPr>
          <w:rFonts w:ascii="Courier New" w:hAnsi="Courier New" w:cs="Courier New"/>
          <w:sz w:val="20"/>
          <w:szCs w:val="20"/>
        </w:rPr>
        <w:t>ID</w:t>
      </w:r>
      <w:r w:rsidR="00572089">
        <w:rPr>
          <w:rFonts w:ascii="Courier New" w:hAnsi="Courier New" w:cs="Courier New"/>
          <w:sz w:val="20"/>
          <w:szCs w:val="20"/>
        </w:rPr>
        <w:t>_Medicoes_LOG</w:t>
      </w:r>
      <w:proofErr w:type="spellEnd"/>
      <w:r w:rsidR="00753CAE">
        <w:rPr>
          <w:rFonts w:ascii="Courier New" w:hAnsi="Courier New" w:cs="Courier New"/>
          <w:sz w:val="20"/>
          <w:szCs w:val="20"/>
        </w:rPr>
        <w:t xml:space="preserve"> </w:t>
      </w:r>
      <w:proofErr w:type="spellStart"/>
      <w:r w:rsidR="00753CAE">
        <w:rPr>
          <w:rFonts w:ascii="Courier New" w:hAnsi="Courier New" w:cs="Courier New"/>
          <w:sz w:val="20"/>
          <w:szCs w:val="20"/>
        </w:rPr>
        <w:t>será</w:t>
      </w:r>
      <w:ins w:id="18" w:author="José Filipe Nunes França dos Santos">
        <w:r w:rsidR="003F4196">
          <w:rPr>
            <w:rFonts w:ascii="Courier New" w:hAnsi="Courier New" w:cs="Courier New"/>
            <w:sz w:val="20"/>
            <w:szCs w:val="20"/>
          </w:rPr>
          <w:t>terá</w:t>
        </w:r>
        <w:proofErr w:type="spellEnd"/>
        <w:r w:rsidR="003F4196">
          <w:rPr>
            <w:rFonts w:ascii="Courier New" w:hAnsi="Courier New" w:cs="Courier New"/>
            <w:sz w:val="20"/>
            <w:szCs w:val="20"/>
          </w:rPr>
          <w:t xml:space="preserve"> sempre</w:t>
        </w:r>
      </w:ins>
      <w:r w:rsidR="00753CAE">
        <w:rPr>
          <w:rFonts w:ascii="Courier New" w:hAnsi="Courier New" w:cs="Courier New"/>
          <w:sz w:val="20"/>
          <w:szCs w:val="20"/>
        </w:rPr>
        <w:t xml:space="preserve"> </w:t>
      </w:r>
      <w:r w:rsidR="00E23155">
        <w:rPr>
          <w:rFonts w:ascii="Courier New" w:hAnsi="Courier New" w:cs="Courier New"/>
          <w:sz w:val="20"/>
          <w:szCs w:val="20"/>
        </w:rPr>
        <w:t xml:space="preserve">o último ID introduzido na </w:t>
      </w:r>
      <w:proofErr w:type="spellStart"/>
      <w:r w:rsidR="00E23155">
        <w:rPr>
          <w:rFonts w:ascii="Courier New" w:hAnsi="Courier New" w:cs="Courier New"/>
          <w:sz w:val="20"/>
          <w:szCs w:val="20"/>
        </w:rPr>
        <w:t>medicoes_LOG</w:t>
      </w:r>
      <w:proofErr w:type="spellEnd"/>
      <w:ins w:id="19" w:author="José Filipe Nunes França dos Santos">
        <w:r w:rsidR="003F4196">
          <w:rPr>
            <w:rFonts w:ascii="Courier New" w:hAnsi="Courier New" w:cs="Courier New"/>
            <w:sz w:val="20"/>
            <w:szCs w:val="20"/>
          </w:rPr>
          <w:t xml:space="preserve">, que corresponde à operação </w:t>
        </w:r>
        <w:proofErr w:type="spellStart"/>
        <w:r w:rsidR="003F4196">
          <w:rPr>
            <w:rFonts w:ascii="Courier New" w:hAnsi="Courier New" w:cs="Courier New"/>
            <w:sz w:val="20"/>
            <w:szCs w:val="20"/>
          </w:rPr>
          <w:t>select</w:t>
        </w:r>
        <w:proofErr w:type="spellEnd"/>
        <w:r w:rsidR="003F4196">
          <w:rPr>
            <w:rFonts w:ascii="Courier New" w:hAnsi="Courier New" w:cs="Courier New"/>
            <w:sz w:val="20"/>
            <w:szCs w:val="20"/>
          </w:rPr>
          <w:t xml:space="preserve"> na tabela de </w:t>
        </w:r>
        <w:proofErr w:type="spellStart"/>
        <w:r w:rsidR="00AD046D">
          <w:rPr>
            <w:rFonts w:ascii="Courier New" w:hAnsi="Courier New" w:cs="Courier New"/>
            <w:sz w:val="20"/>
            <w:szCs w:val="20"/>
          </w:rPr>
          <w:t>medicoes_LOG</w:t>
        </w:r>
      </w:ins>
      <w:proofErr w:type="spellEnd"/>
      <w:r w:rsidR="000066D8">
        <w:rPr>
          <w:rFonts w:ascii="Courier New" w:hAnsi="Courier New" w:cs="Courier New"/>
          <w:sz w:val="20"/>
          <w:szCs w:val="20"/>
        </w:rPr>
        <w:t>.</w:t>
      </w:r>
      <w:r w:rsidR="00572089">
        <w:rPr>
          <w:rFonts w:ascii="Courier New" w:hAnsi="Courier New" w:cs="Courier New"/>
          <w:sz w:val="20"/>
          <w:szCs w:val="20"/>
        </w:rPr>
        <w:t xml:space="preserve"> </w:t>
      </w:r>
    </w:p>
    <w:p w14:paraId="3A050189" w14:textId="77777777" w:rsidR="00D92E36" w:rsidRDefault="00D92E36" w:rsidP="001F07CF">
      <w:pPr>
        <w:rPr>
          <w:rFonts w:ascii="Courier New" w:hAnsi="Courier New" w:cs="Courier New"/>
          <w:sz w:val="20"/>
          <w:szCs w:val="20"/>
        </w:rPr>
      </w:pPr>
    </w:p>
    <w:p w14:paraId="7A811670" w14:textId="35DD1455" w:rsidR="008C2F89" w:rsidRDefault="003F5246" w:rsidP="008C2F89">
      <w:pPr>
        <w:pStyle w:val="Heading4"/>
      </w:pPr>
      <w:r>
        <w:rPr>
          <w:rStyle w:val="Heading3Char"/>
        </w:rPr>
        <w:br w:type="page"/>
      </w:r>
      <w:bookmarkStart w:id="20" w:name="_Toc535335174"/>
      <w:r w:rsidR="008C2F89">
        <w:lastRenderedPageBreak/>
        <w:t xml:space="preserve">Apreciação Crítica de </w:t>
      </w:r>
      <w:proofErr w:type="spellStart"/>
      <w:r w:rsidR="0008705E">
        <w:t>Stored</w:t>
      </w:r>
      <w:proofErr w:type="spellEnd"/>
      <w:r w:rsidR="008C2F89">
        <w:t xml:space="preserve"> </w:t>
      </w:r>
      <w:proofErr w:type="spellStart"/>
      <w:r w:rsidR="008C2F89">
        <w:t>Procedures</w:t>
      </w:r>
      <w:proofErr w:type="spellEnd"/>
      <w:r w:rsidR="008C2F89">
        <w:t xml:space="preserve"> </w:t>
      </w:r>
      <w:r w:rsidR="00797D6D" w:rsidRPr="00797D6D">
        <w:t xml:space="preserve">de suporte à criação de </w:t>
      </w:r>
      <w:proofErr w:type="spellStart"/>
      <w:r w:rsidR="00797D6D" w:rsidRPr="00797D6D">
        <w:t>logs</w:t>
      </w:r>
      <w:bookmarkEnd w:id="20"/>
      <w:proofErr w:type="spellEnd"/>
    </w:p>
    <w:p w14:paraId="4546C0D2" w14:textId="77777777" w:rsidR="008C2F89" w:rsidRPr="00226BFA" w:rsidRDefault="008C2F89" w:rsidP="008C2F89"/>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C2F89" w14:paraId="080F35F6" w14:textId="77777777" w:rsidTr="00891B2B">
        <w:tc>
          <w:tcPr>
            <w:tcW w:w="8720" w:type="dxa"/>
            <w:shd w:val="clear" w:color="auto" w:fill="E6E6E6"/>
          </w:tcPr>
          <w:p w14:paraId="46601520" w14:textId="77777777" w:rsidR="008C2F89" w:rsidRDefault="008C2F89" w:rsidP="00891B2B">
            <w:pPr>
              <w:rPr>
                <w:rFonts w:ascii="Courier New" w:hAnsi="Courier New" w:cs="Courier New"/>
                <w:b/>
                <w:sz w:val="24"/>
                <w:szCs w:val="24"/>
              </w:rPr>
            </w:pPr>
          </w:p>
          <w:p w14:paraId="03A88C21" w14:textId="77777777" w:rsidR="002C49AC" w:rsidRPr="00B863B0" w:rsidRDefault="002C49AC" w:rsidP="002C49A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DE55DBD" w14:textId="77777777" w:rsidR="008C2F89" w:rsidRDefault="008C2F89" w:rsidP="00891B2B">
            <w:pPr>
              <w:rPr>
                <w:rFonts w:ascii="Courier New" w:hAnsi="Courier New" w:cs="Courier New"/>
                <w:sz w:val="24"/>
                <w:szCs w:val="24"/>
              </w:rPr>
            </w:pPr>
          </w:p>
          <w:p w14:paraId="106BF459"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1889BDD8" w14:textId="77777777" w:rsidR="00393ABC" w:rsidRDefault="00393ABC" w:rsidP="00393ABC">
            <w:pPr>
              <w:rPr>
                <w:rFonts w:ascii="Courier New" w:hAnsi="Courier New" w:cs="Courier New"/>
                <w:b/>
                <w:sz w:val="24"/>
                <w:szCs w:val="24"/>
              </w:rPr>
            </w:pPr>
          </w:p>
          <w:p w14:paraId="7744D431" w14:textId="77777777" w:rsidR="00393ABC" w:rsidRDefault="00393ABC" w:rsidP="00393ABC">
            <w:pPr>
              <w:rPr>
                <w:rFonts w:ascii="Courier New" w:hAnsi="Courier New" w:cs="Courier New"/>
                <w:b/>
                <w:sz w:val="24"/>
                <w:szCs w:val="24"/>
              </w:rPr>
            </w:pPr>
          </w:p>
          <w:p w14:paraId="6A31B7FA" w14:textId="77777777" w:rsidR="00393ABC" w:rsidRDefault="00393ABC" w:rsidP="00891B2B">
            <w:pPr>
              <w:rPr>
                <w:rFonts w:ascii="Courier New" w:hAnsi="Courier New" w:cs="Courier New"/>
                <w:b/>
                <w:sz w:val="24"/>
                <w:szCs w:val="24"/>
              </w:rPr>
            </w:pPr>
          </w:p>
          <w:p w14:paraId="634A059C" w14:textId="64F1B1C0" w:rsidR="008C2F89" w:rsidRDefault="008C2F89" w:rsidP="00891B2B">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29C61C72" w14:textId="77777777" w:rsidR="008C2F89" w:rsidRDefault="008C2F89" w:rsidP="00891B2B">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8C2F89" w14:paraId="30E53AF2" w14:textId="77777777" w:rsidTr="00891B2B">
              <w:tc>
                <w:tcPr>
                  <w:tcW w:w="1795" w:type="dxa"/>
                </w:tcPr>
                <w:p w14:paraId="303E1509" w14:textId="77777777" w:rsidR="008C2F89" w:rsidRDefault="008C2F89" w:rsidP="00891B2B">
                  <w:pPr>
                    <w:rPr>
                      <w:rFonts w:ascii="Courier New" w:hAnsi="Courier New" w:cs="Courier New"/>
                      <w:sz w:val="24"/>
                      <w:szCs w:val="24"/>
                    </w:rPr>
                  </w:pPr>
                </w:p>
              </w:tc>
              <w:tc>
                <w:tcPr>
                  <w:tcW w:w="1674" w:type="dxa"/>
                </w:tcPr>
                <w:p w14:paraId="58B9C905" w14:textId="77777777" w:rsidR="008C2F89" w:rsidRDefault="008C2F89" w:rsidP="00891B2B">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6A619AFB" w14:textId="77777777" w:rsidR="008C2F89" w:rsidRDefault="008C2F89" w:rsidP="00891B2B">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3D838B0A" w14:textId="77777777" w:rsidR="008C2F89" w:rsidRDefault="008C2F89" w:rsidP="00891B2B">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A79E222" w14:textId="77777777" w:rsidR="008C2F89" w:rsidRDefault="008C2F89" w:rsidP="00891B2B">
                  <w:pPr>
                    <w:rPr>
                      <w:rFonts w:ascii="Courier New" w:hAnsi="Courier New" w:cs="Courier New"/>
                      <w:sz w:val="24"/>
                      <w:szCs w:val="24"/>
                    </w:rPr>
                  </w:pPr>
                  <w:r>
                    <w:rPr>
                      <w:rFonts w:ascii="Courier New" w:hAnsi="Courier New" w:cs="Courier New"/>
                      <w:sz w:val="24"/>
                      <w:szCs w:val="24"/>
                    </w:rPr>
                    <w:t>Não Especificado (criado de novo)</w:t>
                  </w:r>
                </w:p>
              </w:tc>
            </w:tr>
            <w:tr w:rsidR="008C2F89" w14:paraId="6E478C98" w14:textId="77777777" w:rsidTr="00891B2B">
              <w:tc>
                <w:tcPr>
                  <w:tcW w:w="1795" w:type="dxa"/>
                </w:tcPr>
                <w:p w14:paraId="651334D9" w14:textId="04A9A2CB"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2CDF47FE"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CD9A8FA" w14:textId="77777777" w:rsidR="008C2F89" w:rsidRDefault="008C2F89" w:rsidP="00891B2B">
                  <w:pPr>
                    <w:rPr>
                      <w:rFonts w:ascii="Courier New" w:hAnsi="Courier New" w:cs="Courier New"/>
                      <w:sz w:val="24"/>
                      <w:szCs w:val="24"/>
                    </w:rPr>
                  </w:pPr>
                </w:p>
              </w:tc>
              <w:tc>
                <w:tcPr>
                  <w:tcW w:w="1675" w:type="dxa"/>
                </w:tcPr>
                <w:p w14:paraId="15344029" w14:textId="77777777" w:rsidR="008C2F89" w:rsidRDefault="008C2F89" w:rsidP="00891B2B">
                  <w:pPr>
                    <w:rPr>
                      <w:rFonts w:ascii="Courier New" w:hAnsi="Courier New" w:cs="Courier New"/>
                      <w:sz w:val="24"/>
                      <w:szCs w:val="24"/>
                    </w:rPr>
                  </w:pPr>
                </w:p>
              </w:tc>
              <w:tc>
                <w:tcPr>
                  <w:tcW w:w="1675" w:type="dxa"/>
                </w:tcPr>
                <w:p w14:paraId="108E275C" w14:textId="77777777" w:rsidR="008C2F89" w:rsidRDefault="008C2F89" w:rsidP="00891B2B">
                  <w:pPr>
                    <w:rPr>
                      <w:rFonts w:ascii="Courier New" w:hAnsi="Courier New" w:cs="Courier New"/>
                      <w:sz w:val="24"/>
                      <w:szCs w:val="24"/>
                    </w:rPr>
                  </w:pPr>
                </w:p>
              </w:tc>
              <w:tc>
                <w:tcPr>
                  <w:tcW w:w="1675" w:type="dxa"/>
                </w:tcPr>
                <w:p w14:paraId="3888AC52" w14:textId="77777777" w:rsidR="008C2F89" w:rsidRDefault="008C2F89" w:rsidP="00891B2B">
                  <w:pPr>
                    <w:rPr>
                      <w:rFonts w:ascii="Courier New" w:hAnsi="Courier New" w:cs="Courier New"/>
                      <w:sz w:val="24"/>
                      <w:szCs w:val="24"/>
                    </w:rPr>
                  </w:pPr>
                </w:p>
              </w:tc>
            </w:tr>
            <w:tr w:rsidR="008C2F89" w14:paraId="20056226" w14:textId="77777777" w:rsidTr="00891B2B">
              <w:tc>
                <w:tcPr>
                  <w:tcW w:w="1795" w:type="dxa"/>
                </w:tcPr>
                <w:p w14:paraId="49E99602" w14:textId="23775924"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212CAF0F"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4A448E3E" w14:textId="77777777" w:rsidR="008C2F89" w:rsidRDefault="008C2F89" w:rsidP="00891B2B">
                  <w:pPr>
                    <w:rPr>
                      <w:rFonts w:ascii="Courier New" w:hAnsi="Courier New" w:cs="Courier New"/>
                      <w:sz w:val="24"/>
                      <w:szCs w:val="24"/>
                    </w:rPr>
                  </w:pPr>
                </w:p>
              </w:tc>
              <w:tc>
                <w:tcPr>
                  <w:tcW w:w="1675" w:type="dxa"/>
                </w:tcPr>
                <w:p w14:paraId="4311B86A" w14:textId="77777777" w:rsidR="008C2F89" w:rsidRDefault="008C2F89" w:rsidP="00891B2B">
                  <w:pPr>
                    <w:rPr>
                      <w:rFonts w:ascii="Courier New" w:hAnsi="Courier New" w:cs="Courier New"/>
                      <w:sz w:val="24"/>
                      <w:szCs w:val="24"/>
                    </w:rPr>
                  </w:pPr>
                </w:p>
              </w:tc>
              <w:tc>
                <w:tcPr>
                  <w:tcW w:w="1675" w:type="dxa"/>
                </w:tcPr>
                <w:p w14:paraId="19DC96D2" w14:textId="77777777" w:rsidR="008C2F89" w:rsidRDefault="008C2F89" w:rsidP="00891B2B">
                  <w:pPr>
                    <w:rPr>
                      <w:rFonts w:ascii="Courier New" w:hAnsi="Courier New" w:cs="Courier New"/>
                      <w:sz w:val="24"/>
                      <w:szCs w:val="24"/>
                    </w:rPr>
                  </w:pPr>
                </w:p>
              </w:tc>
              <w:tc>
                <w:tcPr>
                  <w:tcW w:w="1675" w:type="dxa"/>
                </w:tcPr>
                <w:p w14:paraId="3E92C7BD" w14:textId="77777777" w:rsidR="008C2F89" w:rsidRDefault="008C2F89" w:rsidP="00891B2B">
                  <w:pPr>
                    <w:rPr>
                      <w:rFonts w:ascii="Courier New" w:hAnsi="Courier New" w:cs="Courier New"/>
                      <w:sz w:val="24"/>
                      <w:szCs w:val="24"/>
                    </w:rPr>
                  </w:pPr>
                </w:p>
              </w:tc>
            </w:tr>
            <w:tr w:rsidR="008C2F89" w14:paraId="59CFF7D2" w14:textId="77777777" w:rsidTr="00891B2B">
              <w:tc>
                <w:tcPr>
                  <w:tcW w:w="1795" w:type="dxa"/>
                </w:tcPr>
                <w:p w14:paraId="09930009" w14:textId="7F329549"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6774FD88"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E2F4751" w14:textId="77777777" w:rsidR="008C2F89" w:rsidRDefault="008C2F89" w:rsidP="00891B2B">
                  <w:pPr>
                    <w:rPr>
                      <w:rFonts w:ascii="Courier New" w:hAnsi="Courier New" w:cs="Courier New"/>
                      <w:sz w:val="24"/>
                      <w:szCs w:val="24"/>
                    </w:rPr>
                  </w:pPr>
                </w:p>
              </w:tc>
              <w:tc>
                <w:tcPr>
                  <w:tcW w:w="1675" w:type="dxa"/>
                </w:tcPr>
                <w:p w14:paraId="46CF9A09" w14:textId="77777777" w:rsidR="008C2F89" w:rsidRDefault="008C2F89" w:rsidP="00891B2B">
                  <w:pPr>
                    <w:rPr>
                      <w:rFonts w:ascii="Courier New" w:hAnsi="Courier New" w:cs="Courier New"/>
                      <w:sz w:val="24"/>
                      <w:szCs w:val="24"/>
                    </w:rPr>
                  </w:pPr>
                </w:p>
              </w:tc>
              <w:tc>
                <w:tcPr>
                  <w:tcW w:w="1675" w:type="dxa"/>
                </w:tcPr>
                <w:p w14:paraId="25551A2C" w14:textId="77777777" w:rsidR="008C2F89" w:rsidRDefault="008C2F89" w:rsidP="00891B2B">
                  <w:pPr>
                    <w:rPr>
                      <w:rFonts w:ascii="Courier New" w:hAnsi="Courier New" w:cs="Courier New"/>
                      <w:sz w:val="24"/>
                      <w:szCs w:val="24"/>
                    </w:rPr>
                  </w:pPr>
                </w:p>
              </w:tc>
              <w:tc>
                <w:tcPr>
                  <w:tcW w:w="1675" w:type="dxa"/>
                </w:tcPr>
                <w:p w14:paraId="4CD9C7BA" w14:textId="77777777" w:rsidR="008C2F89" w:rsidRDefault="008C2F89" w:rsidP="00891B2B">
                  <w:pPr>
                    <w:rPr>
                      <w:rFonts w:ascii="Courier New" w:hAnsi="Courier New" w:cs="Courier New"/>
                      <w:sz w:val="24"/>
                      <w:szCs w:val="24"/>
                    </w:rPr>
                  </w:pPr>
                </w:p>
              </w:tc>
            </w:tr>
            <w:tr w:rsidR="008C2F89" w14:paraId="25AA8C6C" w14:textId="77777777" w:rsidTr="00891B2B">
              <w:tc>
                <w:tcPr>
                  <w:tcW w:w="1795" w:type="dxa"/>
                </w:tcPr>
                <w:p w14:paraId="1A63178C" w14:textId="77777777" w:rsidR="008C2F89" w:rsidRDefault="008C2F89" w:rsidP="00891B2B">
                  <w:pPr>
                    <w:rPr>
                      <w:rFonts w:ascii="Courier New" w:hAnsi="Courier New" w:cs="Courier New"/>
                      <w:sz w:val="24"/>
                      <w:szCs w:val="24"/>
                    </w:rPr>
                  </w:pPr>
                </w:p>
              </w:tc>
              <w:tc>
                <w:tcPr>
                  <w:tcW w:w="1674" w:type="dxa"/>
                </w:tcPr>
                <w:p w14:paraId="668B0AAF" w14:textId="77777777" w:rsidR="008C2F89" w:rsidRDefault="008C2F89" w:rsidP="00891B2B">
                  <w:pPr>
                    <w:rPr>
                      <w:rFonts w:ascii="Courier New" w:hAnsi="Courier New" w:cs="Courier New"/>
                      <w:sz w:val="24"/>
                      <w:szCs w:val="24"/>
                    </w:rPr>
                  </w:pPr>
                </w:p>
              </w:tc>
              <w:tc>
                <w:tcPr>
                  <w:tcW w:w="1675" w:type="dxa"/>
                </w:tcPr>
                <w:p w14:paraId="7F25B795" w14:textId="77777777" w:rsidR="008C2F89" w:rsidRDefault="008C2F89" w:rsidP="00891B2B">
                  <w:pPr>
                    <w:rPr>
                      <w:rFonts w:ascii="Courier New" w:hAnsi="Courier New" w:cs="Courier New"/>
                      <w:sz w:val="24"/>
                      <w:szCs w:val="24"/>
                    </w:rPr>
                  </w:pPr>
                </w:p>
              </w:tc>
              <w:tc>
                <w:tcPr>
                  <w:tcW w:w="1675" w:type="dxa"/>
                </w:tcPr>
                <w:p w14:paraId="6500D16D" w14:textId="77777777" w:rsidR="008C2F89" w:rsidRDefault="008C2F89" w:rsidP="00891B2B">
                  <w:pPr>
                    <w:rPr>
                      <w:rFonts w:ascii="Courier New" w:hAnsi="Courier New" w:cs="Courier New"/>
                      <w:sz w:val="24"/>
                      <w:szCs w:val="24"/>
                    </w:rPr>
                  </w:pPr>
                </w:p>
              </w:tc>
              <w:tc>
                <w:tcPr>
                  <w:tcW w:w="1675" w:type="dxa"/>
                </w:tcPr>
                <w:p w14:paraId="6B6F3E01" w14:textId="77777777" w:rsidR="008C2F89" w:rsidRDefault="008C2F89" w:rsidP="00891B2B">
                  <w:pPr>
                    <w:rPr>
                      <w:rFonts w:ascii="Courier New" w:hAnsi="Courier New" w:cs="Courier New"/>
                      <w:sz w:val="24"/>
                      <w:szCs w:val="24"/>
                    </w:rPr>
                  </w:pPr>
                </w:p>
              </w:tc>
            </w:tr>
          </w:tbl>
          <w:p w14:paraId="1AD9DFFB" w14:textId="77777777" w:rsidR="008C2F89" w:rsidRDefault="008C2F89" w:rsidP="00891B2B">
            <w:pPr>
              <w:rPr>
                <w:rFonts w:ascii="Courier New" w:hAnsi="Courier New" w:cs="Courier New"/>
                <w:sz w:val="24"/>
                <w:szCs w:val="24"/>
              </w:rPr>
            </w:pPr>
          </w:p>
          <w:p w14:paraId="3372645F" w14:textId="77777777" w:rsidR="008C2F89" w:rsidRDefault="008C2F89" w:rsidP="00891B2B">
            <w:pPr>
              <w:rPr>
                <w:rFonts w:ascii="Courier New" w:hAnsi="Courier New" w:cs="Courier New"/>
                <w:sz w:val="24"/>
                <w:szCs w:val="24"/>
              </w:rPr>
            </w:pPr>
          </w:p>
          <w:p w14:paraId="46814F3A" w14:textId="77777777" w:rsidR="008C2F89" w:rsidRDefault="008C2F89" w:rsidP="00891B2B">
            <w:pPr>
              <w:rPr>
                <w:rFonts w:ascii="Courier New" w:hAnsi="Courier New" w:cs="Courier New"/>
                <w:sz w:val="24"/>
                <w:szCs w:val="24"/>
              </w:rPr>
            </w:pPr>
          </w:p>
          <w:p w14:paraId="69C93F2E" w14:textId="77777777" w:rsidR="008C2F89" w:rsidRDefault="008C2F89" w:rsidP="00891B2B">
            <w:pPr>
              <w:rPr>
                <w:rFonts w:ascii="Courier New" w:hAnsi="Courier New" w:cs="Courier New"/>
                <w:sz w:val="24"/>
                <w:szCs w:val="24"/>
              </w:rPr>
            </w:pPr>
          </w:p>
          <w:p w14:paraId="6889C31E" w14:textId="77777777" w:rsidR="008C2F89" w:rsidRDefault="008C2F89" w:rsidP="00891B2B">
            <w:pPr>
              <w:rPr>
                <w:rFonts w:ascii="Courier New" w:hAnsi="Courier New" w:cs="Courier New"/>
                <w:sz w:val="24"/>
                <w:szCs w:val="24"/>
              </w:rPr>
            </w:pPr>
          </w:p>
        </w:tc>
      </w:tr>
    </w:tbl>
    <w:p w14:paraId="795EA12E" w14:textId="77777777" w:rsidR="003F5246" w:rsidRDefault="003F5246">
      <w:pPr>
        <w:rPr>
          <w:rStyle w:val="Heading3Char"/>
        </w:rPr>
      </w:pPr>
    </w:p>
    <w:p w14:paraId="7EA6D5AB" w14:textId="77777777" w:rsidR="00CB389B" w:rsidRDefault="00CB389B">
      <w:pPr>
        <w:rPr>
          <w:rFonts w:asciiTheme="majorHAnsi" w:eastAsiaTheme="majorEastAsia" w:hAnsiTheme="majorHAnsi" w:cstheme="majorBidi"/>
          <w:b/>
          <w:bCs/>
          <w:i/>
          <w:iCs/>
          <w:color w:val="4F81BD" w:themeColor="accent1"/>
        </w:rPr>
      </w:pPr>
      <w:r>
        <w:br w:type="page"/>
      </w:r>
    </w:p>
    <w:p w14:paraId="2F7298BE" w14:textId="13FBAB2E" w:rsidR="00CB389B" w:rsidRDefault="0008705E" w:rsidP="00CB389B">
      <w:pPr>
        <w:pStyle w:val="Heading4"/>
      </w:pPr>
      <w:bookmarkStart w:id="21" w:name="_Toc535335175"/>
      <w:proofErr w:type="spellStart"/>
      <w:r>
        <w:lastRenderedPageBreak/>
        <w:t>Stored</w:t>
      </w:r>
      <w:proofErr w:type="spellEnd"/>
      <w:r w:rsidR="00CB389B">
        <w:t xml:space="preserve"> </w:t>
      </w:r>
      <w:proofErr w:type="spellStart"/>
      <w:r w:rsidR="00CB389B">
        <w:t>Procedures</w:t>
      </w:r>
      <w:proofErr w:type="spellEnd"/>
      <w:r w:rsidR="00CB389B">
        <w:t xml:space="preserve"> Implementados</w:t>
      </w:r>
      <w:r w:rsidR="00797D6D">
        <w:t xml:space="preserve"> </w:t>
      </w:r>
      <w:r w:rsidR="00797D6D" w:rsidRPr="00797D6D">
        <w:t xml:space="preserve">de suporte à criação de </w:t>
      </w:r>
      <w:proofErr w:type="spellStart"/>
      <w:r w:rsidR="00797D6D" w:rsidRPr="00797D6D">
        <w:t>logs</w:t>
      </w:r>
      <w:bookmarkEnd w:id="21"/>
      <w:proofErr w:type="spellEnd"/>
    </w:p>
    <w:p w14:paraId="5A5A8F5B" w14:textId="77777777" w:rsidR="00CB389B" w:rsidRPr="00226BFA" w:rsidRDefault="00CB389B" w:rsidP="00CB389B"/>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CB389B" w14:paraId="6BE4521E" w14:textId="77777777" w:rsidTr="00E5288E">
        <w:tc>
          <w:tcPr>
            <w:tcW w:w="8720" w:type="dxa"/>
            <w:shd w:val="clear" w:color="auto" w:fill="E6E6E6"/>
          </w:tcPr>
          <w:p w14:paraId="5F3A8A32" w14:textId="77777777" w:rsidR="00CB389B" w:rsidRDefault="00CB389B" w:rsidP="00E5288E">
            <w:pPr>
              <w:rPr>
                <w:rFonts w:ascii="Courier New" w:hAnsi="Courier New" w:cs="Courier New"/>
                <w:b/>
                <w:sz w:val="24"/>
                <w:szCs w:val="24"/>
              </w:rPr>
            </w:pPr>
          </w:p>
          <w:p w14:paraId="63D48ED5" w14:textId="3FAB90D3" w:rsidR="00CB389B" w:rsidRDefault="00CB389B" w:rsidP="00E5288E">
            <w:pPr>
              <w:rPr>
                <w:rFonts w:ascii="Courier New" w:hAnsi="Courier New" w:cs="Courier New"/>
                <w:sz w:val="24"/>
                <w:szCs w:val="24"/>
              </w:rPr>
            </w:pPr>
            <w:r>
              <w:rPr>
                <w:rFonts w:ascii="Courier New" w:hAnsi="Courier New" w:cs="Courier New"/>
                <w:sz w:val="24"/>
                <w:szCs w:val="24"/>
              </w:rPr>
              <w:t>1. Nome SP: _____</w:t>
            </w:r>
          </w:p>
          <w:p w14:paraId="4F6F5451"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1F11243"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78567E10" w14:textId="26847BEC" w:rsidR="00CB389B" w:rsidRDefault="00CB389B" w:rsidP="00E5288E">
            <w:pPr>
              <w:rPr>
                <w:rFonts w:ascii="Courier New" w:hAnsi="Courier New" w:cs="Courier New"/>
                <w:b/>
                <w:sz w:val="24"/>
                <w:szCs w:val="24"/>
              </w:rPr>
            </w:pPr>
          </w:p>
          <w:p w14:paraId="292F10F8" w14:textId="77777777" w:rsidR="00CB389B" w:rsidRDefault="00CB389B" w:rsidP="00E5288E">
            <w:pPr>
              <w:rPr>
                <w:rFonts w:ascii="Courier New" w:hAnsi="Courier New" w:cs="Courier New"/>
                <w:b/>
                <w:sz w:val="24"/>
                <w:szCs w:val="24"/>
              </w:rPr>
            </w:pPr>
          </w:p>
          <w:p w14:paraId="0DAAB5F7" w14:textId="77777777" w:rsidR="00CB389B" w:rsidRDefault="00CB389B" w:rsidP="00E5288E">
            <w:pPr>
              <w:rPr>
                <w:rFonts w:ascii="Courier New" w:hAnsi="Courier New" w:cs="Courier New"/>
                <w:b/>
                <w:sz w:val="24"/>
                <w:szCs w:val="24"/>
              </w:rPr>
            </w:pPr>
          </w:p>
          <w:p w14:paraId="69137D39" w14:textId="77777777" w:rsidR="00CB389B" w:rsidRDefault="00CB389B" w:rsidP="00E5288E">
            <w:pPr>
              <w:rPr>
                <w:rFonts w:ascii="Courier New" w:hAnsi="Courier New" w:cs="Courier New"/>
                <w:b/>
                <w:sz w:val="24"/>
                <w:szCs w:val="24"/>
              </w:rPr>
            </w:pPr>
          </w:p>
          <w:p w14:paraId="2BB7F243" w14:textId="28EAD4AA" w:rsidR="00CB389B" w:rsidRDefault="00CB389B" w:rsidP="00E5288E">
            <w:pPr>
              <w:rPr>
                <w:rFonts w:ascii="Courier New" w:hAnsi="Courier New" w:cs="Courier New"/>
                <w:sz w:val="24"/>
                <w:szCs w:val="24"/>
              </w:rPr>
            </w:pPr>
            <w:r>
              <w:rPr>
                <w:rFonts w:ascii="Courier New" w:hAnsi="Courier New" w:cs="Courier New"/>
                <w:sz w:val="24"/>
                <w:szCs w:val="24"/>
              </w:rPr>
              <w:t>2. Nome SP: _____</w:t>
            </w:r>
          </w:p>
          <w:p w14:paraId="4AD5C629" w14:textId="72125032" w:rsidR="00CB389B" w:rsidRP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61FFA39"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13CF22B1" w14:textId="77777777" w:rsidR="00CB389B" w:rsidRDefault="00CB389B" w:rsidP="00E5288E">
            <w:pPr>
              <w:rPr>
                <w:rFonts w:ascii="Courier New" w:hAnsi="Courier New" w:cs="Courier New"/>
                <w:b/>
                <w:sz w:val="24"/>
                <w:szCs w:val="24"/>
              </w:rPr>
            </w:pPr>
          </w:p>
          <w:p w14:paraId="0C72ACCE" w14:textId="77777777" w:rsidR="00CB389B" w:rsidRDefault="00CB389B" w:rsidP="00E5288E">
            <w:pPr>
              <w:rPr>
                <w:rFonts w:ascii="Courier New" w:hAnsi="Courier New" w:cs="Courier New"/>
                <w:b/>
                <w:sz w:val="24"/>
                <w:szCs w:val="24"/>
              </w:rPr>
            </w:pPr>
          </w:p>
          <w:p w14:paraId="265C1FC6" w14:textId="77777777" w:rsidR="00CB389B" w:rsidRDefault="00CB389B" w:rsidP="00E5288E">
            <w:pPr>
              <w:rPr>
                <w:rFonts w:ascii="Courier New" w:hAnsi="Courier New" w:cs="Courier New"/>
                <w:b/>
                <w:sz w:val="24"/>
                <w:szCs w:val="24"/>
              </w:rPr>
            </w:pPr>
          </w:p>
          <w:p w14:paraId="373BA69A" w14:textId="57D8ACBC" w:rsidR="00CB389B" w:rsidRDefault="00CB389B" w:rsidP="00E5288E">
            <w:pPr>
              <w:rPr>
                <w:rFonts w:ascii="Courier New" w:hAnsi="Courier New" w:cs="Courier New"/>
                <w:sz w:val="24"/>
                <w:szCs w:val="24"/>
              </w:rPr>
            </w:pPr>
            <w:r>
              <w:rPr>
                <w:rFonts w:ascii="Courier New" w:hAnsi="Courier New" w:cs="Courier New"/>
                <w:sz w:val="24"/>
                <w:szCs w:val="24"/>
              </w:rPr>
              <w:t>3. Nome SP: _____</w:t>
            </w:r>
          </w:p>
          <w:p w14:paraId="06733A37" w14:textId="428BF411" w:rsidR="00CB389B" w:rsidRP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D8D0269"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75A232FC" w14:textId="77777777" w:rsidR="00CB389B" w:rsidRDefault="00CB389B" w:rsidP="00E5288E">
            <w:pPr>
              <w:rPr>
                <w:rFonts w:ascii="Courier New" w:hAnsi="Courier New" w:cs="Courier New"/>
                <w:b/>
                <w:sz w:val="24"/>
                <w:szCs w:val="24"/>
              </w:rPr>
            </w:pPr>
          </w:p>
          <w:p w14:paraId="6A8ADA44" w14:textId="77777777" w:rsidR="00CB389B" w:rsidRDefault="00CB389B" w:rsidP="00E5288E">
            <w:pPr>
              <w:rPr>
                <w:rFonts w:ascii="Courier New" w:hAnsi="Courier New" w:cs="Courier New"/>
                <w:sz w:val="24"/>
                <w:szCs w:val="24"/>
              </w:rPr>
            </w:pPr>
          </w:p>
        </w:tc>
      </w:tr>
    </w:tbl>
    <w:p w14:paraId="61C57CDE" w14:textId="77777777" w:rsidR="008C2F89" w:rsidRDefault="008C2F89">
      <w:pPr>
        <w:rPr>
          <w:rStyle w:val="Heading3Char"/>
        </w:rPr>
      </w:pPr>
      <w:r>
        <w:rPr>
          <w:rStyle w:val="Heading3Char"/>
        </w:rPr>
        <w:br w:type="page"/>
      </w:r>
    </w:p>
    <w:p w14:paraId="764C6810" w14:textId="3E5A6AAE" w:rsidR="003F5246" w:rsidRDefault="003F5246" w:rsidP="003F5246">
      <w:pPr>
        <w:pStyle w:val="Heading2"/>
      </w:pPr>
      <w:bookmarkStart w:id="22" w:name="_Toc320026700"/>
      <w:bookmarkStart w:id="23" w:name="_Toc535335176"/>
      <w:r>
        <w:lastRenderedPageBreak/>
        <w:t>Migração</w:t>
      </w:r>
      <w:bookmarkEnd w:id="22"/>
      <w:r>
        <w:t xml:space="preserve"> entre Bases de Dados</w:t>
      </w:r>
      <w:bookmarkEnd w:id="23"/>
    </w:p>
    <w:p w14:paraId="6F40347B" w14:textId="155AD22F" w:rsidR="003F5246" w:rsidRPr="00104203" w:rsidRDefault="003F5246" w:rsidP="003F5246">
      <w:pPr>
        <w:pStyle w:val="Heading3"/>
      </w:pPr>
      <w:bookmarkStart w:id="24" w:name="_Toc535335177"/>
      <w:r w:rsidRPr="00104203">
        <w:t xml:space="preserve">Esquema </w:t>
      </w:r>
      <w:r w:rsidR="00075A62">
        <w:t xml:space="preserve">relacional </w:t>
      </w:r>
      <w:r w:rsidRPr="00104203">
        <w:t xml:space="preserve">da base de Dados </w:t>
      </w:r>
      <w:proofErr w:type="spellStart"/>
      <w:r>
        <w:t>Mysql</w:t>
      </w:r>
      <w:proofErr w:type="spellEnd"/>
      <w:r w:rsidRPr="00104203">
        <w:t xml:space="preserve"> </w:t>
      </w:r>
      <w:r>
        <w:t>(destino)</w:t>
      </w:r>
      <w:bookmarkEnd w:id="24"/>
    </w:p>
    <w:p w14:paraId="0D2A439B" w14:textId="77777777" w:rsidR="003F5246" w:rsidRDefault="003F5246" w:rsidP="003F5246">
      <w:pPr>
        <w:jc w:val="center"/>
        <w:rPr>
          <w:rFonts w:ascii="Courier New" w:hAnsi="Courier New" w:cs="Courier New"/>
          <w:sz w:val="24"/>
          <w:szCs w:val="24"/>
        </w:rPr>
      </w:pPr>
    </w:p>
    <w:p w14:paraId="5184B647" w14:textId="2CE7D5C2" w:rsidR="003F5246" w:rsidRDefault="005C76E3" w:rsidP="003F5246">
      <w:pPr>
        <w:rPr>
          <w:rFonts w:ascii="Courier New" w:hAnsi="Courier New" w:cs="Courier New"/>
          <w:sz w:val="24"/>
          <w:szCs w:val="24"/>
        </w:rPr>
      </w:pPr>
      <w:r>
        <w:rPr>
          <w:rFonts w:ascii="Courier New" w:hAnsi="Courier New" w:cs="Courier New"/>
          <w:sz w:val="24"/>
          <w:szCs w:val="24"/>
        </w:rPr>
        <w:t>A Seguinte imagem representa o esquema relacional da tabela de destino.</w:t>
      </w:r>
    </w:p>
    <w:p w14:paraId="00B65248" w14:textId="2605E318" w:rsidR="009C17D1" w:rsidRDefault="00400095" w:rsidP="003F5246">
      <w:pPr>
        <w:rPr>
          <w:rFonts w:ascii="Courier New" w:hAnsi="Courier New" w:cs="Courier New"/>
          <w:sz w:val="24"/>
          <w:szCs w:val="24"/>
        </w:rPr>
      </w:pPr>
      <w:r>
        <w:rPr>
          <w:noProof/>
        </w:rPr>
        <w:drawing>
          <wp:inline distT="0" distB="0" distL="0" distR="0" wp14:anchorId="3D809726" wp14:editId="043E199B">
            <wp:extent cx="5400040" cy="6116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6116955"/>
                    </a:xfrm>
                    <a:prstGeom prst="rect">
                      <a:avLst/>
                    </a:prstGeom>
                    <a:noFill/>
                    <a:ln>
                      <a:noFill/>
                    </a:ln>
                  </pic:spPr>
                </pic:pic>
              </a:graphicData>
            </a:graphic>
          </wp:inline>
        </w:drawing>
      </w:r>
    </w:p>
    <w:p w14:paraId="23655B0A" w14:textId="2DD716FF" w:rsidR="000D50D7" w:rsidRPr="00400095" w:rsidRDefault="000D50D7" w:rsidP="000D50D7">
      <w:pPr>
        <w:spacing w:after="0" w:line="240" w:lineRule="auto"/>
        <w:jc w:val="both"/>
        <w:rPr>
          <w:rFonts w:ascii="Courier New" w:hAnsi="Courier New" w:cs="Courier New"/>
          <w:sz w:val="20"/>
          <w:szCs w:val="20"/>
        </w:rPr>
      </w:pPr>
      <w:r w:rsidRPr="00C05675">
        <w:rPr>
          <w:rFonts w:ascii="Courier New" w:hAnsi="Courier New" w:cs="Courier New"/>
          <w:sz w:val="20"/>
          <w:szCs w:val="20"/>
        </w:rPr>
        <w:t xml:space="preserve">Em que </w:t>
      </w:r>
      <w:r w:rsidRPr="00400095">
        <w:rPr>
          <w:rFonts w:ascii="Courier New" w:hAnsi="Courier New" w:cs="Courier New"/>
          <w:sz w:val="20"/>
          <w:szCs w:val="20"/>
        </w:rPr>
        <w:t xml:space="preserve">M = </w:t>
      </w:r>
      <w:proofErr w:type="spellStart"/>
      <w:r w:rsidRPr="00400095">
        <w:rPr>
          <w:rFonts w:ascii="Courier New" w:hAnsi="Courier New" w:cs="Courier New"/>
          <w:sz w:val="20"/>
          <w:szCs w:val="20"/>
        </w:rPr>
        <w:t>Mandatory</w:t>
      </w:r>
      <w:proofErr w:type="spellEnd"/>
      <w:r w:rsidRPr="00400095">
        <w:rPr>
          <w:rFonts w:ascii="Courier New" w:hAnsi="Courier New" w:cs="Courier New"/>
          <w:sz w:val="20"/>
          <w:szCs w:val="20"/>
        </w:rPr>
        <w:t xml:space="preserve">, U = </w:t>
      </w:r>
      <w:proofErr w:type="spellStart"/>
      <w:r w:rsidRPr="00400095">
        <w:rPr>
          <w:rFonts w:ascii="Courier New" w:hAnsi="Courier New" w:cs="Courier New"/>
          <w:sz w:val="20"/>
          <w:szCs w:val="20"/>
        </w:rPr>
        <w:t>Unique</w:t>
      </w:r>
      <w:proofErr w:type="spellEnd"/>
      <w:r>
        <w:rPr>
          <w:rFonts w:ascii="Courier New" w:hAnsi="Courier New" w:cs="Courier New"/>
          <w:sz w:val="20"/>
          <w:szCs w:val="20"/>
        </w:rPr>
        <w:t>.</w:t>
      </w:r>
    </w:p>
    <w:p w14:paraId="06CACB18" w14:textId="77777777" w:rsidR="009C3E0D" w:rsidRDefault="009C3E0D" w:rsidP="003F5246">
      <w:pPr>
        <w:rPr>
          <w:rFonts w:ascii="Courier New" w:hAnsi="Courier New" w:cs="Courier New"/>
          <w:sz w:val="24"/>
          <w:szCs w:val="24"/>
        </w:rPr>
      </w:pPr>
    </w:p>
    <w:p w14:paraId="5548BB05" w14:textId="6FF471CA" w:rsidR="00F428F1" w:rsidRDefault="003F5246" w:rsidP="00F428F1">
      <w:pPr>
        <w:pStyle w:val="Heading4"/>
      </w:pPr>
      <w:r>
        <w:br w:type="page"/>
      </w:r>
      <w:bookmarkStart w:id="25" w:name="_Toc535335178"/>
      <w:r w:rsidR="00F428F1">
        <w:lastRenderedPageBreak/>
        <w:t>Apreciação Crítica e esquema relacional implementado</w:t>
      </w:r>
      <w:bookmarkEnd w:id="25"/>
    </w:p>
    <w:p w14:paraId="623BA3ED" w14:textId="77777777" w:rsidR="00F428F1" w:rsidRPr="00226BFA" w:rsidRDefault="00F428F1" w:rsidP="00F428F1"/>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F428F1" w14:paraId="1BD24EE9" w14:textId="77777777" w:rsidTr="00F428F1">
        <w:tc>
          <w:tcPr>
            <w:tcW w:w="8720" w:type="dxa"/>
            <w:shd w:val="clear" w:color="auto" w:fill="E6E6E6"/>
          </w:tcPr>
          <w:p w14:paraId="0DA1C586" w14:textId="77777777" w:rsidR="00911027" w:rsidRDefault="00911027" w:rsidP="00911027">
            <w:pPr>
              <w:rPr>
                <w:rFonts w:ascii="Courier New" w:hAnsi="Courier New" w:cs="Courier New"/>
                <w:b/>
                <w:sz w:val="24"/>
                <w:szCs w:val="24"/>
              </w:rPr>
            </w:pPr>
          </w:p>
          <w:p w14:paraId="12236E4A" w14:textId="77777777" w:rsidR="00911027" w:rsidRPr="00B863B0" w:rsidRDefault="00911027" w:rsidP="00911027">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44AC0BB" w14:textId="77777777" w:rsidR="00911027" w:rsidRDefault="00911027" w:rsidP="00911027">
            <w:pPr>
              <w:rPr>
                <w:rFonts w:ascii="Courier New" w:hAnsi="Courier New" w:cs="Courier New"/>
                <w:sz w:val="24"/>
                <w:szCs w:val="24"/>
              </w:rPr>
            </w:pPr>
          </w:p>
          <w:p w14:paraId="72D0BA72" w14:textId="77777777" w:rsidR="00911027" w:rsidRDefault="00911027" w:rsidP="00911027">
            <w:pPr>
              <w:rPr>
                <w:rFonts w:ascii="Courier New" w:hAnsi="Courier New" w:cs="Courier New"/>
                <w:sz w:val="24"/>
                <w:szCs w:val="24"/>
              </w:rPr>
            </w:pPr>
          </w:p>
          <w:p w14:paraId="4C8D92A3" w14:textId="77777777" w:rsidR="00911027" w:rsidRDefault="00911027" w:rsidP="00911027">
            <w:pPr>
              <w:rPr>
                <w:rFonts w:ascii="Courier New" w:hAnsi="Courier New" w:cs="Courier New"/>
                <w:sz w:val="24"/>
                <w:szCs w:val="24"/>
              </w:rPr>
            </w:pPr>
            <w:r>
              <w:rPr>
                <w:rFonts w:ascii="Courier New" w:hAnsi="Courier New" w:cs="Courier New"/>
                <w:sz w:val="24"/>
                <w:szCs w:val="24"/>
              </w:rPr>
              <w:t>Breve Justificação:</w:t>
            </w:r>
          </w:p>
          <w:p w14:paraId="6E3F4E5B" w14:textId="77777777" w:rsidR="00911027" w:rsidRDefault="00911027" w:rsidP="00911027">
            <w:pPr>
              <w:rPr>
                <w:rFonts w:ascii="Courier New" w:hAnsi="Courier New" w:cs="Courier New"/>
                <w:sz w:val="24"/>
                <w:szCs w:val="24"/>
              </w:rPr>
            </w:pPr>
          </w:p>
          <w:p w14:paraId="0DADDC6B" w14:textId="77777777" w:rsidR="00911027" w:rsidRDefault="00911027" w:rsidP="00911027">
            <w:pPr>
              <w:rPr>
                <w:rFonts w:ascii="Courier New" w:hAnsi="Courier New" w:cs="Courier New"/>
                <w:sz w:val="24"/>
                <w:szCs w:val="24"/>
              </w:rPr>
            </w:pPr>
          </w:p>
          <w:p w14:paraId="61EDA2CD" w14:textId="77777777" w:rsidR="00911027" w:rsidRDefault="00911027" w:rsidP="00911027">
            <w:pPr>
              <w:rPr>
                <w:rFonts w:ascii="Courier New" w:hAnsi="Courier New" w:cs="Courier New"/>
                <w:sz w:val="24"/>
                <w:szCs w:val="24"/>
              </w:rPr>
            </w:pPr>
          </w:p>
          <w:p w14:paraId="748B7992" w14:textId="77777777" w:rsidR="00911027" w:rsidRDefault="00911027" w:rsidP="00911027">
            <w:pPr>
              <w:rPr>
                <w:rFonts w:ascii="Courier New" w:hAnsi="Courier New" w:cs="Courier New"/>
                <w:sz w:val="24"/>
                <w:szCs w:val="24"/>
              </w:rPr>
            </w:pPr>
          </w:p>
          <w:p w14:paraId="25C3D3D8" w14:textId="77777777" w:rsidR="00911027" w:rsidRPr="00B863B0" w:rsidRDefault="00911027" w:rsidP="00911027">
            <w:pPr>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Foram feitas alterações? (Sim/Não): _______</w:t>
            </w:r>
          </w:p>
          <w:p w14:paraId="64A2DE68" w14:textId="77777777" w:rsidR="00911027" w:rsidRDefault="00911027" w:rsidP="00911027">
            <w:pPr>
              <w:rPr>
                <w:rFonts w:ascii="Courier New" w:hAnsi="Courier New" w:cs="Courier New"/>
                <w:sz w:val="24"/>
                <w:szCs w:val="24"/>
              </w:rPr>
            </w:pPr>
          </w:p>
          <w:p w14:paraId="573B2CEC" w14:textId="77777777" w:rsidR="00911027" w:rsidRDefault="00911027" w:rsidP="00911027">
            <w:pPr>
              <w:rPr>
                <w:rFonts w:ascii="Courier New" w:hAnsi="Courier New" w:cs="Courier New"/>
                <w:sz w:val="24"/>
                <w:szCs w:val="24"/>
              </w:rPr>
            </w:pPr>
          </w:p>
          <w:p w14:paraId="14373E37" w14:textId="77777777" w:rsidR="00911027" w:rsidRPr="002F43DF" w:rsidRDefault="00911027" w:rsidP="00911027">
            <w:pPr>
              <w:rPr>
                <w:rFonts w:ascii="Courier New" w:hAnsi="Courier New" w:cs="Courier New"/>
                <w:b/>
                <w:sz w:val="24"/>
                <w:szCs w:val="24"/>
              </w:rPr>
            </w:pPr>
            <w:r w:rsidRPr="002F43DF">
              <w:rPr>
                <w:rFonts w:ascii="Courier New" w:hAnsi="Courier New" w:cs="Courier New"/>
                <w:b/>
                <w:sz w:val="24"/>
                <w:szCs w:val="24"/>
              </w:rPr>
              <w:t>Novo Esquema</w:t>
            </w:r>
            <w:r>
              <w:rPr>
                <w:rFonts w:ascii="Courier New" w:hAnsi="Courier New" w:cs="Courier New"/>
                <w:b/>
                <w:sz w:val="24"/>
                <w:szCs w:val="24"/>
              </w:rPr>
              <w:t xml:space="preserve"> (assinale e justifique as alterações)</w:t>
            </w:r>
          </w:p>
          <w:p w14:paraId="265A8DB6" w14:textId="77777777" w:rsidR="00911027" w:rsidRDefault="00911027" w:rsidP="00911027">
            <w:pPr>
              <w:rPr>
                <w:rFonts w:ascii="Courier New" w:hAnsi="Courier New" w:cs="Courier New"/>
                <w:sz w:val="24"/>
                <w:szCs w:val="24"/>
              </w:rPr>
            </w:pPr>
          </w:p>
          <w:p w14:paraId="7AFB4EC3" w14:textId="77777777" w:rsidR="00911027" w:rsidRDefault="00911027" w:rsidP="00911027">
            <w:pPr>
              <w:rPr>
                <w:rFonts w:ascii="Courier New" w:hAnsi="Courier New" w:cs="Courier New"/>
                <w:sz w:val="24"/>
                <w:szCs w:val="24"/>
              </w:rPr>
            </w:pPr>
            <w:r>
              <w:rPr>
                <w:rFonts w:ascii="Courier New" w:hAnsi="Courier New" w:cs="Courier New"/>
                <w:sz w:val="24"/>
                <w:szCs w:val="24"/>
              </w:rPr>
              <w:t xml:space="preserve">&lt;Apenas preencher caso tenham procedido a alterações&gt; </w:t>
            </w:r>
          </w:p>
          <w:p w14:paraId="16099244" w14:textId="77777777" w:rsidR="00911027" w:rsidRDefault="00911027" w:rsidP="00911027">
            <w:pPr>
              <w:rPr>
                <w:rFonts w:ascii="Courier New" w:hAnsi="Courier New" w:cs="Courier New"/>
                <w:sz w:val="24"/>
                <w:szCs w:val="24"/>
              </w:rPr>
            </w:pPr>
          </w:p>
          <w:p w14:paraId="083D051C" w14:textId="77777777" w:rsidR="00911027" w:rsidRDefault="00911027" w:rsidP="00911027">
            <w:pPr>
              <w:rPr>
                <w:rFonts w:ascii="Courier New" w:hAnsi="Courier New" w:cs="Courier New"/>
                <w:sz w:val="24"/>
                <w:szCs w:val="24"/>
              </w:rPr>
            </w:pPr>
          </w:p>
          <w:p w14:paraId="27F9C4D0" w14:textId="77777777" w:rsidR="00911027" w:rsidRDefault="00911027" w:rsidP="00911027">
            <w:pPr>
              <w:rPr>
                <w:rFonts w:ascii="Courier New" w:hAnsi="Courier New" w:cs="Courier New"/>
                <w:sz w:val="24"/>
                <w:szCs w:val="24"/>
              </w:rPr>
            </w:pPr>
          </w:p>
          <w:p w14:paraId="34001789" w14:textId="77777777" w:rsidR="00911027" w:rsidRDefault="00911027" w:rsidP="00911027">
            <w:pPr>
              <w:rPr>
                <w:rFonts w:ascii="Courier New" w:hAnsi="Courier New" w:cs="Courier New"/>
                <w:sz w:val="24"/>
                <w:szCs w:val="24"/>
              </w:rPr>
            </w:pPr>
          </w:p>
          <w:p w14:paraId="0293B08D" w14:textId="77777777" w:rsidR="00911027" w:rsidRDefault="00911027" w:rsidP="00911027">
            <w:pPr>
              <w:rPr>
                <w:rFonts w:ascii="Courier New" w:hAnsi="Courier New" w:cs="Courier New"/>
                <w:sz w:val="24"/>
                <w:szCs w:val="24"/>
              </w:rPr>
            </w:pPr>
          </w:p>
          <w:p w14:paraId="76E8B32A" w14:textId="77777777" w:rsidR="00911027" w:rsidRDefault="00911027" w:rsidP="00911027">
            <w:pPr>
              <w:rPr>
                <w:rFonts w:ascii="Courier New" w:hAnsi="Courier New" w:cs="Courier New"/>
                <w:sz w:val="24"/>
                <w:szCs w:val="24"/>
              </w:rPr>
            </w:pPr>
          </w:p>
          <w:p w14:paraId="582E36F6" w14:textId="77777777" w:rsidR="00911027" w:rsidRDefault="00911027" w:rsidP="00911027">
            <w:pPr>
              <w:rPr>
                <w:rFonts w:ascii="Courier New" w:hAnsi="Courier New" w:cs="Courier New"/>
                <w:sz w:val="24"/>
                <w:szCs w:val="24"/>
              </w:rPr>
            </w:pPr>
          </w:p>
          <w:p w14:paraId="7FFF70ED" w14:textId="77777777" w:rsidR="00911027" w:rsidRDefault="00911027" w:rsidP="00911027">
            <w:pPr>
              <w:rPr>
                <w:rFonts w:ascii="Courier New" w:hAnsi="Courier New" w:cs="Courier New"/>
                <w:sz w:val="24"/>
                <w:szCs w:val="24"/>
              </w:rPr>
            </w:pPr>
          </w:p>
          <w:p w14:paraId="05842393" w14:textId="77777777" w:rsidR="00911027" w:rsidRDefault="00911027" w:rsidP="00911027">
            <w:pPr>
              <w:rPr>
                <w:rFonts w:ascii="Courier New" w:hAnsi="Courier New" w:cs="Courier New"/>
                <w:sz w:val="24"/>
                <w:szCs w:val="24"/>
              </w:rPr>
            </w:pPr>
          </w:p>
          <w:p w14:paraId="3955734D" w14:textId="77777777" w:rsidR="00911027" w:rsidRDefault="00911027" w:rsidP="00911027">
            <w:pPr>
              <w:rPr>
                <w:rFonts w:ascii="Courier New" w:hAnsi="Courier New" w:cs="Courier New"/>
                <w:sz w:val="24"/>
                <w:szCs w:val="24"/>
              </w:rPr>
            </w:pPr>
          </w:p>
          <w:p w14:paraId="1E3533F5" w14:textId="77777777" w:rsidR="00911027" w:rsidRDefault="00911027" w:rsidP="00911027">
            <w:pPr>
              <w:rPr>
                <w:rFonts w:ascii="Courier New" w:hAnsi="Courier New" w:cs="Courier New"/>
                <w:sz w:val="24"/>
                <w:szCs w:val="24"/>
              </w:rPr>
            </w:pPr>
          </w:p>
          <w:p w14:paraId="7A16EF74" w14:textId="77777777" w:rsidR="00911027" w:rsidRDefault="00911027" w:rsidP="00911027">
            <w:pPr>
              <w:rPr>
                <w:rFonts w:ascii="Courier New" w:hAnsi="Courier New" w:cs="Courier New"/>
                <w:sz w:val="24"/>
                <w:szCs w:val="24"/>
              </w:rPr>
            </w:pPr>
          </w:p>
          <w:p w14:paraId="5CED30D9" w14:textId="77777777" w:rsidR="00911027" w:rsidRDefault="00911027" w:rsidP="00911027">
            <w:pPr>
              <w:rPr>
                <w:rFonts w:ascii="Courier New" w:hAnsi="Courier New" w:cs="Courier New"/>
                <w:sz w:val="24"/>
                <w:szCs w:val="24"/>
              </w:rPr>
            </w:pPr>
          </w:p>
          <w:p w14:paraId="1277CA7A" w14:textId="77777777" w:rsidR="00911027" w:rsidRDefault="00911027" w:rsidP="00911027">
            <w:pPr>
              <w:rPr>
                <w:rFonts w:ascii="Courier New" w:hAnsi="Courier New" w:cs="Courier New"/>
                <w:sz w:val="24"/>
                <w:szCs w:val="24"/>
              </w:rPr>
            </w:pPr>
          </w:p>
          <w:p w14:paraId="189F7567" w14:textId="77777777" w:rsidR="00911027" w:rsidRDefault="00911027" w:rsidP="00911027">
            <w:pPr>
              <w:rPr>
                <w:rFonts w:ascii="Courier New" w:hAnsi="Courier New" w:cs="Courier New"/>
                <w:sz w:val="24"/>
                <w:szCs w:val="24"/>
              </w:rPr>
            </w:pPr>
          </w:p>
          <w:p w14:paraId="3867A40B" w14:textId="77777777" w:rsidR="00911027" w:rsidRDefault="00911027" w:rsidP="00911027">
            <w:pPr>
              <w:rPr>
                <w:rFonts w:ascii="Courier New" w:hAnsi="Courier New" w:cs="Courier New"/>
                <w:sz w:val="24"/>
                <w:szCs w:val="24"/>
              </w:rPr>
            </w:pPr>
          </w:p>
          <w:p w14:paraId="7B0D199A" w14:textId="77777777" w:rsidR="00911027" w:rsidRDefault="00911027" w:rsidP="00911027">
            <w:pPr>
              <w:rPr>
                <w:rFonts w:ascii="Courier New" w:hAnsi="Courier New" w:cs="Courier New"/>
                <w:sz w:val="24"/>
                <w:szCs w:val="24"/>
              </w:rPr>
            </w:pPr>
          </w:p>
          <w:p w14:paraId="409C2075" w14:textId="77777777" w:rsidR="00911027" w:rsidRDefault="00911027" w:rsidP="00911027">
            <w:pPr>
              <w:rPr>
                <w:rFonts w:ascii="Courier New" w:hAnsi="Courier New" w:cs="Courier New"/>
                <w:sz w:val="24"/>
                <w:szCs w:val="24"/>
              </w:rPr>
            </w:pPr>
          </w:p>
          <w:p w14:paraId="4095F78E" w14:textId="77777777" w:rsidR="00911027" w:rsidRDefault="00911027" w:rsidP="00911027">
            <w:pPr>
              <w:rPr>
                <w:rFonts w:ascii="Courier New" w:hAnsi="Courier New" w:cs="Courier New"/>
                <w:sz w:val="24"/>
                <w:szCs w:val="24"/>
              </w:rPr>
            </w:pPr>
          </w:p>
          <w:p w14:paraId="5446CE43" w14:textId="77777777" w:rsidR="00911027" w:rsidRDefault="00911027" w:rsidP="00911027">
            <w:pPr>
              <w:rPr>
                <w:rFonts w:ascii="Courier New" w:hAnsi="Courier New" w:cs="Courier New"/>
                <w:sz w:val="24"/>
                <w:szCs w:val="24"/>
              </w:rPr>
            </w:pPr>
          </w:p>
          <w:p w14:paraId="3B63CBB6" w14:textId="77777777" w:rsidR="00911027" w:rsidRDefault="00911027" w:rsidP="00911027">
            <w:pPr>
              <w:rPr>
                <w:rFonts w:ascii="Courier New" w:hAnsi="Courier New" w:cs="Courier New"/>
                <w:sz w:val="24"/>
                <w:szCs w:val="24"/>
              </w:rPr>
            </w:pPr>
          </w:p>
          <w:p w14:paraId="7E8AEA1E" w14:textId="77777777" w:rsidR="00911027" w:rsidRDefault="00911027" w:rsidP="00911027">
            <w:pPr>
              <w:rPr>
                <w:rFonts w:ascii="Courier New" w:hAnsi="Courier New" w:cs="Courier New"/>
                <w:sz w:val="24"/>
                <w:szCs w:val="24"/>
              </w:rPr>
            </w:pPr>
          </w:p>
          <w:p w14:paraId="32447B68" w14:textId="77777777" w:rsidR="00911027" w:rsidRDefault="00911027" w:rsidP="00911027">
            <w:pPr>
              <w:rPr>
                <w:rFonts w:ascii="Courier New" w:hAnsi="Courier New" w:cs="Courier New"/>
                <w:sz w:val="24"/>
                <w:szCs w:val="24"/>
              </w:rPr>
            </w:pPr>
          </w:p>
          <w:p w14:paraId="342F7618" w14:textId="77777777" w:rsidR="00FD7FEC" w:rsidRDefault="00FD7FEC" w:rsidP="00F428F1">
            <w:pPr>
              <w:rPr>
                <w:rFonts w:ascii="Courier New" w:hAnsi="Courier New" w:cs="Courier New"/>
                <w:sz w:val="24"/>
                <w:szCs w:val="24"/>
              </w:rPr>
            </w:pPr>
          </w:p>
        </w:tc>
      </w:tr>
    </w:tbl>
    <w:p w14:paraId="178A6C6E" w14:textId="77777777" w:rsidR="00911027" w:rsidRDefault="00911027">
      <w:pPr>
        <w:rPr>
          <w:rFonts w:asciiTheme="majorHAnsi" w:eastAsiaTheme="majorEastAsia" w:hAnsiTheme="majorHAnsi" w:cstheme="majorBidi"/>
          <w:color w:val="243F60" w:themeColor="accent1" w:themeShade="7F"/>
          <w:sz w:val="24"/>
          <w:szCs w:val="24"/>
        </w:rPr>
      </w:pPr>
      <w:r>
        <w:br w:type="page"/>
      </w:r>
    </w:p>
    <w:p w14:paraId="582E9CE5" w14:textId="65FF8B28" w:rsidR="003F5246" w:rsidRPr="00FD7FEC" w:rsidRDefault="003F5246" w:rsidP="00FD7FEC">
      <w:pPr>
        <w:pStyle w:val="Heading3"/>
      </w:pPr>
      <w:bookmarkStart w:id="26" w:name="_Toc535335179"/>
      <w:bookmarkStart w:id="27" w:name="_GoBack"/>
      <w:bookmarkEnd w:id="27"/>
      <w:r>
        <w:lastRenderedPageBreak/>
        <w:t>Forma de Migração</w:t>
      </w:r>
      <w:bookmarkEnd w:id="26"/>
    </w:p>
    <w:p w14:paraId="07DAC83B" w14:textId="076AED66" w:rsidR="003F5246" w:rsidRPr="003F5246" w:rsidRDefault="003F5246" w:rsidP="003F5246"/>
    <w:p w14:paraId="266CE2AE" w14:textId="6FA08D83" w:rsidR="00DF1083" w:rsidRDefault="00E33B90" w:rsidP="00556B15">
      <w:pPr>
        <w:ind w:firstLine="706"/>
        <w:jc w:val="both"/>
        <w:rPr>
          <w:rFonts w:ascii="Courier New" w:hAnsi="Courier New" w:cs="Courier New"/>
          <w:sz w:val="24"/>
          <w:szCs w:val="24"/>
        </w:rPr>
      </w:pPr>
      <w:r w:rsidRPr="005E09EC">
        <w:rPr>
          <w:rFonts w:ascii="Courier New" w:hAnsi="Courier New" w:cs="Courier New"/>
          <w:sz w:val="24"/>
          <w:szCs w:val="24"/>
        </w:rPr>
        <w:t>O processo de migração será feito através de um ficheiro PHP</w:t>
      </w:r>
      <w:r w:rsidR="00556B15">
        <w:rPr>
          <w:rFonts w:ascii="Courier New" w:hAnsi="Courier New" w:cs="Courier New"/>
          <w:sz w:val="24"/>
          <w:szCs w:val="24"/>
        </w:rPr>
        <w:t>, tal como representado no esquema em baixo.</w:t>
      </w:r>
    </w:p>
    <w:p w14:paraId="3A40F72A" w14:textId="77777777" w:rsidR="00DF1083" w:rsidRDefault="00DF1083" w:rsidP="00DF1083">
      <w:pPr>
        <w:jc w:val="both"/>
        <w:rPr>
          <w:rFonts w:ascii="Courier New" w:hAnsi="Courier New" w:cs="Courier New"/>
          <w:sz w:val="24"/>
          <w:szCs w:val="24"/>
        </w:rPr>
      </w:pPr>
      <w:r>
        <w:rPr>
          <w:noProof/>
        </w:rPr>
        <w:drawing>
          <wp:inline distT="0" distB="0" distL="0" distR="0" wp14:anchorId="4E39EB24" wp14:editId="1EFEAB08">
            <wp:extent cx="5400040" cy="4023360"/>
            <wp:effectExtent l="0" t="0" r="0" b="0"/>
            <wp:docPr id="15"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4023360"/>
                    </a:xfrm>
                    <a:prstGeom prst="rect">
                      <a:avLst/>
                    </a:prstGeom>
                  </pic:spPr>
                </pic:pic>
              </a:graphicData>
            </a:graphic>
          </wp:inline>
        </w:drawing>
      </w:r>
    </w:p>
    <w:p w14:paraId="2488EF6A" w14:textId="77777777" w:rsidR="00556B15" w:rsidRDefault="00DF1083" w:rsidP="00DF1083">
      <w:pPr>
        <w:ind w:firstLine="706"/>
        <w:jc w:val="both"/>
        <w:rPr>
          <w:rFonts w:ascii="Courier New" w:hAnsi="Courier New" w:cs="Courier New"/>
          <w:sz w:val="24"/>
          <w:szCs w:val="24"/>
        </w:rPr>
      </w:pPr>
      <w:r w:rsidRPr="005E09EC">
        <w:rPr>
          <w:rFonts w:ascii="Courier New" w:hAnsi="Courier New" w:cs="Courier New"/>
          <w:sz w:val="24"/>
          <w:szCs w:val="24"/>
        </w:rPr>
        <w:t xml:space="preserve">Para executar o ficheiro PHP será criado um </w:t>
      </w:r>
      <w:proofErr w:type="spellStart"/>
      <w:r w:rsidRPr="005E09EC">
        <w:rPr>
          <w:rFonts w:ascii="Courier New" w:hAnsi="Courier New" w:cs="Courier New"/>
          <w:i/>
          <w:sz w:val="24"/>
          <w:szCs w:val="24"/>
        </w:rPr>
        <w:t>batch</w:t>
      </w:r>
      <w:proofErr w:type="spellEnd"/>
      <w:r w:rsidRPr="005E09EC">
        <w:rPr>
          <w:rFonts w:ascii="Courier New" w:hAnsi="Courier New" w:cs="Courier New"/>
          <w:i/>
          <w:sz w:val="24"/>
          <w:szCs w:val="24"/>
        </w:rPr>
        <w:t xml:space="preserve"> file</w:t>
      </w:r>
      <w:r w:rsidRPr="005E09EC">
        <w:rPr>
          <w:rFonts w:ascii="Courier New" w:hAnsi="Courier New" w:cs="Courier New"/>
          <w:sz w:val="24"/>
          <w:szCs w:val="24"/>
        </w:rPr>
        <w:t>(.</w:t>
      </w:r>
      <w:proofErr w:type="spellStart"/>
      <w:r w:rsidRPr="005E09EC">
        <w:rPr>
          <w:rFonts w:ascii="Courier New" w:hAnsi="Courier New" w:cs="Courier New"/>
          <w:sz w:val="24"/>
          <w:szCs w:val="24"/>
        </w:rPr>
        <w:t>bat</w:t>
      </w:r>
      <w:proofErr w:type="spellEnd"/>
      <w:r w:rsidRPr="005E09EC">
        <w:rPr>
          <w:rFonts w:ascii="Courier New" w:hAnsi="Courier New" w:cs="Courier New"/>
          <w:sz w:val="24"/>
          <w:szCs w:val="24"/>
        </w:rPr>
        <w:t>)</w:t>
      </w:r>
      <w:r w:rsidR="00556B15">
        <w:rPr>
          <w:rFonts w:ascii="Courier New" w:hAnsi="Courier New" w:cs="Courier New"/>
          <w:sz w:val="24"/>
          <w:szCs w:val="24"/>
        </w:rPr>
        <w:t>,</w:t>
      </w:r>
      <w:r w:rsidRPr="005E09EC">
        <w:rPr>
          <w:rFonts w:ascii="Courier New" w:hAnsi="Courier New" w:cs="Courier New"/>
          <w:sz w:val="24"/>
          <w:szCs w:val="24"/>
        </w:rPr>
        <w:t xml:space="preserve"> </w:t>
      </w:r>
      <w:r w:rsidR="00556B15">
        <w:rPr>
          <w:rFonts w:ascii="Courier New" w:hAnsi="Courier New" w:cs="Courier New"/>
          <w:sz w:val="24"/>
          <w:szCs w:val="24"/>
        </w:rPr>
        <w:t xml:space="preserve">executado através do </w:t>
      </w:r>
      <w:r w:rsidRPr="005E09EC">
        <w:rPr>
          <w:rFonts w:ascii="Courier New" w:hAnsi="Courier New" w:cs="Courier New"/>
          <w:i/>
          <w:sz w:val="24"/>
          <w:szCs w:val="24"/>
        </w:rPr>
        <w:t xml:space="preserve">Windows </w:t>
      </w:r>
      <w:proofErr w:type="spellStart"/>
      <w:r w:rsidRPr="005E09EC">
        <w:rPr>
          <w:rFonts w:ascii="Courier New" w:hAnsi="Courier New" w:cs="Courier New"/>
          <w:i/>
          <w:sz w:val="24"/>
          <w:szCs w:val="24"/>
        </w:rPr>
        <w:t>Task</w:t>
      </w:r>
      <w:proofErr w:type="spellEnd"/>
      <w:r w:rsidRPr="005E09EC">
        <w:rPr>
          <w:rFonts w:ascii="Courier New" w:hAnsi="Courier New" w:cs="Courier New"/>
          <w:i/>
          <w:sz w:val="24"/>
          <w:szCs w:val="24"/>
        </w:rPr>
        <w:t xml:space="preserve"> </w:t>
      </w:r>
      <w:proofErr w:type="spellStart"/>
      <w:r w:rsidRPr="005E09EC">
        <w:rPr>
          <w:rFonts w:ascii="Courier New" w:hAnsi="Courier New" w:cs="Courier New"/>
          <w:i/>
          <w:sz w:val="24"/>
          <w:szCs w:val="24"/>
        </w:rPr>
        <w:t>Scheduler</w:t>
      </w:r>
      <w:proofErr w:type="spellEnd"/>
      <w:r w:rsidRPr="005E09EC">
        <w:rPr>
          <w:rFonts w:ascii="Courier New" w:hAnsi="Courier New" w:cs="Courier New"/>
          <w:sz w:val="24"/>
          <w:szCs w:val="24"/>
        </w:rPr>
        <w:t xml:space="preserve"> </w:t>
      </w:r>
      <w:r>
        <w:rPr>
          <w:rFonts w:ascii="Courier New" w:hAnsi="Courier New" w:cs="Courier New"/>
          <w:sz w:val="24"/>
          <w:szCs w:val="24"/>
        </w:rPr>
        <w:t xml:space="preserve">(Programador de tarefas) </w:t>
      </w:r>
      <w:r w:rsidRPr="005E09EC">
        <w:rPr>
          <w:rFonts w:ascii="Courier New" w:hAnsi="Courier New" w:cs="Courier New"/>
          <w:sz w:val="24"/>
          <w:szCs w:val="24"/>
        </w:rPr>
        <w:t>com uma periodicidade</w:t>
      </w:r>
      <w:r>
        <w:rPr>
          <w:rFonts w:ascii="Courier New" w:hAnsi="Courier New" w:cs="Courier New"/>
          <w:sz w:val="24"/>
          <w:szCs w:val="24"/>
        </w:rPr>
        <w:t xml:space="preserve"> diária de duas em duas horas</w:t>
      </w:r>
      <w:r w:rsidRPr="005E09EC">
        <w:rPr>
          <w:rFonts w:ascii="Courier New" w:hAnsi="Courier New" w:cs="Courier New"/>
          <w:sz w:val="24"/>
          <w:szCs w:val="24"/>
        </w:rPr>
        <w:t xml:space="preserve">. </w:t>
      </w:r>
    </w:p>
    <w:p w14:paraId="0D2D23F2" w14:textId="77777777" w:rsidR="00A74614" w:rsidRDefault="00DF1083" w:rsidP="00A74614">
      <w:pPr>
        <w:ind w:firstLine="706"/>
        <w:jc w:val="both"/>
        <w:rPr>
          <w:rFonts w:ascii="Courier New" w:hAnsi="Courier New" w:cs="Courier New"/>
          <w:sz w:val="24"/>
          <w:szCs w:val="24"/>
        </w:rPr>
      </w:pPr>
      <w:r>
        <w:rPr>
          <w:rFonts w:ascii="Courier New" w:hAnsi="Courier New" w:cs="Courier New"/>
          <w:sz w:val="24"/>
          <w:szCs w:val="24"/>
        </w:rPr>
        <w:t>Opt</w:t>
      </w:r>
      <w:r w:rsidR="00556B15">
        <w:rPr>
          <w:rFonts w:ascii="Courier New" w:hAnsi="Courier New" w:cs="Courier New"/>
          <w:sz w:val="24"/>
          <w:szCs w:val="24"/>
        </w:rPr>
        <w:t>á</w:t>
      </w:r>
      <w:r>
        <w:rPr>
          <w:rFonts w:ascii="Courier New" w:hAnsi="Courier New" w:cs="Courier New"/>
          <w:sz w:val="24"/>
          <w:szCs w:val="24"/>
        </w:rPr>
        <w:t xml:space="preserve">mos por este período de tempo para não serem executadas demasiadas migrações </w:t>
      </w:r>
      <w:r w:rsidR="00556B15">
        <w:rPr>
          <w:rFonts w:ascii="Courier New" w:hAnsi="Courier New" w:cs="Courier New"/>
          <w:sz w:val="24"/>
          <w:szCs w:val="24"/>
        </w:rPr>
        <w:t>ao longo do dia</w:t>
      </w:r>
      <w:r>
        <w:rPr>
          <w:rFonts w:ascii="Courier New" w:hAnsi="Courier New" w:cs="Courier New"/>
          <w:sz w:val="24"/>
          <w:szCs w:val="24"/>
        </w:rPr>
        <w:t xml:space="preserve">, sendo ao mesmo tempo um período que permite </w:t>
      </w:r>
      <w:r w:rsidR="00B73973">
        <w:rPr>
          <w:rFonts w:ascii="Courier New" w:hAnsi="Courier New" w:cs="Courier New"/>
          <w:sz w:val="24"/>
          <w:szCs w:val="24"/>
        </w:rPr>
        <w:t xml:space="preserve">garantir a atualização da informação no destino para que </w:t>
      </w:r>
      <w:r>
        <w:rPr>
          <w:rFonts w:ascii="Courier New" w:hAnsi="Courier New" w:cs="Courier New"/>
          <w:sz w:val="24"/>
          <w:szCs w:val="24"/>
        </w:rPr>
        <w:t xml:space="preserve">o auditor não </w:t>
      </w:r>
      <w:r w:rsidR="00B73973">
        <w:rPr>
          <w:rFonts w:ascii="Courier New" w:hAnsi="Courier New" w:cs="Courier New"/>
          <w:sz w:val="24"/>
          <w:szCs w:val="24"/>
        </w:rPr>
        <w:t>tenha</w:t>
      </w:r>
      <w:r>
        <w:rPr>
          <w:rFonts w:ascii="Courier New" w:hAnsi="Courier New" w:cs="Courier New"/>
          <w:sz w:val="24"/>
          <w:szCs w:val="24"/>
        </w:rPr>
        <w:t xml:space="preserve"> de esperar demasiado tempo por informação crucial.</w:t>
      </w:r>
    </w:p>
    <w:p w14:paraId="525A36D2" w14:textId="15D1A3F2" w:rsidR="00824D5C" w:rsidRDefault="00824D5C" w:rsidP="00A74614">
      <w:pPr>
        <w:ind w:firstLine="706"/>
        <w:jc w:val="both"/>
        <w:rPr>
          <w:rFonts w:ascii="Courier New" w:hAnsi="Courier New" w:cs="Courier New"/>
          <w:sz w:val="24"/>
          <w:szCs w:val="24"/>
        </w:rPr>
      </w:pPr>
      <w:r>
        <w:rPr>
          <w:rFonts w:ascii="Courier New" w:hAnsi="Courier New" w:cs="Courier New"/>
          <w:sz w:val="24"/>
          <w:szCs w:val="24"/>
        </w:rPr>
        <w:t xml:space="preserve">Em termos de solução para migração, </w:t>
      </w:r>
      <w:r w:rsidR="000214D7">
        <w:rPr>
          <w:rFonts w:ascii="Courier New" w:hAnsi="Courier New" w:cs="Courier New"/>
          <w:sz w:val="24"/>
          <w:szCs w:val="24"/>
        </w:rPr>
        <w:t xml:space="preserve">foram ponderadas duas soluções. Uma primeira onde existe apenas um ficheiro que </w:t>
      </w:r>
      <w:r w:rsidR="00C96662">
        <w:rPr>
          <w:rFonts w:ascii="Courier New" w:hAnsi="Courier New" w:cs="Courier New"/>
          <w:sz w:val="24"/>
          <w:szCs w:val="24"/>
        </w:rPr>
        <w:t>executa a migração de todas as tabelas</w:t>
      </w:r>
      <w:r w:rsidR="00017988">
        <w:rPr>
          <w:rFonts w:ascii="Courier New" w:hAnsi="Courier New" w:cs="Courier New"/>
          <w:sz w:val="24"/>
          <w:szCs w:val="24"/>
        </w:rPr>
        <w:t>, e</w:t>
      </w:r>
      <w:r w:rsidR="00C96662">
        <w:rPr>
          <w:rFonts w:ascii="Courier New" w:hAnsi="Courier New" w:cs="Courier New"/>
          <w:sz w:val="24"/>
          <w:szCs w:val="24"/>
        </w:rPr>
        <w:t xml:space="preserve"> </w:t>
      </w:r>
      <w:r w:rsidR="00017988">
        <w:rPr>
          <w:rFonts w:ascii="Courier New" w:hAnsi="Courier New" w:cs="Courier New"/>
          <w:sz w:val="24"/>
          <w:szCs w:val="24"/>
        </w:rPr>
        <w:t>uma o</w:t>
      </w:r>
      <w:r w:rsidR="00C96662">
        <w:rPr>
          <w:rFonts w:ascii="Courier New" w:hAnsi="Courier New" w:cs="Courier New"/>
          <w:sz w:val="24"/>
          <w:szCs w:val="24"/>
        </w:rPr>
        <w:t xml:space="preserve">utra solução </w:t>
      </w:r>
      <w:r w:rsidR="00017988">
        <w:rPr>
          <w:rFonts w:ascii="Courier New" w:hAnsi="Courier New" w:cs="Courier New"/>
          <w:sz w:val="24"/>
          <w:szCs w:val="24"/>
        </w:rPr>
        <w:t>que passa</w:t>
      </w:r>
      <w:r w:rsidR="00C96662">
        <w:rPr>
          <w:rFonts w:ascii="Courier New" w:hAnsi="Courier New" w:cs="Courier New"/>
          <w:sz w:val="24"/>
          <w:szCs w:val="24"/>
        </w:rPr>
        <w:t xml:space="preserve"> por criar um ficheiro </w:t>
      </w:r>
      <w:proofErr w:type="spellStart"/>
      <w:r w:rsidR="00C96662">
        <w:rPr>
          <w:rFonts w:ascii="Courier New" w:hAnsi="Courier New" w:cs="Courier New"/>
          <w:sz w:val="24"/>
          <w:szCs w:val="24"/>
        </w:rPr>
        <w:t>php</w:t>
      </w:r>
      <w:proofErr w:type="spellEnd"/>
      <w:r w:rsidR="00C96662">
        <w:rPr>
          <w:rFonts w:ascii="Courier New" w:hAnsi="Courier New" w:cs="Courier New"/>
          <w:sz w:val="24"/>
          <w:szCs w:val="24"/>
        </w:rPr>
        <w:t xml:space="preserve"> por tabela e </w:t>
      </w:r>
      <w:r w:rsidR="00645899">
        <w:rPr>
          <w:rFonts w:ascii="Courier New" w:hAnsi="Courier New" w:cs="Courier New"/>
          <w:sz w:val="24"/>
          <w:szCs w:val="24"/>
        </w:rPr>
        <w:t>executar cada um deles no processo de migração.</w:t>
      </w:r>
    </w:p>
    <w:p w14:paraId="6956EACF" w14:textId="610B4C22" w:rsidR="00DF1083" w:rsidRDefault="00645899" w:rsidP="008D54BF">
      <w:pPr>
        <w:ind w:firstLine="706"/>
        <w:jc w:val="both"/>
        <w:rPr>
          <w:rFonts w:ascii="Courier New" w:hAnsi="Courier New" w:cs="Courier New"/>
          <w:sz w:val="24"/>
          <w:szCs w:val="24"/>
        </w:rPr>
      </w:pPr>
      <w:r>
        <w:rPr>
          <w:rFonts w:ascii="Courier New" w:hAnsi="Courier New" w:cs="Courier New"/>
          <w:sz w:val="24"/>
          <w:szCs w:val="24"/>
        </w:rPr>
        <w:t xml:space="preserve">No entanto </w:t>
      </w:r>
      <w:r w:rsidR="00017988">
        <w:rPr>
          <w:rFonts w:ascii="Courier New" w:hAnsi="Courier New" w:cs="Courier New"/>
          <w:sz w:val="24"/>
          <w:szCs w:val="24"/>
        </w:rPr>
        <w:t>ficou</w:t>
      </w:r>
      <w:r w:rsidR="00DF1083">
        <w:rPr>
          <w:rFonts w:ascii="Courier New" w:hAnsi="Courier New" w:cs="Courier New"/>
          <w:sz w:val="24"/>
          <w:szCs w:val="24"/>
        </w:rPr>
        <w:t xml:space="preserve"> decidido </w:t>
      </w:r>
      <w:r w:rsidR="00600DF1">
        <w:rPr>
          <w:rFonts w:ascii="Courier New" w:hAnsi="Courier New" w:cs="Courier New"/>
          <w:sz w:val="24"/>
          <w:szCs w:val="24"/>
        </w:rPr>
        <w:t xml:space="preserve">em equipa </w:t>
      </w:r>
      <w:r w:rsidR="00921689">
        <w:rPr>
          <w:rFonts w:ascii="Courier New" w:hAnsi="Courier New" w:cs="Courier New"/>
          <w:sz w:val="24"/>
          <w:szCs w:val="24"/>
        </w:rPr>
        <w:t>a criação</w:t>
      </w:r>
      <w:r w:rsidR="00F06192">
        <w:rPr>
          <w:rFonts w:ascii="Courier New" w:hAnsi="Courier New" w:cs="Courier New"/>
          <w:sz w:val="24"/>
          <w:szCs w:val="24"/>
        </w:rPr>
        <w:t xml:space="preserve"> de</w:t>
      </w:r>
      <w:r w:rsidR="00DF1083">
        <w:rPr>
          <w:rFonts w:ascii="Courier New" w:hAnsi="Courier New" w:cs="Courier New"/>
          <w:sz w:val="24"/>
          <w:szCs w:val="24"/>
        </w:rPr>
        <w:t xml:space="preserve"> apenas um ficheiro PHP</w:t>
      </w:r>
      <w:r w:rsidR="00F06192">
        <w:rPr>
          <w:rFonts w:ascii="Courier New" w:hAnsi="Courier New" w:cs="Courier New"/>
          <w:sz w:val="24"/>
          <w:szCs w:val="24"/>
        </w:rPr>
        <w:t>. E</w:t>
      </w:r>
      <w:r w:rsidR="00AB7BCB">
        <w:rPr>
          <w:rFonts w:ascii="Courier New" w:hAnsi="Courier New" w:cs="Courier New"/>
          <w:sz w:val="24"/>
          <w:szCs w:val="24"/>
        </w:rPr>
        <w:t>sta opção</w:t>
      </w:r>
      <w:r w:rsidR="000D64CB">
        <w:rPr>
          <w:rFonts w:ascii="Courier New" w:hAnsi="Courier New" w:cs="Courier New"/>
          <w:sz w:val="24"/>
          <w:szCs w:val="24"/>
        </w:rPr>
        <w:t xml:space="preserve"> é a mais vantajosa</w:t>
      </w:r>
      <w:r w:rsidR="00D21D8D">
        <w:rPr>
          <w:rFonts w:ascii="Courier New" w:hAnsi="Courier New" w:cs="Courier New"/>
          <w:sz w:val="24"/>
          <w:szCs w:val="24"/>
        </w:rPr>
        <w:t>,</w:t>
      </w:r>
      <w:r w:rsidR="00AB7BCB">
        <w:rPr>
          <w:rFonts w:ascii="Courier New" w:hAnsi="Courier New" w:cs="Courier New"/>
          <w:sz w:val="24"/>
          <w:szCs w:val="24"/>
        </w:rPr>
        <w:t xml:space="preserve"> </w:t>
      </w:r>
      <w:r w:rsidR="000D64CB">
        <w:rPr>
          <w:rFonts w:ascii="Courier New" w:hAnsi="Courier New" w:cs="Courier New"/>
          <w:sz w:val="24"/>
          <w:szCs w:val="24"/>
        </w:rPr>
        <w:t xml:space="preserve">pois </w:t>
      </w:r>
      <w:r w:rsidR="00AB7BCB">
        <w:rPr>
          <w:rFonts w:ascii="Courier New" w:hAnsi="Courier New" w:cs="Courier New"/>
          <w:sz w:val="24"/>
          <w:szCs w:val="24"/>
        </w:rPr>
        <w:t xml:space="preserve">permite reduzir os custos de implementação e </w:t>
      </w:r>
      <w:r w:rsidR="00D21D8D">
        <w:rPr>
          <w:rFonts w:ascii="Courier New" w:hAnsi="Courier New" w:cs="Courier New"/>
          <w:sz w:val="24"/>
          <w:szCs w:val="24"/>
        </w:rPr>
        <w:t xml:space="preserve">de </w:t>
      </w:r>
      <w:r w:rsidR="008D54BF">
        <w:rPr>
          <w:rFonts w:ascii="Courier New" w:hAnsi="Courier New" w:cs="Courier New"/>
          <w:sz w:val="24"/>
          <w:szCs w:val="24"/>
        </w:rPr>
        <w:t xml:space="preserve">uma </w:t>
      </w:r>
      <w:r w:rsidR="00AB7BCB">
        <w:rPr>
          <w:rFonts w:ascii="Courier New" w:hAnsi="Courier New" w:cs="Courier New"/>
          <w:sz w:val="24"/>
          <w:szCs w:val="24"/>
        </w:rPr>
        <w:t>eventual manutenção</w:t>
      </w:r>
      <w:r w:rsidR="00D21D8D">
        <w:rPr>
          <w:rFonts w:ascii="Courier New" w:hAnsi="Courier New" w:cs="Courier New"/>
          <w:sz w:val="24"/>
          <w:szCs w:val="24"/>
        </w:rPr>
        <w:t>.</w:t>
      </w:r>
      <w:r w:rsidR="00DF1083">
        <w:rPr>
          <w:rFonts w:ascii="Courier New" w:hAnsi="Courier New" w:cs="Courier New"/>
          <w:sz w:val="24"/>
          <w:szCs w:val="24"/>
        </w:rPr>
        <w:br/>
      </w:r>
      <w:r w:rsidR="00DF1083" w:rsidRPr="005E09EC">
        <w:rPr>
          <w:rFonts w:ascii="Courier New" w:hAnsi="Courier New" w:cs="Courier New"/>
          <w:sz w:val="24"/>
          <w:szCs w:val="24"/>
        </w:rPr>
        <w:lastRenderedPageBreak/>
        <w:br/>
      </w:r>
      <w:r w:rsidR="00DF1083">
        <w:rPr>
          <w:rFonts w:ascii="Courier New" w:hAnsi="Courier New" w:cs="Courier New"/>
          <w:sz w:val="24"/>
          <w:szCs w:val="24"/>
        </w:rPr>
        <w:t>E</w:t>
      </w:r>
      <w:r w:rsidR="00DF1083" w:rsidRPr="005E09EC">
        <w:rPr>
          <w:rFonts w:ascii="Courier New" w:hAnsi="Courier New" w:cs="Courier New"/>
          <w:sz w:val="24"/>
          <w:szCs w:val="24"/>
        </w:rPr>
        <w:t>m relação ao ficheiro PHP,</w:t>
      </w:r>
      <w:r w:rsidR="00DF1083">
        <w:rPr>
          <w:rFonts w:ascii="Courier New" w:hAnsi="Courier New" w:cs="Courier New"/>
          <w:sz w:val="24"/>
          <w:szCs w:val="24"/>
        </w:rPr>
        <w:t xml:space="preserve"> </w:t>
      </w:r>
      <w:r w:rsidR="008D54BF">
        <w:rPr>
          <w:rFonts w:ascii="Courier New" w:hAnsi="Courier New" w:cs="Courier New"/>
          <w:sz w:val="24"/>
          <w:szCs w:val="24"/>
        </w:rPr>
        <w:t xml:space="preserve">deve se </w:t>
      </w:r>
      <w:r w:rsidR="00DF1083">
        <w:rPr>
          <w:rFonts w:ascii="Courier New" w:hAnsi="Courier New" w:cs="Courier New"/>
          <w:sz w:val="24"/>
          <w:szCs w:val="24"/>
        </w:rPr>
        <w:t>ter em conta os seguintes pontos:</w:t>
      </w:r>
    </w:p>
    <w:p w14:paraId="467AFE43" w14:textId="049E2484" w:rsidR="00DF1083" w:rsidRPr="00DF1083" w:rsidRDefault="00DF1083" w:rsidP="00DF1083">
      <w:pPr>
        <w:pStyle w:val="ListParagraph"/>
        <w:numPr>
          <w:ilvl w:val="0"/>
          <w:numId w:val="36"/>
        </w:numPr>
        <w:jc w:val="both"/>
        <w:rPr>
          <w:rFonts w:ascii="Courier New" w:hAnsi="Courier New" w:cs="Courier New"/>
          <w:sz w:val="24"/>
          <w:szCs w:val="24"/>
        </w:rPr>
      </w:pPr>
      <w:r>
        <w:rPr>
          <w:rFonts w:ascii="Courier New" w:hAnsi="Courier New" w:cs="Courier New"/>
          <w:sz w:val="24"/>
          <w:szCs w:val="24"/>
        </w:rPr>
        <w:t xml:space="preserve"> </w:t>
      </w:r>
      <w:r w:rsidRPr="00DF1083">
        <w:rPr>
          <w:rFonts w:ascii="Courier New" w:hAnsi="Courier New" w:cs="Courier New"/>
          <w:sz w:val="24"/>
          <w:szCs w:val="24"/>
        </w:rPr>
        <w:t xml:space="preserve">Para existir uma comunicação entre o </w:t>
      </w:r>
      <w:proofErr w:type="spellStart"/>
      <w:r w:rsidRPr="00DF1083">
        <w:rPr>
          <w:rFonts w:ascii="Courier New" w:hAnsi="Courier New" w:cs="Courier New"/>
          <w:sz w:val="24"/>
          <w:szCs w:val="24"/>
        </w:rPr>
        <w:t>mySQL</w:t>
      </w:r>
      <w:proofErr w:type="spellEnd"/>
      <w:r w:rsidRPr="00DF1083">
        <w:rPr>
          <w:rFonts w:ascii="Courier New" w:hAnsi="Courier New" w:cs="Courier New"/>
          <w:sz w:val="24"/>
          <w:szCs w:val="24"/>
        </w:rPr>
        <w:t xml:space="preserve"> e o PHP deverá existir uma ligação direta entre estas duas entidades, que liga </w:t>
      </w:r>
      <w:r w:rsidR="00993F9F">
        <w:rPr>
          <w:rFonts w:ascii="Courier New" w:hAnsi="Courier New" w:cs="Courier New"/>
          <w:sz w:val="24"/>
          <w:szCs w:val="24"/>
        </w:rPr>
        <w:t>a base de dados de origem e destino</w:t>
      </w:r>
      <w:r w:rsidRPr="00DF1083">
        <w:rPr>
          <w:rFonts w:ascii="Courier New" w:hAnsi="Courier New" w:cs="Courier New"/>
          <w:sz w:val="24"/>
          <w:szCs w:val="24"/>
        </w:rPr>
        <w:t xml:space="preserve"> </w:t>
      </w:r>
      <w:r w:rsidR="00993F9F">
        <w:rPr>
          <w:rFonts w:ascii="Courier New" w:hAnsi="Courier New" w:cs="Courier New"/>
          <w:sz w:val="24"/>
          <w:szCs w:val="24"/>
        </w:rPr>
        <w:t xml:space="preserve">ao </w:t>
      </w:r>
      <w:r w:rsidRPr="00DF1083">
        <w:rPr>
          <w:rFonts w:ascii="Courier New" w:hAnsi="Courier New" w:cs="Courier New"/>
          <w:sz w:val="24"/>
          <w:szCs w:val="24"/>
        </w:rPr>
        <w:t>ficheiro PHP;</w:t>
      </w:r>
    </w:p>
    <w:p w14:paraId="77791BDD" w14:textId="1EAB9500" w:rsidR="00DF1083" w:rsidRPr="00DF1083" w:rsidRDefault="00DF1083" w:rsidP="00DF1083">
      <w:pPr>
        <w:pStyle w:val="ListParagraph"/>
        <w:numPr>
          <w:ilvl w:val="0"/>
          <w:numId w:val="36"/>
        </w:numPr>
        <w:jc w:val="both"/>
        <w:rPr>
          <w:rFonts w:ascii="Courier New" w:hAnsi="Courier New" w:cs="Courier New"/>
          <w:sz w:val="24"/>
          <w:szCs w:val="24"/>
        </w:rPr>
      </w:pPr>
      <w:r>
        <w:rPr>
          <w:rFonts w:ascii="Courier New" w:hAnsi="Courier New" w:cs="Courier New"/>
          <w:sz w:val="24"/>
          <w:szCs w:val="24"/>
        </w:rPr>
        <w:t xml:space="preserve"> </w:t>
      </w:r>
      <w:r w:rsidRPr="00DF1083">
        <w:rPr>
          <w:rFonts w:ascii="Courier New" w:hAnsi="Courier New" w:cs="Courier New"/>
          <w:sz w:val="24"/>
          <w:szCs w:val="24"/>
        </w:rPr>
        <w:t xml:space="preserve">O PHP permite guardar comandos SQL em variáveis. Comandos esses que serão utilizados para selecionar/inserir/atualizar dados em cada tabela; </w:t>
      </w:r>
    </w:p>
    <w:p w14:paraId="143BCC5C" w14:textId="48A516BD" w:rsidR="00C07378" w:rsidRDefault="00DF1083" w:rsidP="00B83B1C">
      <w:pPr>
        <w:pStyle w:val="ListParagraph"/>
        <w:numPr>
          <w:ilvl w:val="0"/>
          <w:numId w:val="36"/>
        </w:numPr>
        <w:jc w:val="both"/>
        <w:rPr>
          <w:rFonts w:ascii="Courier New" w:hAnsi="Courier New" w:cs="Courier New"/>
          <w:sz w:val="24"/>
          <w:szCs w:val="24"/>
        </w:rPr>
      </w:pPr>
      <w:r>
        <w:rPr>
          <w:rFonts w:ascii="Courier New" w:hAnsi="Courier New" w:cs="Courier New"/>
          <w:sz w:val="24"/>
          <w:szCs w:val="24"/>
        </w:rPr>
        <w:t xml:space="preserve"> </w:t>
      </w:r>
      <w:r w:rsidRPr="00DF1083">
        <w:rPr>
          <w:rFonts w:ascii="Courier New" w:hAnsi="Courier New" w:cs="Courier New"/>
          <w:sz w:val="24"/>
          <w:szCs w:val="24"/>
        </w:rPr>
        <w:t>Na plataforma e-</w:t>
      </w:r>
      <w:proofErr w:type="spellStart"/>
      <w:r w:rsidRPr="00DF1083">
        <w:rPr>
          <w:rFonts w:ascii="Courier New" w:hAnsi="Courier New" w:cs="Courier New"/>
          <w:sz w:val="24"/>
          <w:szCs w:val="24"/>
        </w:rPr>
        <w:t>learning</w:t>
      </w:r>
      <w:proofErr w:type="spellEnd"/>
      <w:r w:rsidRPr="00DF1083">
        <w:rPr>
          <w:rFonts w:ascii="Courier New" w:hAnsi="Courier New" w:cs="Courier New"/>
          <w:sz w:val="24"/>
          <w:szCs w:val="24"/>
        </w:rPr>
        <w:t xml:space="preserve">, secção </w:t>
      </w:r>
      <w:r w:rsidRPr="00DF1083">
        <w:rPr>
          <w:rFonts w:ascii="Courier New" w:hAnsi="Courier New" w:cs="Courier New"/>
          <w:i/>
          <w:sz w:val="24"/>
          <w:szCs w:val="24"/>
        </w:rPr>
        <w:t xml:space="preserve">Conteúdos da Unidade Curricular &gt; Slides de Apoio &gt; </w:t>
      </w:r>
      <w:proofErr w:type="spellStart"/>
      <w:r w:rsidRPr="00DF1083">
        <w:rPr>
          <w:rFonts w:ascii="Courier New" w:hAnsi="Courier New" w:cs="Courier New"/>
          <w:i/>
          <w:sz w:val="24"/>
          <w:szCs w:val="24"/>
        </w:rPr>
        <w:t>Migracao</w:t>
      </w:r>
      <w:proofErr w:type="spellEnd"/>
      <w:r w:rsidRPr="00DF1083">
        <w:rPr>
          <w:rFonts w:ascii="Courier New" w:hAnsi="Courier New" w:cs="Courier New"/>
          <w:i/>
          <w:sz w:val="24"/>
          <w:szCs w:val="24"/>
        </w:rPr>
        <w:t xml:space="preserve"> entre Base de Dados</w:t>
      </w:r>
      <w:r w:rsidRPr="00DF1083">
        <w:rPr>
          <w:rFonts w:ascii="Courier New" w:hAnsi="Courier New" w:cs="Courier New"/>
          <w:sz w:val="24"/>
          <w:szCs w:val="24"/>
        </w:rPr>
        <w:t xml:space="preserve"> encontra-se um ficheiro exemplo dos pontos descritos acima.</w:t>
      </w:r>
    </w:p>
    <w:p w14:paraId="00661CA4" w14:textId="77777777" w:rsidR="00AC0B4E" w:rsidRPr="00AC0B4E" w:rsidRDefault="00AC0B4E" w:rsidP="00AC0B4E">
      <w:pPr>
        <w:pStyle w:val="ListParagraph"/>
        <w:ind w:left="1188"/>
        <w:jc w:val="both"/>
        <w:rPr>
          <w:rFonts w:ascii="Courier New" w:hAnsi="Courier New" w:cs="Courier New"/>
          <w:sz w:val="24"/>
          <w:szCs w:val="24"/>
        </w:rPr>
      </w:pPr>
    </w:p>
    <w:p w14:paraId="3394946B" w14:textId="7C57CABF" w:rsidR="00C07378" w:rsidRDefault="00A3792A" w:rsidP="00B83B1C">
      <w:pPr>
        <w:jc w:val="both"/>
        <w:rPr>
          <w:rFonts w:ascii="Courier New" w:hAnsi="Courier New" w:cs="Courier New"/>
          <w:sz w:val="24"/>
          <w:szCs w:val="24"/>
        </w:rPr>
      </w:pPr>
      <w:r>
        <w:rPr>
          <w:rFonts w:ascii="Courier New" w:hAnsi="Courier New" w:cs="Courier New"/>
          <w:sz w:val="24"/>
          <w:szCs w:val="24"/>
        </w:rPr>
        <w:t xml:space="preserve">O seguinte </w:t>
      </w:r>
      <w:proofErr w:type="spellStart"/>
      <w:r>
        <w:rPr>
          <w:rFonts w:ascii="Courier New" w:hAnsi="Courier New" w:cs="Courier New"/>
          <w:sz w:val="24"/>
          <w:szCs w:val="24"/>
        </w:rPr>
        <w:t>FlowChart</w:t>
      </w:r>
      <w:proofErr w:type="spellEnd"/>
      <w:r>
        <w:rPr>
          <w:rFonts w:ascii="Courier New" w:hAnsi="Courier New" w:cs="Courier New"/>
          <w:sz w:val="24"/>
          <w:szCs w:val="24"/>
        </w:rPr>
        <w:t xml:space="preserve"> demonstra detalhadamente </w:t>
      </w:r>
      <w:r w:rsidR="00AC0B4E">
        <w:rPr>
          <w:rFonts w:ascii="Courier New" w:hAnsi="Courier New" w:cs="Courier New"/>
          <w:sz w:val="24"/>
          <w:szCs w:val="24"/>
        </w:rPr>
        <w:t xml:space="preserve">o </w:t>
      </w:r>
      <w:r>
        <w:rPr>
          <w:rFonts w:ascii="Courier New" w:hAnsi="Courier New" w:cs="Courier New"/>
          <w:sz w:val="24"/>
          <w:szCs w:val="24"/>
        </w:rPr>
        <w:t>processo</w:t>
      </w:r>
      <w:r w:rsidR="00AC0B4E">
        <w:rPr>
          <w:rFonts w:ascii="Courier New" w:hAnsi="Courier New" w:cs="Courier New"/>
          <w:sz w:val="24"/>
          <w:szCs w:val="24"/>
        </w:rPr>
        <w:t xml:space="preserve"> de migração</w:t>
      </w:r>
      <w:r w:rsidR="00C07378">
        <w:rPr>
          <w:rFonts w:ascii="Courier New" w:hAnsi="Courier New" w:cs="Courier New"/>
          <w:sz w:val="24"/>
          <w:szCs w:val="24"/>
        </w:rPr>
        <w:t>.</w:t>
      </w:r>
    </w:p>
    <w:p w14:paraId="1C2A7412" w14:textId="279640B3" w:rsidR="00AE0D67" w:rsidRPr="00B83B1C" w:rsidRDefault="00C07378" w:rsidP="00B83B1C">
      <w:pPr>
        <w:jc w:val="both"/>
        <w:rPr>
          <w:rFonts w:ascii="Courier New" w:hAnsi="Courier New" w:cs="Courier New"/>
          <w:sz w:val="24"/>
          <w:szCs w:val="24"/>
        </w:rPr>
      </w:pPr>
      <w:r>
        <w:rPr>
          <w:noProof/>
        </w:rPr>
        <w:drawing>
          <wp:inline distT="0" distB="0" distL="0" distR="0" wp14:anchorId="5E297196" wp14:editId="18D02E65">
            <wp:extent cx="5400040" cy="54000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r w:rsidR="00DF1083" w:rsidRPr="00B83B1C">
        <w:rPr>
          <w:rFonts w:ascii="Courier New" w:hAnsi="Courier New" w:cs="Courier New"/>
          <w:sz w:val="24"/>
          <w:szCs w:val="24"/>
        </w:rPr>
        <w:t xml:space="preserve"> </w:t>
      </w:r>
      <w:r w:rsidR="00DF1083" w:rsidRPr="00B83B1C">
        <w:rPr>
          <w:rFonts w:ascii="Courier New" w:hAnsi="Courier New" w:cs="Courier New"/>
          <w:sz w:val="24"/>
          <w:szCs w:val="24"/>
        </w:rPr>
        <w:br/>
      </w:r>
    </w:p>
    <w:p w14:paraId="51108459" w14:textId="24795C05" w:rsidR="00E55069" w:rsidRDefault="00AC0B4E" w:rsidP="00AC0B4E">
      <w:pPr>
        <w:ind w:firstLine="706"/>
        <w:jc w:val="both"/>
        <w:rPr>
          <w:rFonts w:ascii="Courier New" w:hAnsi="Courier New" w:cs="Courier New"/>
          <w:sz w:val="24"/>
          <w:szCs w:val="24"/>
        </w:rPr>
      </w:pPr>
      <w:r w:rsidRPr="001547DB">
        <w:rPr>
          <w:rFonts w:ascii="Courier New" w:hAnsi="Courier New" w:cs="Courier New"/>
          <w:sz w:val="24"/>
          <w:szCs w:val="24"/>
        </w:rPr>
        <w:lastRenderedPageBreak/>
        <w:t xml:space="preserve">A configuração </w:t>
      </w:r>
      <w:r w:rsidR="001547DB" w:rsidRPr="001547DB">
        <w:rPr>
          <w:rFonts w:ascii="Courier New" w:hAnsi="Courier New" w:cs="Courier New"/>
          <w:sz w:val="24"/>
          <w:szCs w:val="24"/>
        </w:rPr>
        <w:t xml:space="preserve">do Windows </w:t>
      </w:r>
      <w:proofErr w:type="spellStart"/>
      <w:r w:rsidR="001547DB" w:rsidRPr="001547DB">
        <w:rPr>
          <w:rFonts w:ascii="Courier New" w:hAnsi="Courier New" w:cs="Courier New"/>
          <w:sz w:val="24"/>
          <w:szCs w:val="24"/>
        </w:rPr>
        <w:t>Task</w:t>
      </w:r>
      <w:proofErr w:type="spellEnd"/>
      <w:r w:rsidR="001547DB" w:rsidRPr="001547DB">
        <w:rPr>
          <w:rFonts w:ascii="Courier New" w:hAnsi="Courier New" w:cs="Courier New"/>
          <w:sz w:val="24"/>
          <w:szCs w:val="24"/>
        </w:rPr>
        <w:t xml:space="preserve"> Schedule pode ser e</w:t>
      </w:r>
      <w:r w:rsidR="001547DB">
        <w:rPr>
          <w:rFonts w:ascii="Courier New" w:hAnsi="Courier New" w:cs="Courier New"/>
          <w:sz w:val="24"/>
          <w:szCs w:val="24"/>
        </w:rPr>
        <w:t>xecutada através dos seguintes passos:</w:t>
      </w:r>
    </w:p>
    <w:p w14:paraId="5ECBF206" w14:textId="5110BD16" w:rsidR="001547DB" w:rsidRDefault="001547DB" w:rsidP="00AC0B4E">
      <w:pPr>
        <w:ind w:firstLine="706"/>
        <w:jc w:val="both"/>
        <w:rPr>
          <w:rFonts w:ascii="Courier New" w:hAnsi="Courier New" w:cs="Courier New"/>
          <w:sz w:val="24"/>
          <w:szCs w:val="24"/>
        </w:rPr>
      </w:pPr>
    </w:p>
    <w:p w14:paraId="0A32E28A" w14:textId="03693A9D" w:rsidR="001547DB" w:rsidRDefault="00E9289C" w:rsidP="001547DB">
      <w:pPr>
        <w:pStyle w:val="ListParagraph"/>
        <w:numPr>
          <w:ilvl w:val="0"/>
          <w:numId w:val="37"/>
        </w:numPr>
        <w:jc w:val="both"/>
        <w:rPr>
          <w:rFonts w:ascii="Courier New" w:hAnsi="Courier New" w:cs="Courier New"/>
          <w:sz w:val="24"/>
          <w:szCs w:val="24"/>
        </w:rPr>
      </w:pPr>
      <w:r>
        <w:rPr>
          <w:rFonts w:ascii="Courier New" w:hAnsi="Courier New" w:cs="Courier New"/>
          <w:sz w:val="24"/>
          <w:szCs w:val="24"/>
        </w:rPr>
        <w:t xml:space="preserve">Criação de um </w:t>
      </w:r>
      <w:proofErr w:type="spellStart"/>
      <w:r>
        <w:rPr>
          <w:rFonts w:ascii="Courier New" w:hAnsi="Courier New" w:cs="Courier New"/>
          <w:sz w:val="24"/>
          <w:szCs w:val="24"/>
        </w:rPr>
        <w:t>Task</w:t>
      </w:r>
      <w:proofErr w:type="spellEnd"/>
      <w:r>
        <w:rPr>
          <w:rFonts w:ascii="Courier New" w:hAnsi="Courier New" w:cs="Courier New"/>
          <w:sz w:val="24"/>
          <w:szCs w:val="24"/>
        </w:rPr>
        <w:t xml:space="preserve"> nova</w:t>
      </w:r>
      <w:r w:rsidR="00DC2811">
        <w:rPr>
          <w:rFonts w:ascii="Courier New" w:hAnsi="Courier New" w:cs="Courier New"/>
          <w:sz w:val="24"/>
          <w:szCs w:val="24"/>
        </w:rPr>
        <w:t>;</w:t>
      </w:r>
    </w:p>
    <w:p w14:paraId="258CAEF6" w14:textId="0BD8D99E" w:rsidR="003F5984" w:rsidRPr="003F5984" w:rsidRDefault="003F5984" w:rsidP="003F5984">
      <w:pPr>
        <w:jc w:val="both"/>
        <w:rPr>
          <w:rFonts w:ascii="Courier New" w:hAnsi="Courier New" w:cs="Courier New"/>
          <w:sz w:val="24"/>
          <w:szCs w:val="24"/>
        </w:rPr>
      </w:pPr>
      <w:r>
        <w:rPr>
          <w:noProof/>
        </w:rPr>
        <w:drawing>
          <wp:inline distT="0" distB="0" distL="0" distR="0" wp14:anchorId="19213DD2" wp14:editId="32BCACBE">
            <wp:extent cx="5400040" cy="2776855"/>
            <wp:effectExtent l="19050" t="19050" r="10160" b="2349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776855"/>
                    </a:xfrm>
                    <a:prstGeom prst="rect">
                      <a:avLst/>
                    </a:prstGeom>
                    <a:ln>
                      <a:solidFill>
                        <a:schemeClr val="accent1"/>
                      </a:solidFill>
                    </a:ln>
                  </pic:spPr>
                </pic:pic>
              </a:graphicData>
            </a:graphic>
          </wp:inline>
        </w:drawing>
      </w:r>
    </w:p>
    <w:p w14:paraId="01B23170" w14:textId="0B3BB757" w:rsidR="00E55069" w:rsidRDefault="00E55069"/>
    <w:p w14:paraId="0CF52E92" w14:textId="148ED599" w:rsidR="003F5984" w:rsidRDefault="00345797" w:rsidP="003F5984">
      <w:pPr>
        <w:pStyle w:val="ListParagraph"/>
        <w:numPr>
          <w:ilvl w:val="0"/>
          <w:numId w:val="37"/>
        </w:numPr>
        <w:rPr>
          <w:rFonts w:ascii="Courier New" w:hAnsi="Courier New" w:cs="Courier New"/>
          <w:sz w:val="24"/>
          <w:szCs w:val="24"/>
        </w:rPr>
      </w:pPr>
      <w:r>
        <w:rPr>
          <w:rFonts w:ascii="Courier New" w:hAnsi="Courier New" w:cs="Courier New"/>
          <w:sz w:val="24"/>
          <w:szCs w:val="24"/>
        </w:rPr>
        <w:t>Configuração d</w:t>
      </w:r>
      <w:r w:rsidR="00DC2811">
        <w:rPr>
          <w:rFonts w:ascii="Courier New" w:hAnsi="Courier New" w:cs="Courier New"/>
          <w:sz w:val="24"/>
          <w:szCs w:val="24"/>
        </w:rPr>
        <w:t>o Evento;</w:t>
      </w:r>
    </w:p>
    <w:p w14:paraId="46A515FD" w14:textId="09F49519" w:rsidR="00DC2811" w:rsidRDefault="007A3423" w:rsidP="00DC2811">
      <w:pPr>
        <w:rPr>
          <w:rFonts w:ascii="Courier New" w:hAnsi="Courier New" w:cs="Courier New"/>
          <w:sz w:val="24"/>
          <w:szCs w:val="24"/>
        </w:rPr>
      </w:pPr>
      <w:r>
        <w:rPr>
          <w:noProof/>
        </w:rPr>
        <mc:AlternateContent>
          <mc:Choice Requires="wps">
            <w:drawing>
              <wp:anchor distT="0" distB="0" distL="114300" distR="114300" simplePos="0" relativeHeight="251661327" behindDoc="0" locked="0" layoutInCell="1" allowOverlap="1" wp14:anchorId="07F45125" wp14:editId="4ED80425">
                <wp:simplePos x="0" y="0"/>
                <wp:positionH relativeFrom="column">
                  <wp:posOffset>1325042</wp:posOffset>
                </wp:positionH>
                <wp:positionV relativeFrom="paragraph">
                  <wp:posOffset>1582852</wp:posOffset>
                </wp:positionV>
                <wp:extent cx="577901" cy="109728"/>
                <wp:effectExtent l="0" t="0" r="12700" b="24130"/>
                <wp:wrapNone/>
                <wp:docPr id="28" name="Rectangle 28"/>
                <wp:cNvGraphicFramePr/>
                <a:graphic xmlns:a="http://schemas.openxmlformats.org/drawingml/2006/main">
                  <a:graphicData uri="http://schemas.microsoft.com/office/word/2010/wordprocessingShape">
                    <wps:wsp>
                      <wps:cNvSpPr/>
                      <wps:spPr>
                        <a:xfrm>
                          <a:off x="0" y="0"/>
                          <a:ext cx="577901" cy="10972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EB8C87" id="Rectangle 28" o:spid="_x0000_s1026" style="position:absolute;margin-left:104.35pt;margin-top:124.65pt;width:45.5pt;height:8.65pt;z-index:25166132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" fillcolor="white [3212]" strokecolor="white [3212]" strokeweight="2pt"/>
            </w:pict>
          </mc:Fallback>
        </mc:AlternateContent>
      </w:r>
      <w:r>
        <w:rPr>
          <w:noProof/>
        </w:rPr>
        <mc:AlternateContent>
          <mc:Choice Requires="wps">
            <w:drawing>
              <wp:anchor distT="0" distB="0" distL="114300" distR="114300" simplePos="0" relativeHeight="251659279" behindDoc="0" locked="0" layoutInCell="1" allowOverlap="1" wp14:anchorId="436CFDC9" wp14:editId="5023D6CF">
                <wp:simplePos x="0" y="0"/>
                <wp:positionH relativeFrom="column">
                  <wp:posOffset>1655750</wp:posOffset>
                </wp:positionH>
                <wp:positionV relativeFrom="paragraph">
                  <wp:posOffset>816178</wp:posOffset>
                </wp:positionV>
                <wp:extent cx="577901" cy="109728"/>
                <wp:effectExtent l="0" t="0" r="12700" b="24130"/>
                <wp:wrapNone/>
                <wp:docPr id="23" name="Rectangle 23"/>
                <wp:cNvGraphicFramePr/>
                <a:graphic xmlns:a="http://schemas.openxmlformats.org/drawingml/2006/main">
                  <a:graphicData uri="http://schemas.microsoft.com/office/word/2010/wordprocessingShape">
                    <wps:wsp>
                      <wps:cNvSpPr/>
                      <wps:spPr>
                        <a:xfrm>
                          <a:off x="0" y="0"/>
                          <a:ext cx="577901" cy="10972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5298F6" id="Rectangle 23" o:spid="_x0000_s1026" style="position:absolute;margin-left:130.35pt;margin-top:64.25pt;width:45.5pt;height:8.65pt;z-index:25165927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" fillcolor="white [3212]" strokecolor="white [3212]" strokeweight="2pt"/>
            </w:pict>
          </mc:Fallback>
        </mc:AlternateContent>
      </w:r>
      <w:r w:rsidR="00DC2811">
        <w:rPr>
          <w:noProof/>
        </w:rPr>
        <w:drawing>
          <wp:inline distT="0" distB="0" distL="0" distR="0" wp14:anchorId="3D3F8EC7" wp14:editId="5AA2EB61">
            <wp:extent cx="5400040" cy="2821305"/>
            <wp:effectExtent l="19050" t="19050" r="10160" b="171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821305"/>
                    </a:xfrm>
                    <a:prstGeom prst="rect">
                      <a:avLst/>
                    </a:prstGeom>
                    <a:ln>
                      <a:solidFill>
                        <a:schemeClr val="accent1"/>
                      </a:solidFill>
                    </a:ln>
                  </pic:spPr>
                </pic:pic>
              </a:graphicData>
            </a:graphic>
          </wp:inline>
        </w:drawing>
      </w:r>
    </w:p>
    <w:p w14:paraId="0708A804" w14:textId="6CFB9FB3" w:rsidR="007A3423" w:rsidRDefault="00F071B1" w:rsidP="00DC2811">
      <w:pPr>
        <w:rPr>
          <w:rFonts w:ascii="Courier New" w:hAnsi="Courier New" w:cs="Courier New"/>
          <w:sz w:val="24"/>
          <w:szCs w:val="24"/>
        </w:rPr>
      </w:pPr>
      <w:r>
        <w:rPr>
          <w:noProof/>
        </w:rPr>
        <w:lastRenderedPageBreak/>
        <w:drawing>
          <wp:inline distT="0" distB="0" distL="0" distR="0" wp14:anchorId="7A1274FB" wp14:editId="72817F40">
            <wp:extent cx="5400040" cy="3469640"/>
            <wp:effectExtent l="19050" t="19050" r="10160" b="165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469640"/>
                    </a:xfrm>
                    <a:prstGeom prst="rect">
                      <a:avLst/>
                    </a:prstGeom>
                    <a:ln>
                      <a:solidFill>
                        <a:schemeClr val="tx2"/>
                      </a:solidFill>
                    </a:ln>
                  </pic:spPr>
                </pic:pic>
              </a:graphicData>
            </a:graphic>
          </wp:inline>
        </w:drawing>
      </w:r>
    </w:p>
    <w:p w14:paraId="0C2A9423" w14:textId="43A8115E" w:rsidR="00F071B1" w:rsidRPr="00DC2811" w:rsidRDefault="00F7345E" w:rsidP="00DC2811">
      <w:pPr>
        <w:rPr>
          <w:rFonts w:ascii="Courier New" w:hAnsi="Courier New" w:cs="Courier New"/>
          <w:sz w:val="24"/>
          <w:szCs w:val="24"/>
        </w:rPr>
      </w:pPr>
      <w:r>
        <w:rPr>
          <w:noProof/>
        </w:rPr>
        <w:drawing>
          <wp:inline distT="0" distB="0" distL="0" distR="0" wp14:anchorId="21AF1BCA" wp14:editId="108156E3">
            <wp:extent cx="5400040" cy="3297555"/>
            <wp:effectExtent l="19050" t="19050" r="10160" b="171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3297555"/>
                    </a:xfrm>
                    <a:prstGeom prst="rect">
                      <a:avLst/>
                    </a:prstGeom>
                    <a:ln>
                      <a:solidFill>
                        <a:schemeClr val="tx2"/>
                      </a:solidFill>
                    </a:ln>
                  </pic:spPr>
                </pic:pic>
              </a:graphicData>
            </a:graphic>
          </wp:inline>
        </w:drawing>
      </w:r>
    </w:p>
    <w:p w14:paraId="462E605D" w14:textId="73CDF01D" w:rsidR="005C2E50" w:rsidRDefault="005C2E50">
      <w:pPr>
        <w:rPr>
          <w:rFonts w:ascii="Courier New" w:hAnsi="Courier New" w:cs="Courier New"/>
          <w:sz w:val="24"/>
          <w:szCs w:val="24"/>
        </w:rPr>
      </w:pPr>
      <w:r>
        <w:rPr>
          <w:noProof/>
        </w:rPr>
        <w:lastRenderedPageBreak/>
        <w:drawing>
          <wp:inline distT="0" distB="0" distL="0" distR="0" wp14:anchorId="3643AAC8" wp14:editId="530FA345">
            <wp:extent cx="5400040" cy="3484245"/>
            <wp:effectExtent l="19050" t="19050" r="10160" b="209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3484245"/>
                    </a:xfrm>
                    <a:prstGeom prst="rect">
                      <a:avLst/>
                    </a:prstGeom>
                    <a:ln>
                      <a:solidFill>
                        <a:schemeClr val="tx2"/>
                      </a:solidFill>
                    </a:ln>
                  </pic:spPr>
                </pic:pic>
              </a:graphicData>
            </a:graphic>
          </wp:inline>
        </w:drawing>
      </w:r>
    </w:p>
    <w:p w14:paraId="3E817D0D" w14:textId="08A72096" w:rsidR="002A472D" w:rsidRDefault="002A472D">
      <w:pPr>
        <w:rPr>
          <w:rFonts w:ascii="Courier New" w:hAnsi="Courier New" w:cs="Courier New"/>
          <w:sz w:val="24"/>
          <w:szCs w:val="24"/>
        </w:rPr>
      </w:pPr>
    </w:p>
    <w:p w14:paraId="0E99CB33" w14:textId="056CBE7E" w:rsidR="002A472D" w:rsidRPr="002A472D" w:rsidRDefault="002A472D" w:rsidP="002A472D">
      <w:pPr>
        <w:pStyle w:val="ListParagraph"/>
        <w:numPr>
          <w:ilvl w:val="0"/>
          <w:numId w:val="37"/>
        </w:numPr>
        <w:rPr>
          <w:rFonts w:ascii="Courier New" w:hAnsi="Courier New" w:cs="Courier New"/>
          <w:sz w:val="24"/>
          <w:szCs w:val="24"/>
        </w:rPr>
      </w:pPr>
      <w:r>
        <w:rPr>
          <w:rFonts w:ascii="Courier New" w:hAnsi="Courier New" w:cs="Courier New"/>
          <w:sz w:val="24"/>
          <w:szCs w:val="24"/>
        </w:rPr>
        <w:t xml:space="preserve">Confirmação </w:t>
      </w:r>
      <w:r w:rsidR="00F30C4C">
        <w:rPr>
          <w:rFonts w:ascii="Courier New" w:hAnsi="Courier New" w:cs="Courier New"/>
          <w:sz w:val="24"/>
          <w:szCs w:val="24"/>
        </w:rPr>
        <w:t>ou seleção do evento;</w:t>
      </w:r>
    </w:p>
    <w:p w14:paraId="130EEB02" w14:textId="1399AE9C" w:rsidR="00125DF0" w:rsidRPr="003F5984" w:rsidRDefault="0051530E">
      <w:pPr>
        <w:rPr>
          <w:rFonts w:ascii="Courier New" w:hAnsi="Courier New" w:cs="Courier New"/>
          <w:sz w:val="24"/>
          <w:szCs w:val="24"/>
        </w:rPr>
      </w:pPr>
      <w:r>
        <w:rPr>
          <w:noProof/>
        </w:rPr>
        <w:drawing>
          <wp:inline distT="0" distB="0" distL="0" distR="0" wp14:anchorId="09CC4641" wp14:editId="45B96113">
            <wp:extent cx="5400040" cy="2326640"/>
            <wp:effectExtent l="19050" t="19050" r="10160" b="165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2326640"/>
                    </a:xfrm>
                    <a:prstGeom prst="rect">
                      <a:avLst/>
                    </a:prstGeom>
                    <a:ln>
                      <a:solidFill>
                        <a:schemeClr val="tx2"/>
                      </a:solidFill>
                    </a:ln>
                  </pic:spPr>
                </pic:pic>
              </a:graphicData>
            </a:graphic>
          </wp:inline>
        </w:drawing>
      </w:r>
      <w:r w:rsidR="00125DF0" w:rsidRPr="003F5984">
        <w:rPr>
          <w:rFonts w:ascii="Courier New" w:hAnsi="Courier New" w:cs="Courier New"/>
          <w:sz w:val="24"/>
          <w:szCs w:val="24"/>
        </w:rPr>
        <w:br w:type="page"/>
      </w:r>
    </w:p>
    <w:p w14:paraId="0187E182" w14:textId="36591888" w:rsidR="00125DF0" w:rsidRDefault="00125DF0" w:rsidP="00125DF0">
      <w:pPr>
        <w:pStyle w:val="Heading4"/>
      </w:pPr>
      <w:bookmarkStart w:id="28" w:name="_Toc535335180"/>
      <w:r>
        <w:lastRenderedPageBreak/>
        <w:t>Apreciação Crítica à especificação da forma de migração</w:t>
      </w:r>
      <w:bookmarkEnd w:id="28"/>
    </w:p>
    <w:p w14:paraId="54E2DA9E" w14:textId="77777777" w:rsidR="00125DF0" w:rsidRPr="00226BFA" w:rsidRDefault="00125DF0" w:rsidP="00125DF0"/>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125DF0" w14:paraId="4B7DDB76" w14:textId="77777777" w:rsidTr="00A81F6D">
        <w:tc>
          <w:tcPr>
            <w:tcW w:w="8720" w:type="dxa"/>
            <w:shd w:val="clear" w:color="auto" w:fill="E6E6E6"/>
          </w:tcPr>
          <w:p w14:paraId="1DE9C78D" w14:textId="77777777" w:rsidR="00125DF0" w:rsidRDefault="00125DF0" w:rsidP="00A81F6D">
            <w:pPr>
              <w:rPr>
                <w:rFonts w:ascii="Courier New" w:hAnsi="Courier New" w:cs="Courier New"/>
                <w:b/>
                <w:sz w:val="24"/>
                <w:szCs w:val="24"/>
              </w:rPr>
            </w:pPr>
          </w:p>
          <w:p w14:paraId="2C993D99" w14:textId="77777777" w:rsidR="00125DF0" w:rsidRDefault="00125DF0" w:rsidP="00A81F6D">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0DDCD41A" w14:textId="77777777" w:rsidR="00125DF0" w:rsidRDefault="00125DF0" w:rsidP="00A81F6D">
            <w:pPr>
              <w:rPr>
                <w:rFonts w:asciiTheme="majorHAnsi" w:eastAsiaTheme="majorEastAsia" w:hAnsiTheme="majorHAnsi" w:cstheme="majorBidi"/>
                <w:color w:val="365F91" w:themeColor="accent1" w:themeShade="BF"/>
                <w:sz w:val="26"/>
                <w:szCs w:val="26"/>
              </w:rPr>
            </w:pPr>
          </w:p>
          <w:p w14:paraId="6BC1A1CA" w14:textId="77777777" w:rsidR="00125DF0" w:rsidRDefault="00125DF0"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7E68B2FF" w14:textId="77777777" w:rsidR="00125DF0" w:rsidRDefault="00125DF0" w:rsidP="00A81F6D">
            <w:pPr>
              <w:rPr>
                <w:rFonts w:ascii="Courier New" w:hAnsi="Courier New" w:cs="Courier New"/>
                <w:sz w:val="24"/>
                <w:szCs w:val="24"/>
              </w:rPr>
            </w:pPr>
          </w:p>
          <w:p w14:paraId="11A7E124" w14:textId="77777777" w:rsidR="00125DF0" w:rsidRDefault="00125DF0" w:rsidP="00A81F6D">
            <w:pPr>
              <w:rPr>
                <w:rFonts w:ascii="Courier New" w:hAnsi="Courier New" w:cs="Courier New"/>
                <w:sz w:val="24"/>
                <w:szCs w:val="24"/>
              </w:rPr>
            </w:pPr>
            <w:r>
              <w:rPr>
                <w:rFonts w:ascii="Courier New" w:hAnsi="Courier New" w:cs="Courier New"/>
                <w:sz w:val="24"/>
                <w:szCs w:val="24"/>
              </w:rPr>
              <w:t xml:space="preserve"> </w:t>
            </w:r>
          </w:p>
          <w:p w14:paraId="7074E955" w14:textId="77777777" w:rsidR="00125DF0" w:rsidRDefault="00125DF0" w:rsidP="00A81F6D">
            <w:pPr>
              <w:rPr>
                <w:rFonts w:ascii="Courier New" w:hAnsi="Courier New" w:cs="Courier New"/>
                <w:sz w:val="24"/>
                <w:szCs w:val="24"/>
              </w:rPr>
            </w:pPr>
          </w:p>
          <w:p w14:paraId="5028581D" w14:textId="77777777" w:rsidR="00125DF0" w:rsidRDefault="00125DF0" w:rsidP="00A81F6D">
            <w:pPr>
              <w:rPr>
                <w:rFonts w:ascii="Courier New" w:hAnsi="Courier New" w:cs="Courier New"/>
                <w:sz w:val="24"/>
                <w:szCs w:val="24"/>
              </w:rPr>
            </w:pPr>
          </w:p>
          <w:p w14:paraId="36C94281" w14:textId="77777777" w:rsidR="00125DF0" w:rsidRDefault="00125DF0" w:rsidP="00A81F6D">
            <w:pPr>
              <w:rPr>
                <w:rFonts w:ascii="Courier New" w:hAnsi="Courier New" w:cs="Courier New"/>
                <w:sz w:val="24"/>
                <w:szCs w:val="24"/>
              </w:rPr>
            </w:pPr>
          </w:p>
          <w:p w14:paraId="62090CE7" w14:textId="77777777" w:rsidR="00125DF0" w:rsidRDefault="00125DF0" w:rsidP="00A81F6D">
            <w:pPr>
              <w:rPr>
                <w:rFonts w:ascii="Courier New" w:hAnsi="Courier New" w:cs="Courier New"/>
                <w:sz w:val="24"/>
                <w:szCs w:val="24"/>
              </w:rPr>
            </w:pPr>
          </w:p>
          <w:p w14:paraId="1040E30C" w14:textId="77777777" w:rsidR="00125DF0" w:rsidRDefault="00125DF0" w:rsidP="00A81F6D">
            <w:pPr>
              <w:rPr>
                <w:rFonts w:ascii="Courier New" w:hAnsi="Courier New" w:cs="Courier New"/>
                <w:sz w:val="24"/>
                <w:szCs w:val="24"/>
              </w:rPr>
            </w:pPr>
          </w:p>
          <w:p w14:paraId="2452F0C5" w14:textId="77777777" w:rsidR="00125DF0" w:rsidRDefault="00125DF0" w:rsidP="00A81F6D">
            <w:pPr>
              <w:rPr>
                <w:rFonts w:ascii="Courier New" w:hAnsi="Courier New" w:cs="Courier New"/>
                <w:sz w:val="24"/>
                <w:szCs w:val="24"/>
              </w:rPr>
            </w:pPr>
          </w:p>
          <w:p w14:paraId="1CEB6BE4" w14:textId="77777777" w:rsidR="00125DF0" w:rsidRDefault="00125DF0" w:rsidP="00A81F6D">
            <w:pPr>
              <w:rPr>
                <w:rFonts w:ascii="Courier New" w:hAnsi="Courier New" w:cs="Courier New"/>
                <w:sz w:val="24"/>
                <w:szCs w:val="24"/>
              </w:rPr>
            </w:pPr>
          </w:p>
          <w:p w14:paraId="0E96D7C2" w14:textId="77777777" w:rsidR="00125DF0" w:rsidRDefault="00125DF0" w:rsidP="00A81F6D">
            <w:pPr>
              <w:rPr>
                <w:rFonts w:ascii="Courier New" w:hAnsi="Courier New" w:cs="Courier New"/>
                <w:sz w:val="24"/>
                <w:szCs w:val="24"/>
              </w:rPr>
            </w:pPr>
          </w:p>
          <w:p w14:paraId="4BDFDD5B" w14:textId="77777777" w:rsidR="00125DF0" w:rsidRDefault="00125DF0" w:rsidP="00A81F6D">
            <w:pPr>
              <w:rPr>
                <w:rFonts w:ascii="Courier New" w:hAnsi="Courier New" w:cs="Courier New"/>
                <w:sz w:val="24"/>
                <w:szCs w:val="24"/>
              </w:rPr>
            </w:pPr>
          </w:p>
          <w:p w14:paraId="663BC885" w14:textId="77777777" w:rsidR="00125DF0" w:rsidRDefault="00125DF0" w:rsidP="00A81F6D">
            <w:pPr>
              <w:rPr>
                <w:rFonts w:ascii="Courier New" w:hAnsi="Courier New" w:cs="Courier New"/>
                <w:sz w:val="24"/>
                <w:szCs w:val="24"/>
              </w:rPr>
            </w:pPr>
          </w:p>
          <w:p w14:paraId="1E8875B4" w14:textId="77777777" w:rsidR="00125DF0" w:rsidRDefault="00125DF0" w:rsidP="00A81F6D">
            <w:pPr>
              <w:rPr>
                <w:rFonts w:ascii="Courier New" w:hAnsi="Courier New" w:cs="Courier New"/>
                <w:sz w:val="24"/>
                <w:szCs w:val="24"/>
              </w:rPr>
            </w:pPr>
          </w:p>
          <w:p w14:paraId="741836A1" w14:textId="77777777" w:rsidR="00125DF0" w:rsidRDefault="00125DF0" w:rsidP="00A81F6D">
            <w:pPr>
              <w:rPr>
                <w:rFonts w:ascii="Courier New" w:hAnsi="Courier New" w:cs="Courier New"/>
                <w:sz w:val="24"/>
                <w:szCs w:val="24"/>
              </w:rPr>
            </w:pPr>
          </w:p>
          <w:p w14:paraId="5FF4C030" w14:textId="77777777" w:rsidR="00125DF0" w:rsidRDefault="00125DF0" w:rsidP="00A81F6D">
            <w:pPr>
              <w:rPr>
                <w:rFonts w:ascii="Courier New" w:hAnsi="Courier New" w:cs="Courier New"/>
                <w:sz w:val="24"/>
                <w:szCs w:val="24"/>
              </w:rPr>
            </w:pPr>
          </w:p>
        </w:tc>
      </w:tr>
    </w:tbl>
    <w:p w14:paraId="4263CF33" w14:textId="77777777" w:rsidR="00125DF0" w:rsidRDefault="00125DF0">
      <w:pPr>
        <w:rPr>
          <w:rStyle w:val="Heading3Char"/>
        </w:rPr>
      </w:pPr>
      <w:r>
        <w:rPr>
          <w:rStyle w:val="Heading3Char"/>
        </w:rPr>
        <w:br w:type="page"/>
      </w:r>
    </w:p>
    <w:p w14:paraId="1FFEF314" w14:textId="1AD86CAC" w:rsidR="00125DF0" w:rsidRPr="00E4534F" w:rsidRDefault="00125DF0" w:rsidP="00125DF0">
      <w:pPr>
        <w:pStyle w:val="Heading3"/>
      </w:pPr>
      <w:bookmarkStart w:id="29" w:name="_Toc535335181"/>
      <w:r>
        <w:rPr>
          <w:rStyle w:val="Heading3Char"/>
        </w:rPr>
        <w:lastRenderedPageBreak/>
        <w:t>Gestão de Utilizadores</w:t>
      </w:r>
      <w:r w:rsidR="00797D6D">
        <w:rPr>
          <w:rStyle w:val="Heading3Char"/>
        </w:rPr>
        <w:t xml:space="preserve"> de Suporte à Migração (origem e/ou destino)</w:t>
      </w:r>
      <w:bookmarkEnd w:id="29"/>
      <w:r w:rsidR="00797D6D">
        <w:rPr>
          <w:rStyle w:val="Heading3Char"/>
        </w:rPr>
        <w:t xml:space="preserve"> </w:t>
      </w:r>
    </w:p>
    <w:p w14:paraId="6BF9000F" w14:textId="77777777" w:rsidR="00C4376B" w:rsidRDefault="00C4376B" w:rsidP="00125DF0">
      <w:pPr>
        <w:jc w:val="both"/>
        <w:rPr>
          <w:rFonts w:ascii="Courier New" w:hAnsi="Courier New" w:cs="Courier New"/>
          <w:sz w:val="24"/>
          <w:szCs w:val="24"/>
        </w:rPr>
      </w:pPr>
    </w:p>
    <w:tbl>
      <w:tblPr>
        <w:tblStyle w:val="TableGrid"/>
        <w:tblW w:w="8330" w:type="dxa"/>
        <w:tblLayout w:type="fixed"/>
        <w:tblLook w:val="04A0" w:firstRow="1" w:lastRow="0" w:firstColumn="1" w:lastColumn="0" w:noHBand="0" w:noVBand="1"/>
      </w:tblPr>
      <w:tblGrid>
        <w:gridCol w:w="3978"/>
        <w:gridCol w:w="1800"/>
        <w:gridCol w:w="2552"/>
      </w:tblGrid>
      <w:tr w:rsidR="0062640D" w14:paraId="1FB2D951" w14:textId="77777777" w:rsidTr="0062640D">
        <w:trPr>
          <w:trHeight w:val="280"/>
        </w:trPr>
        <w:tc>
          <w:tcPr>
            <w:tcW w:w="3978" w:type="dxa"/>
            <w:vMerge w:val="restart"/>
            <w:vAlign w:val="center"/>
          </w:tcPr>
          <w:p w14:paraId="45F6F964" w14:textId="77777777" w:rsidR="0062640D" w:rsidRPr="00B01B61" w:rsidRDefault="0062640D" w:rsidP="0027101E">
            <w:pPr>
              <w:jc w:val="center"/>
            </w:pPr>
            <w:r w:rsidRPr="00B01B61">
              <w:rPr>
                <w:rFonts w:ascii="Courier New" w:hAnsi="Courier New" w:cs="Courier New"/>
                <w:b/>
                <w:sz w:val="24"/>
                <w:szCs w:val="24"/>
              </w:rPr>
              <w:t>Tabela</w:t>
            </w:r>
          </w:p>
        </w:tc>
        <w:tc>
          <w:tcPr>
            <w:tcW w:w="4352" w:type="dxa"/>
            <w:gridSpan w:val="2"/>
          </w:tcPr>
          <w:p w14:paraId="2ECA3DD5" w14:textId="6EECBE60" w:rsidR="0062640D" w:rsidRPr="00B01B61" w:rsidRDefault="0062640D" w:rsidP="0027101E">
            <w:pPr>
              <w:jc w:val="center"/>
              <w:rPr>
                <w:rFonts w:ascii="Courier New" w:hAnsi="Courier New" w:cs="Courier New"/>
                <w:b/>
                <w:sz w:val="24"/>
                <w:szCs w:val="24"/>
              </w:rPr>
            </w:pPr>
            <w:r w:rsidRPr="00B01B61">
              <w:rPr>
                <w:rFonts w:ascii="Courier New" w:hAnsi="Courier New" w:cs="Courier New"/>
                <w:b/>
                <w:sz w:val="24"/>
                <w:szCs w:val="24"/>
              </w:rPr>
              <w:t>Tipo de Utilizador</w:t>
            </w:r>
          </w:p>
        </w:tc>
      </w:tr>
      <w:tr w:rsidR="0062640D" w14:paraId="7457DAA7" w14:textId="77777777" w:rsidTr="0062640D">
        <w:trPr>
          <w:trHeight w:val="841"/>
        </w:trPr>
        <w:tc>
          <w:tcPr>
            <w:tcW w:w="3978" w:type="dxa"/>
            <w:vMerge/>
          </w:tcPr>
          <w:p w14:paraId="2B47B019" w14:textId="77777777" w:rsidR="0062640D" w:rsidRPr="00B01B61" w:rsidRDefault="0062640D" w:rsidP="0027101E">
            <w:pPr>
              <w:jc w:val="center"/>
              <w:rPr>
                <w:rFonts w:ascii="Courier New" w:hAnsi="Courier New" w:cs="Courier New"/>
                <w:b/>
                <w:sz w:val="24"/>
                <w:szCs w:val="24"/>
              </w:rPr>
            </w:pPr>
          </w:p>
        </w:tc>
        <w:tc>
          <w:tcPr>
            <w:tcW w:w="1800" w:type="dxa"/>
            <w:vAlign w:val="center"/>
          </w:tcPr>
          <w:p w14:paraId="783B8758" w14:textId="4B1DB9A3" w:rsidR="0062640D" w:rsidRPr="00100265" w:rsidRDefault="0062640D" w:rsidP="0027101E">
            <w:pPr>
              <w:jc w:val="center"/>
              <w:rPr>
                <w:rFonts w:ascii="Courier New" w:hAnsi="Courier New" w:cs="Courier New"/>
                <w:sz w:val="24"/>
                <w:szCs w:val="24"/>
              </w:rPr>
            </w:pPr>
            <w:r w:rsidRPr="00100265">
              <w:rPr>
                <w:rFonts w:ascii="Courier New" w:hAnsi="Courier New" w:cs="Courier New"/>
                <w:sz w:val="24"/>
                <w:szCs w:val="24"/>
              </w:rPr>
              <w:t>A</w:t>
            </w:r>
          </w:p>
        </w:tc>
        <w:tc>
          <w:tcPr>
            <w:tcW w:w="2552" w:type="dxa"/>
            <w:vAlign w:val="center"/>
          </w:tcPr>
          <w:p w14:paraId="539ACA83" w14:textId="77777777" w:rsidR="0062640D" w:rsidRPr="00100265" w:rsidRDefault="0062640D" w:rsidP="0027101E">
            <w:pPr>
              <w:tabs>
                <w:tab w:val="left" w:pos="345"/>
                <w:tab w:val="center" w:pos="439"/>
              </w:tabs>
              <w:jc w:val="center"/>
              <w:rPr>
                <w:rFonts w:ascii="Courier New" w:hAnsi="Courier New" w:cs="Courier New"/>
                <w:sz w:val="24"/>
                <w:szCs w:val="24"/>
              </w:rPr>
            </w:pPr>
            <w:r w:rsidRPr="00100265">
              <w:rPr>
                <w:rFonts w:ascii="Courier New" w:hAnsi="Courier New" w:cs="Courier New"/>
                <w:sz w:val="24"/>
                <w:szCs w:val="24"/>
              </w:rPr>
              <w:t>SGD</w:t>
            </w:r>
          </w:p>
        </w:tc>
      </w:tr>
      <w:tr w:rsidR="0062640D" w14:paraId="3934FD44" w14:textId="77777777" w:rsidTr="0062640D">
        <w:trPr>
          <w:trHeight w:val="280"/>
        </w:trPr>
        <w:tc>
          <w:tcPr>
            <w:tcW w:w="3978" w:type="dxa"/>
          </w:tcPr>
          <w:p w14:paraId="40145640" w14:textId="77777777" w:rsidR="0062640D" w:rsidRPr="00270E62" w:rsidRDefault="0062640D" w:rsidP="00270E62">
            <w:pPr>
              <w:jc w:val="center"/>
              <w:rPr>
                <w:rFonts w:ascii="Courier New" w:hAnsi="Courier New" w:cs="Courier New"/>
                <w:sz w:val="20"/>
                <w:szCs w:val="20"/>
              </w:rPr>
            </w:pPr>
            <w:proofErr w:type="spellStart"/>
            <w:r w:rsidRPr="00270E62">
              <w:rPr>
                <w:sz w:val="20"/>
                <w:szCs w:val="20"/>
              </w:rPr>
              <w:t>InvestigadorLOG</w:t>
            </w:r>
            <w:proofErr w:type="spellEnd"/>
          </w:p>
        </w:tc>
        <w:tc>
          <w:tcPr>
            <w:tcW w:w="1800" w:type="dxa"/>
            <w:vAlign w:val="center"/>
          </w:tcPr>
          <w:p w14:paraId="673DA08D" w14:textId="324834DF" w:rsidR="0062640D" w:rsidRPr="00100265" w:rsidRDefault="0062640D"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4B9F4C0A" w14:textId="65BB5A4D" w:rsidR="0062640D" w:rsidRPr="00100265" w:rsidRDefault="0062640D" w:rsidP="0027101E">
            <w:pPr>
              <w:jc w:val="center"/>
              <w:rPr>
                <w:rFonts w:ascii="Courier New" w:hAnsi="Courier New" w:cs="Courier New"/>
                <w:sz w:val="20"/>
                <w:szCs w:val="20"/>
              </w:rPr>
            </w:pPr>
            <w:proofErr w:type="gramStart"/>
            <w:r>
              <w:rPr>
                <w:rFonts w:ascii="Courier New" w:hAnsi="Courier New" w:cs="Courier New"/>
                <w:sz w:val="20"/>
                <w:szCs w:val="20"/>
              </w:rPr>
              <w:t>L,E</w:t>
            </w:r>
            <w:proofErr w:type="gramEnd"/>
          </w:p>
        </w:tc>
      </w:tr>
      <w:tr w:rsidR="0062640D" w14:paraId="7EE6E755" w14:textId="77777777" w:rsidTr="0062640D">
        <w:trPr>
          <w:trHeight w:val="280"/>
        </w:trPr>
        <w:tc>
          <w:tcPr>
            <w:tcW w:w="3978" w:type="dxa"/>
          </w:tcPr>
          <w:p w14:paraId="40E4E72E" w14:textId="77777777" w:rsidR="0062640D" w:rsidRPr="00270E62" w:rsidRDefault="0062640D" w:rsidP="00270E62">
            <w:pPr>
              <w:jc w:val="center"/>
              <w:rPr>
                <w:rFonts w:ascii="Courier New" w:hAnsi="Courier New" w:cs="Courier New"/>
                <w:sz w:val="20"/>
                <w:szCs w:val="20"/>
              </w:rPr>
            </w:pPr>
            <w:proofErr w:type="spellStart"/>
            <w:r w:rsidRPr="00270E62">
              <w:rPr>
                <w:sz w:val="20"/>
                <w:szCs w:val="20"/>
              </w:rPr>
              <w:t>CulturaLOG</w:t>
            </w:r>
            <w:proofErr w:type="spellEnd"/>
          </w:p>
        </w:tc>
        <w:tc>
          <w:tcPr>
            <w:tcW w:w="1800" w:type="dxa"/>
            <w:vAlign w:val="center"/>
          </w:tcPr>
          <w:p w14:paraId="2885A282" w14:textId="172119B8" w:rsidR="0062640D" w:rsidRPr="00100265" w:rsidRDefault="0062640D"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3DBC6120" w14:textId="69EC56BB" w:rsidR="0062640D" w:rsidRPr="00100265" w:rsidRDefault="0062640D" w:rsidP="0027101E">
            <w:pPr>
              <w:jc w:val="center"/>
              <w:rPr>
                <w:rFonts w:ascii="Courier New" w:hAnsi="Courier New" w:cs="Courier New"/>
                <w:sz w:val="20"/>
                <w:szCs w:val="20"/>
              </w:rPr>
            </w:pPr>
            <w:proofErr w:type="gramStart"/>
            <w:r>
              <w:rPr>
                <w:rFonts w:ascii="Courier New" w:hAnsi="Courier New" w:cs="Courier New"/>
                <w:sz w:val="20"/>
                <w:szCs w:val="20"/>
              </w:rPr>
              <w:t>L,E</w:t>
            </w:r>
            <w:proofErr w:type="gramEnd"/>
          </w:p>
        </w:tc>
      </w:tr>
      <w:tr w:rsidR="0062640D" w14:paraId="2B485C51" w14:textId="77777777" w:rsidTr="0062640D">
        <w:trPr>
          <w:trHeight w:val="280"/>
        </w:trPr>
        <w:tc>
          <w:tcPr>
            <w:tcW w:w="3978" w:type="dxa"/>
          </w:tcPr>
          <w:p w14:paraId="7B45987E" w14:textId="77777777" w:rsidR="0062640D" w:rsidRPr="00270E62" w:rsidRDefault="0062640D" w:rsidP="00270E62">
            <w:pPr>
              <w:jc w:val="center"/>
              <w:rPr>
                <w:rFonts w:ascii="Courier New" w:hAnsi="Courier New" w:cs="Courier New"/>
                <w:sz w:val="20"/>
                <w:szCs w:val="20"/>
              </w:rPr>
            </w:pPr>
            <w:proofErr w:type="spellStart"/>
            <w:r w:rsidRPr="00270E62">
              <w:rPr>
                <w:sz w:val="20"/>
                <w:szCs w:val="20"/>
              </w:rPr>
              <w:t>VariáveisLOG</w:t>
            </w:r>
            <w:proofErr w:type="spellEnd"/>
          </w:p>
        </w:tc>
        <w:tc>
          <w:tcPr>
            <w:tcW w:w="1800" w:type="dxa"/>
            <w:vAlign w:val="center"/>
          </w:tcPr>
          <w:p w14:paraId="37F81A47" w14:textId="6BE45EFD" w:rsidR="0062640D" w:rsidRPr="00100265" w:rsidRDefault="0062640D"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6E64C78D" w14:textId="5E86546C" w:rsidR="0062640D" w:rsidRPr="00100265" w:rsidRDefault="0062640D" w:rsidP="0027101E">
            <w:pPr>
              <w:jc w:val="center"/>
              <w:rPr>
                <w:rFonts w:ascii="Courier New" w:hAnsi="Courier New" w:cs="Courier New"/>
                <w:sz w:val="20"/>
                <w:szCs w:val="20"/>
              </w:rPr>
            </w:pPr>
            <w:proofErr w:type="gramStart"/>
            <w:r>
              <w:rPr>
                <w:rFonts w:ascii="Courier New" w:hAnsi="Courier New" w:cs="Courier New"/>
                <w:sz w:val="20"/>
                <w:szCs w:val="20"/>
              </w:rPr>
              <w:t>L,E</w:t>
            </w:r>
            <w:proofErr w:type="gramEnd"/>
          </w:p>
        </w:tc>
      </w:tr>
      <w:tr w:rsidR="0062640D" w14:paraId="61AC7AE1" w14:textId="77777777" w:rsidTr="0062640D">
        <w:trPr>
          <w:trHeight w:val="280"/>
        </w:trPr>
        <w:tc>
          <w:tcPr>
            <w:tcW w:w="3978" w:type="dxa"/>
          </w:tcPr>
          <w:p w14:paraId="120A5F14" w14:textId="77777777" w:rsidR="0062640D" w:rsidRPr="00270E62" w:rsidRDefault="0062640D" w:rsidP="00270E62">
            <w:pPr>
              <w:jc w:val="center"/>
              <w:rPr>
                <w:rFonts w:ascii="Courier New" w:hAnsi="Courier New" w:cs="Courier New"/>
                <w:sz w:val="20"/>
                <w:szCs w:val="20"/>
              </w:rPr>
            </w:pPr>
            <w:proofErr w:type="spellStart"/>
            <w:r w:rsidRPr="00270E62">
              <w:rPr>
                <w:sz w:val="20"/>
                <w:szCs w:val="20"/>
              </w:rPr>
              <w:t>VariáveisMedidasLOG</w:t>
            </w:r>
            <w:proofErr w:type="spellEnd"/>
          </w:p>
        </w:tc>
        <w:tc>
          <w:tcPr>
            <w:tcW w:w="1800" w:type="dxa"/>
            <w:vAlign w:val="center"/>
          </w:tcPr>
          <w:p w14:paraId="32EE38F7" w14:textId="331D0420" w:rsidR="0062640D" w:rsidRPr="00100265" w:rsidRDefault="0062640D"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1031CDAF" w14:textId="55340F24" w:rsidR="0062640D" w:rsidRPr="00100265" w:rsidRDefault="0062640D" w:rsidP="0027101E">
            <w:pPr>
              <w:jc w:val="center"/>
              <w:rPr>
                <w:rFonts w:ascii="Courier New" w:hAnsi="Courier New" w:cs="Courier New"/>
                <w:sz w:val="20"/>
                <w:szCs w:val="20"/>
              </w:rPr>
            </w:pPr>
            <w:proofErr w:type="gramStart"/>
            <w:r>
              <w:rPr>
                <w:rFonts w:ascii="Courier New" w:hAnsi="Courier New" w:cs="Courier New"/>
                <w:sz w:val="20"/>
                <w:szCs w:val="20"/>
              </w:rPr>
              <w:t>L,E</w:t>
            </w:r>
            <w:proofErr w:type="gramEnd"/>
          </w:p>
        </w:tc>
      </w:tr>
      <w:tr w:rsidR="0062640D" w14:paraId="35B6B83E" w14:textId="77777777" w:rsidTr="0062640D">
        <w:trPr>
          <w:trHeight w:val="280"/>
        </w:trPr>
        <w:tc>
          <w:tcPr>
            <w:tcW w:w="3978" w:type="dxa"/>
          </w:tcPr>
          <w:p w14:paraId="30F2EE71" w14:textId="77777777" w:rsidR="0062640D" w:rsidRPr="00270E62" w:rsidRDefault="0062640D" w:rsidP="00270E62">
            <w:pPr>
              <w:jc w:val="center"/>
              <w:rPr>
                <w:rFonts w:ascii="Courier New" w:hAnsi="Courier New" w:cs="Courier New"/>
                <w:sz w:val="20"/>
                <w:szCs w:val="20"/>
              </w:rPr>
            </w:pPr>
            <w:proofErr w:type="spellStart"/>
            <w:r w:rsidRPr="00270E62">
              <w:rPr>
                <w:sz w:val="20"/>
                <w:szCs w:val="20"/>
              </w:rPr>
              <w:t>MediçõesLOG</w:t>
            </w:r>
            <w:proofErr w:type="spellEnd"/>
          </w:p>
        </w:tc>
        <w:tc>
          <w:tcPr>
            <w:tcW w:w="1800" w:type="dxa"/>
            <w:vAlign w:val="center"/>
          </w:tcPr>
          <w:p w14:paraId="72B243AF" w14:textId="7B340EF9" w:rsidR="0062640D" w:rsidRPr="00100265" w:rsidRDefault="0062640D"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2E6A0E63" w14:textId="2C0E5503" w:rsidR="0062640D" w:rsidRPr="00100265" w:rsidRDefault="0062640D" w:rsidP="0027101E">
            <w:pPr>
              <w:jc w:val="center"/>
              <w:rPr>
                <w:rFonts w:ascii="Courier New" w:hAnsi="Courier New" w:cs="Courier New"/>
                <w:sz w:val="20"/>
                <w:szCs w:val="20"/>
              </w:rPr>
            </w:pPr>
            <w:proofErr w:type="gramStart"/>
            <w:r>
              <w:rPr>
                <w:rFonts w:ascii="Courier New" w:hAnsi="Courier New" w:cs="Courier New"/>
                <w:sz w:val="20"/>
                <w:szCs w:val="20"/>
              </w:rPr>
              <w:t>L,E</w:t>
            </w:r>
            <w:proofErr w:type="gramEnd"/>
          </w:p>
        </w:tc>
      </w:tr>
      <w:tr w:rsidR="0062640D" w14:paraId="7BE3B638" w14:textId="77777777" w:rsidTr="0062640D">
        <w:trPr>
          <w:trHeight w:val="280"/>
        </w:trPr>
        <w:tc>
          <w:tcPr>
            <w:tcW w:w="3978" w:type="dxa"/>
          </w:tcPr>
          <w:p w14:paraId="3DC6F8EB" w14:textId="77777777" w:rsidR="0062640D" w:rsidRPr="00270E62" w:rsidRDefault="0062640D" w:rsidP="00270E62">
            <w:pPr>
              <w:jc w:val="center"/>
              <w:rPr>
                <w:rFonts w:ascii="Courier New" w:hAnsi="Courier New" w:cs="Courier New"/>
                <w:sz w:val="20"/>
                <w:szCs w:val="20"/>
              </w:rPr>
            </w:pPr>
            <w:proofErr w:type="spellStart"/>
            <w:r w:rsidRPr="00270E62">
              <w:rPr>
                <w:sz w:val="20"/>
                <w:szCs w:val="20"/>
              </w:rPr>
              <w:t>MediçõesLuminosidadeLOG</w:t>
            </w:r>
            <w:proofErr w:type="spellEnd"/>
          </w:p>
        </w:tc>
        <w:tc>
          <w:tcPr>
            <w:tcW w:w="1800" w:type="dxa"/>
            <w:vAlign w:val="center"/>
          </w:tcPr>
          <w:p w14:paraId="15481369" w14:textId="172F4E03" w:rsidR="0062640D" w:rsidRPr="00100265" w:rsidRDefault="0062640D"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51BDDD68" w14:textId="7A4CCECF" w:rsidR="0062640D" w:rsidRPr="00100265" w:rsidRDefault="0062640D" w:rsidP="0027101E">
            <w:pPr>
              <w:jc w:val="center"/>
              <w:rPr>
                <w:rFonts w:ascii="Courier New" w:hAnsi="Courier New" w:cs="Courier New"/>
                <w:sz w:val="20"/>
                <w:szCs w:val="20"/>
              </w:rPr>
            </w:pPr>
            <w:proofErr w:type="gramStart"/>
            <w:r>
              <w:rPr>
                <w:rFonts w:ascii="Courier New" w:hAnsi="Courier New" w:cs="Courier New"/>
                <w:sz w:val="20"/>
                <w:szCs w:val="20"/>
              </w:rPr>
              <w:t>L,E</w:t>
            </w:r>
            <w:proofErr w:type="gramEnd"/>
          </w:p>
        </w:tc>
      </w:tr>
      <w:tr w:rsidR="0062640D" w14:paraId="3EEE4BB9" w14:textId="77777777" w:rsidTr="0062640D">
        <w:trPr>
          <w:trHeight w:val="280"/>
        </w:trPr>
        <w:tc>
          <w:tcPr>
            <w:tcW w:w="3978" w:type="dxa"/>
          </w:tcPr>
          <w:p w14:paraId="69D28192" w14:textId="77777777" w:rsidR="0062640D" w:rsidRPr="00270E62" w:rsidRDefault="0062640D" w:rsidP="00270E62">
            <w:pPr>
              <w:jc w:val="center"/>
              <w:rPr>
                <w:rFonts w:ascii="Courier New" w:hAnsi="Courier New" w:cs="Courier New"/>
                <w:sz w:val="20"/>
                <w:szCs w:val="20"/>
              </w:rPr>
            </w:pPr>
            <w:proofErr w:type="spellStart"/>
            <w:r w:rsidRPr="00270E62">
              <w:rPr>
                <w:sz w:val="20"/>
                <w:szCs w:val="20"/>
              </w:rPr>
              <w:t>MediçõesTemperaturaLOG</w:t>
            </w:r>
            <w:proofErr w:type="spellEnd"/>
          </w:p>
        </w:tc>
        <w:tc>
          <w:tcPr>
            <w:tcW w:w="1800" w:type="dxa"/>
            <w:vAlign w:val="center"/>
          </w:tcPr>
          <w:p w14:paraId="4BC1A85D" w14:textId="0CD07DC5" w:rsidR="0062640D" w:rsidRPr="00100265" w:rsidRDefault="0062640D"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1455E992" w14:textId="6EA656E3" w:rsidR="0062640D" w:rsidRPr="00100265" w:rsidRDefault="0062640D" w:rsidP="0027101E">
            <w:pPr>
              <w:jc w:val="center"/>
              <w:rPr>
                <w:rFonts w:ascii="Courier New" w:hAnsi="Courier New" w:cs="Courier New"/>
                <w:sz w:val="20"/>
                <w:szCs w:val="20"/>
              </w:rPr>
            </w:pPr>
            <w:proofErr w:type="gramStart"/>
            <w:r>
              <w:rPr>
                <w:rFonts w:ascii="Courier New" w:hAnsi="Courier New" w:cs="Courier New"/>
                <w:sz w:val="20"/>
                <w:szCs w:val="20"/>
              </w:rPr>
              <w:t>L,E</w:t>
            </w:r>
            <w:proofErr w:type="gramEnd"/>
          </w:p>
        </w:tc>
      </w:tr>
      <w:tr w:rsidR="0062640D" w14:paraId="2D1EA56C" w14:textId="77777777" w:rsidTr="0062640D">
        <w:trPr>
          <w:trHeight w:val="280"/>
        </w:trPr>
        <w:tc>
          <w:tcPr>
            <w:tcW w:w="3978" w:type="dxa"/>
          </w:tcPr>
          <w:p w14:paraId="56DBCF33" w14:textId="77777777" w:rsidR="0062640D" w:rsidRPr="00270E62" w:rsidRDefault="0062640D" w:rsidP="00270E62">
            <w:pPr>
              <w:jc w:val="center"/>
              <w:rPr>
                <w:rFonts w:ascii="Courier New" w:hAnsi="Courier New" w:cs="Courier New"/>
                <w:sz w:val="20"/>
                <w:szCs w:val="20"/>
              </w:rPr>
            </w:pPr>
            <w:proofErr w:type="spellStart"/>
            <w:r w:rsidRPr="00270E62">
              <w:rPr>
                <w:sz w:val="20"/>
                <w:szCs w:val="20"/>
              </w:rPr>
              <w:t>SistemaLOG</w:t>
            </w:r>
            <w:proofErr w:type="spellEnd"/>
          </w:p>
        </w:tc>
        <w:tc>
          <w:tcPr>
            <w:tcW w:w="1800" w:type="dxa"/>
            <w:vAlign w:val="center"/>
          </w:tcPr>
          <w:p w14:paraId="49A8ACF2" w14:textId="35759648" w:rsidR="0062640D" w:rsidRPr="00100265" w:rsidRDefault="0062640D"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46184BBF" w14:textId="4C85FBE7" w:rsidR="0062640D" w:rsidRPr="00100265" w:rsidRDefault="0062640D" w:rsidP="0027101E">
            <w:pPr>
              <w:jc w:val="center"/>
              <w:rPr>
                <w:rFonts w:ascii="Courier New" w:hAnsi="Courier New" w:cs="Courier New"/>
                <w:sz w:val="20"/>
                <w:szCs w:val="20"/>
              </w:rPr>
            </w:pPr>
            <w:proofErr w:type="gramStart"/>
            <w:r>
              <w:rPr>
                <w:rFonts w:ascii="Courier New" w:hAnsi="Courier New" w:cs="Courier New"/>
                <w:sz w:val="20"/>
                <w:szCs w:val="20"/>
              </w:rPr>
              <w:t>L,E</w:t>
            </w:r>
            <w:proofErr w:type="gramEnd"/>
          </w:p>
        </w:tc>
      </w:tr>
    </w:tbl>
    <w:p w14:paraId="379C1872" w14:textId="2E0069BA" w:rsidR="00270E62" w:rsidRDefault="00270E62" w:rsidP="00DB7F5C">
      <w:pPr>
        <w:rPr>
          <w:rFonts w:ascii="Courier New" w:hAnsi="Courier New" w:cs="Courier New"/>
          <w:sz w:val="20"/>
          <w:szCs w:val="24"/>
        </w:rPr>
      </w:pPr>
    </w:p>
    <w:p w14:paraId="101F604D" w14:textId="77777777" w:rsidR="00584A22" w:rsidRDefault="00DB7F5C" w:rsidP="00DB7F5C">
      <w:pPr>
        <w:rPr>
          <w:rFonts w:ascii="Courier New" w:hAnsi="Courier New" w:cs="Courier New"/>
          <w:sz w:val="20"/>
          <w:szCs w:val="24"/>
        </w:rPr>
      </w:pPr>
      <w:r w:rsidRPr="00DB7F5C">
        <w:rPr>
          <w:rFonts w:ascii="Courier New" w:hAnsi="Courier New" w:cs="Courier New"/>
          <w:sz w:val="20"/>
          <w:szCs w:val="24"/>
        </w:rPr>
        <w:t>Em que E=Escrita, L=Leitura, X=Executar</w:t>
      </w:r>
      <w:r>
        <w:rPr>
          <w:rFonts w:ascii="Courier New" w:hAnsi="Courier New" w:cs="Courier New"/>
          <w:sz w:val="20"/>
          <w:szCs w:val="24"/>
        </w:rPr>
        <w:t>,</w:t>
      </w:r>
      <w:r w:rsidRPr="00DB7F5C">
        <w:rPr>
          <w:rFonts w:ascii="Courier New" w:hAnsi="Courier New" w:cs="Courier New"/>
          <w:sz w:val="20"/>
          <w:szCs w:val="24"/>
        </w:rPr>
        <w:t xml:space="preserve"> - = sem permissões</w:t>
      </w:r>
    </w:p>
    <w:p w14:paraId="50E1ED55" w14:textId="234DDBCA" w:rsidR="00DB7F5C" w:rsidRDefault="00DB7F5C" w:rsidP="00DB7F5C">
      <w:pPr>
        <w:rPr>
          <w:rFonts w:ascii="Courier New" w:hAnsi="Courier New" w:cs="Courier New"/>
          <w:sz w:val="20"/>
          <w:szCs w:val="24"/>
        </w:rPr>
      </w:pPr>
      <w:r w:rsidRPr="00DB7F5C">
        <w:rPr>
          <w:rFonts w:ascii="Courier New" w:hAnsi="Courier New" w:cs="Courier New"/>
          <w:sz w:val="20"/>
          <w:szCs w:val="24"/>
        </w:rPr>
        <w:t>A=</w:t>
      </w:r>
      <w:r>
        <w:rPr>
          <w:rFonts w:ascii="Courier New" w:hAnsi="Courier New" w:cs="Courier New"/>
          <w:sz w:val="20"/>
          <w:szCs w:val="24"/>
        </w:rPr>
        <w:t>Auditor</w:t>
      </w:r>
      <w:r w:rsidRPr="00DB7F5C">
        <w:rPr>
          <w:rFonts w:ascii="Courier New" w:hAnsi="Courier New" w:cs="Courier New"/>
          <w:sz w:val="20"/>
          <w:szCs w:val="24"/>
        </w:rPr>
        <w:t>, SGD=Sistema Gestão de Dados.</w:t>
      </w:r>
    </w:p>
    <w:p w14:paraId="5555CDFB" w14:textId="57CBF1BF" w:rsidR="00DB7F5C" w:rsidRDefault="00DB7F5C">
      <w:pPr>
        <w:rPr>
          <w:rFonts w:ascii="Courier New" w:hAnsi="Courier New" w:cs="Courier New"/>
          <w:sz w:val="20"/>
          <w:szCs w:val="24"/>
        </w:rPr>
      </w:pPr>
      <w:r>
        <w:rPr>
          <w:rFonts w:ascii="Courier New" w:hAnsi="Courier New" w:cs="Courier New"/>
          <w:sz w:val="20"/>
          <w:szCs w:val="24"/>
        </w:rPr>
        <w:br w:type="page"/>
      </w:r>
    </w:p>
    <w:p w14:paraId="460604E1" w14:textId="77777777" w:rsidR="00DB7F5C" w:rsidRPr="00DB7F5C" w:rsidRDefault="00DB7F5C" w:rsidP="00DB7F5C">
      <w:pPr>
        <w:rPr>
          <w:rFonts w:ascii="Courier New" w:hAnsi="Courier New" w:cs="Courier New"/>
          <w:sz w:val="20"/>
          <w:szCs w:val="24"/>
        </w:rPr>
      </w:pPr>
    </w:p>
    <w:p w14:paraId="4599EA78" w14:textId="7B1305F8" w:rsidR="00125DF0" w:rsidRDefault="00125DF0" w:rsidP="00DB7F5C">
      <w:pPr>
        <w:pStyle w:val="Heading4"/>
        <w:numPr>
          <w:ilvl w:val="0"/>
          <w:numId w:val="0"/>
        </w:numPr>
      </w:pPr>
      <w:bookmarkStart w:id="30" w:name="_Toc535335182"/>
      <w:r>
        <w:t>Apreciação Crítica à especificação da Gestão de Utilizadores</w:t>
      </w:r>
      <w:bookmarkEnd w:id="30"/>
    </w:p>
    <w:p w14:paraId="3CC4E479" w14:textId="77777777" w:rsidR="00125DF0" w:rsidRPr="00226BFA" w:rsidRDefault="00125DF0" w:rsidP="00125DF0"/>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125DF0" w14:paraId="76ACFEE4" w14:textId="77777777" w:rsidTr="00A81F6D">
        <w:tc>
          <w:tcPr>
            <w:tcW w:w="8720" w:type="dxa"/>
            <w:shd w:val="clear" w:color="auto" w:fill="E6E6E6"/>
          </w:tcPr>
          <w:p w14:paraId="687DB87E" w14:textId="77777777" w:rsidR="00125DF0" w:rsidRDefault="00125DF0" w:rsidP="00A81F6D">
            <w:pPr>
              <w:rPr>
                <w:rFonts w:ascii="Courier New" w:hAnsi="Courier New" w:cs="Courier New"/>
                <w:b/>
                <w:sz w:val="24"/>
                <w:szCs w:val="24"/>
              </w:rPr>
            </w:pPr>
          </w:p>
          <w:p w14:paraId="2AE68C5E" w14:textId="77777777" w:rsidR="00125DF0" w:rsidRDefault="00125DF0" w:rsidP="00125DF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17B8A336" w14:textId="77777777" w:rsidR="00125DF0" w:rsidRDefault="00125DF0" w:rsidP="00A81F6D">
            <w:pPr>
              <w:rPr>
                <w:rFonts w:ascii="Courier New" w:hAnsi="Courier New" w:cs="Courier New"/>
                <w:sz w:val="24"/>
                <w:szCs w:val="24"/>
              </w:rPr>
            </w:pPr>
          </w:p>
          <w:p w14:paraId="2159F9EE" w14:textId="77777777" w:rsidR="00125DF0" w:rsidRDefault="00125DF0"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13D5D27D" w14:textId="77777777" w:rsidR="00125DF0" w:rsidRDefault="00125DF0" w:rsidP="00A81F6D">
            <w:pPr>
              <w:rPr>
                <w:rFonts w:ascii="Courier New" w:hAnsi="Courier New" w:cs="Courier New"/>
                <w:sz w:val="24"/>
                <w:szCs w:val="24"/>
              </w:rPr>
            </w:pPr>
          </w:p>
          <w:p w14:paraId="0CF8D3A4" w14:textId="77777777" w:rsidR="00125DF0" w:rsidRDefault="00125DF0" w:rsidP="00A81F6D">
            <w:pPr>
              <w:rPr>
                <w:rFonts w:ascii="Courier New" w:hAnsi="Courier New" w:cs="Courier New"/>
                <w:sz w:val="24"/>
                <w:szCs w:val="24"/>
              </w:rPr>
            </w:pPr>
            <w:r>
              <w:rPr>
                <w:rFonts w:ascii="Courier New" w:hAnsi="Courier New" w:cs="Courier New"/>
                <w:sz w:val="24"/>
                <w:szCs w:val="24"/>
              </w:rPr>
              <w:t xml:space="preserve"> </w:t>
            </w:r>
          </w:p>
          <w:p w14:paraId="40DBDFF8" w14:textId="77777777" w:rsidR="00125DF0" w:rsidRDefault="00125DF0" w:rsidP="00A81F6D">
            <w:pPr>
              <w:rPr>
                <w:rFonts w:ascii="Courier New" w:hAnsi="Courier New" w:cs="Courier New"/>
                <w:sz w:val="24"/>
                <w:szCs w:val="24"/>
              </w:rPr>
            </w:pPr>
          </w:p>
          <w:p w14:paraId="4E2BF912" w14:textId="77777777" w:rsidR="00125DF0" w:rsidRDefault="00125DF0" w:rsidP="00A81F6D">
            <w:pPr>
              <w:rPr>
                <w:rFonts w:ascii="Courier New" w:hAnsi="Courier New" w:cs="Courier New"/>
                <w:sz w:val="24"/>
                <w:szCs w:val="24"/>
              </w:rPr>
            </w:pPr>
          </w:p>
          <w:p w14:paraId="07FF086D" w14:textId="77777777" w:rsidR="00125DF0" w:rsidRDefault="00125DF0" w:rsidP="00A81F6D">
            <w:pPr>
              <w:rPr>
                <w:rFonts w:ascii="Courier New" w:hAnsi="Courier New" w:cs="Courier New"/>
                <w:sz w:val="24"/>
                <w:szCs w:val="24"/>
              </w:rPr>
            </w:pPr>
          </w:p>
          <w:p w14:paraId="5DF2EBC1" w14:textId="77777777" w:rsidR="00125DF0" w:rsidRDefault="00125DF0" w:rsidP="00A81F6D">
            <w:pPr>
              <w:rPr>
                <w:rFonts w:ascii="Courier New" w:hAnsi="Courier New" w:cs="Courier New"/>
                <w:sz w:val="24"/>
                <w:szCs w:val="24"/>
              </w:rPr>
            </w:pPr>
          </w:p>
          <w:p w14:paraId="4B4B20C2" w14:textId="77777777" w:rsidR="00125DF0" w:rsidRDefault="00125DF0" w:rsidP="00A81F6D">
            <w:pPr>
              <w:rPr>
                <w:rFonts w:ascii="Courier New" w:hAnsi="Courier New" w:cs="Courier New"/>
                <w:sz w:val="24"/>
                <w:szCs w:val="24"/>
              </w:rPr>
            </w:pPr>
          </w:p>
          <w:p w14:paraId="1C347D8F" w14:textId="77777777" w:rsidR="00125DF0" w:rsidRDefault="00125DF0" w:rsidP="00A81F6D">
            <w:pPr>
              <w:rPr>
                <w:rFonts w:ascii="Courier New" w:hAnsi="Courier New" w:cs="Courier New"/>
                <w:sz w:val="24"/>
                <w:szCs w:val="24"/>
              </w:rPr>
            </w:pPr>
          </w:p>
          <w:p w14:paraId="24C18A94" w14:textId="77777777" w:rsidR="00125DF0" w:rsidRDefault="00125DF0" w:rsidP="00A81F6D">
            <w:pPr>
              <w:rPr>
                <w:rFonts w:ascii="Courier New" w:hAnsi="Courier New" w:cs="Courier New"/>
                <w:sz w:val="24"/>
                <w:szCs w:val="24"/>
              </w:rPr>
            </w:pPr>
          </w:p>
          <w:p w14:paraId="2FEE0903" w14:textId="77777777" w:rsidR="00125DF0" w:rsidRDefault="00125DF0" w:rsidP="00A81F6D">
            <w:pPr>
              <w:rPr>
                <w:rFonts w:ascii="Courier New" w:hAnsi="Courier New" w:cs="Courier New"/>
                <w:sz w:val="24"/>
                <w:szCs w:val="24"/>
              </w:rPr>
            </w:pPr>
          </w:p>
          <w:p w14:paraId="59DC893C" w14:textId="77777777" w:rsidR="00125DF0" w:rsidRDefault="00125DF0" w:rsidP="00A81F6D">
            <w:pPr>
              <w:rPr>
                <w:rFonts w:ascii="Courier New" w:hAnsi="Courier New" w:cs="Courier New"/>
                <w:sz w:val="24"/>
                <w:szCs w:val="24"/>
              </w:rPr>
            </w:pPr>
          </w:p>
          <w:p w14:paraId="7C89B822" w14:textId="77777777" w:rsidR="00125DF0" w:rsidRDefault="00125DF0" w:rsidP="00A81F6D">
            <w:pPr>
              <w:rPr>
                <w:rFonts w:ascii="Courier New" w:hAnsi="Courier New" w:cs="Courier New"/>
                <w:b/>
                <w:sz w:val="24"/>
                <w:szCs w:val="24"/>
              </w:rPr>
            </w:pPr>
            <w:r w:rsidRPr="00CB389B">
              <w:rPr>
                <w:rFonts w:ascii="Courier New" w:hAnsi="Courier New" w:cs="Courier New"/>
                <w:b/>
                <w:sz w:val="24"/>
                <w:szCs w:val="24"/>
              </w:rPr>
              <w:t>Solução Implementada</w:t>
            </w:r>
            <w:r>
              <w:rPr>
                <w:rFonts w:ascii="Courier New" w:hAnsi="Courier New" w:cs="Courier New"/>
                <w:b/>
                <w:sz w:val="24"/>
                <w:szCs w:val="24"/>
              </w:rPr>
              <w:t>:</w:t>
            </w:r>
          </w:p>
          <w:p w14:paraId="4A69DB6C" w14:textId="77777777" w:rsidR="00125DF0" w:rsidRDefault="00125DF0" w:rsidP="00A81F6D">
            <w:pPr>
              <w:rPr>
                <w:rFonts w:ascii="Courier New" w:hAnsi="Courier New" w:cs="Courier New"/>
                <w:sz w:val="24"/>
                <w:szCs w:val="24"/>
              </w:rPr>
            </w:pPr>
          </w:p>
          <w:p w14:paraId="5A13ADCD" w14:textId="77777777" w:rsidR="00125DF0" w:rsidRDefault="00125DF0" w:rsidP="00A81F6D">
            <w:pPr>
              <w:rPr>
                <w:rFonts w:ascii="Courier New" w:hAnsi="Courier New" w:cs="Courier New"/>
                <w:sz w:val="24"/>
                <w:szCs w:val="24"/>
              </w:rPr>
            </w:pPr>
          </w:p>
          <w:p w14:paraId="3FFF7D12" w14:textId="77777777" w:rsidR="00125DF0" w:rsidRDefault="00125DF0" w:rsidP="00A81F6D">
            <w:pPr>
              <w:rPr>
                <w:rFonts w:ascii="Courier New" w:hAnsi="Courier New" w:cs="Courier New"/>
                <w:sz w:val="24"/>
                <w:szCs w:val="24"/>
              </w:rPr>
            </w:pPr>
          </w:p>
          <w:p w14:paraId="476DEF15" w14:textId="77777777" w:rsidR="00125DF0" w:rsidRDefault="00125DF0" w:rsidP="00A81F6D">
            <w:pPr>
              <w:rPr>
                <w:rFonts w:ascii="Courier New" w:hAnsi="Courier New" w:cs="Courier New"/>
                <w:sz w:val="24"/>
                <w:szCs w:val="24"/>
              </w:rPr>
            </w:pPr>
          </w:p>
          <w:p w14:paraId="5F79E6C6" w14:textId="77777777" w:rsidR="00125DF0" w:rsidRDefault="00125DF0" w:rsidP="00A81F6D">
            <w:pPr>
              <w:rPr>
                <w:rFonts w:ascii="Courier New" w:hAnsi="Courier New" w:cs="Courier New"/>
                <w:sz w:val="24"/>
                <w:szCs w:val="24"/>
              </w:rPr>
            </w:pPr>
          </w:p>
          <w:p w14:paraId="62971437" w14:textId="77777777" w:rsidR="00125DF0" w:rsidRDefault="00125DF0" w:rsidP="00A81F6D">
            <w:pPr>
              <w:rPr>
                <w:rFonts w:ascii="Courier New" w:hAnsi="Courier New" w:cs="Courier New"/>
                <w:sz w:val="24"/>
                <w:szCs w:val="24"/>
              </w:rPr>
            </w:pPr>
          </w:p>
          <w:p w14:paraId="58EF7D76" w14:textId="77777777" w:rsidR="00125DF0" w:rsidRDefault="00125DF0" w:rsidP="00A81F6D">
            <w:pPr>
              <w:rPr>
                <w:rFonts w:ascii="Courier New" w:hAnsi="Courier New" w:cs="Courier New"/>
                <w:sz w:val="24"/>
                <w:szCs w:val="24"/>
              </w:rPr>
            </w:pPr>
          </w:p>
        </w:tc>
      </w:tr>
    </w:tbl>
    <w:p w14:paraId="3CAC76BC" w14:textId="77777777" w:rsidR="00E55069" w:rsidRDefault="00E55069">
      <w:pPr>
        <w:rPr>
          <w:rFonts w:asciiTheme="majorHAnsi" w:eastAsiaTheme="majorEastAsia" w:hAnsiTheme="majorHAnsi" w:cstheme="majorBidi"/>
          <w:b/>
          <w:bCs/>
          <w:i/>
          <w:iCs/>
          <w:color w:val="4F81BD" w:themeColor="accent1"/>
        </w:rPr>
      </w:pPr>
    </w:p>
    <w:p w14:paraId="5FAF85B7" w14:textId="77777777" w:rsidR="00B557D8" w:rsidRDefault="00B557D8">
      <w:pPr>
        <w:rPr>
          <w:rFonts w:asciiTheme="majorHAnsi" w:eastAsiaTheme="majorEastAsia" w:hAnsiTheme="majorHAnsi" w:cstheme="majorBidi"/>
          <w:color w:val="243F60" w:themeColor="accent1" w:themeShade="7F"/>
          <w:sz w:val="24"/>
          <w:szCs w:val="24"/>
        </w:rPr>
      </w:pPr>
      <w:r>
        <w:br w:type="page"/>
      </w:r>
    </w:p>
    <w:p w14:paraId="1836C77D" w14:textId="3695E55B" w:rsidR="00FA3BAB" w:rsidRPr="00E4534F" w:rsidRDefault="00FA3BAB" w:rsidP="00FA3BAB">
      <w:pPr>
        <w:pStyle w:val="Heading3"/>
      </w:pPr>
      <w:bookmarkStart w:id="31" w:name="_Toc535335183"/>
      <w:r>
        <w:lastRenderedPageBreak/>
        <w:t xml:space="preserve">Triggers de suporte à </w:t>
      </w:r>
      <w:r>
        <w:rPr>
          <w:rStyle w:val="Heading3Char"/>
        </w:rPr>
        <w:t>migração</w:t>
      </w:r>
      <w:r w:rsidRPr="00104203">
        <w:rPr>
          <w:rStyle w:val="Heading3Char"/>
        </w:rPr>
        <w:t xml:space="preserve"> </w:t>
      </w:r>
      <w:r>
        <w:t xml:space="preserve">de dados </w:t>
      </w:r>
      <w:r w:rsidR="00797D6D">
        <w:rPr>
          <w:rStyle w:val="Heading3Char"/>
        </w:rPr>
        <w:t>(origem e/ou destino) (</w:t>
      </w:r>
      <w:r w:rsidR="00B557D8" w:rsidRPr="003F5246">
        <w:rPr>
          <w:b/>
        </w:rPr>
        <w:t>se relevante</w:t>
      </w:r>
      <w:r w:rsidR="00B557D8">
        <w:t>)</w:t>
      </w:r>
      <w:bookmarkEnd w:id="31"/>
    </w:p>
    <w:tbl>
      <w:tblPr>
        <w:tblStyle w:val="TableGrid"/>
        <w:tblW w:w="9606" w:type="dxa"/>
        <w:tblLayout w:type="fixed"/>
        <w:tblLook w:val="04A0" w:firstRow="1" w:lastRow="0" w:firstColumn="1" w:lastColumn="0" w:noHBand="0" w:noVBand="1"/>
      </w:tblPr>
      <w:tblGrid>
        <w:gridCol w:w="1728"/>
        <w:gridCol w:w="1729"/>
        <w:gridCol w:w="1369"/>
        <w:gridCol w:w="1094"/>
        <w:gridCol w:w="1276"/>
        <w:gridCol w:w="2410"/>
      </w:tblGrid>
      <w:tr w:rsidR="00B557D8" w14:paraId="04617114" w14:textId="77777777" w:rsidTr="00B557D8">
        <w:tc>
          <w:tcPr>
            <w:tcW w:w="1728" w:type="dxa"/>
          </w:tcPr>
          <w:p w14:paraId="088FB2FF"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Nome Trigger</w:t>
            </w:r>
          </w:p>
        </w:tc>
        <w:tc>
          <w:tcPr>
            <w:tcW w:w="1729" w:type="dxa"/>
          </w:tcPr>
          <w:p w14:paraId="0BD2970A"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Tabela</w:t>
            </w:r>
          </w:p>
        </w:tc>
        <w:tc>
          <w:tcPr>
            <w:tcW w:w="1369" w:type="dxa"/>
          </w:tcPr>
          <w:p w14:paraId="28F9092A"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Tipo de Operação (</w:t>
            </w:r>
            <w:proofErr w:type="gramStart"/>
            <w:r>
              <w:rPr>
                <w:rFonts w:ascii="Courier New" w:hAnsi="Courier New" w:cs="Courier New"/>
                <w:sz w:val="24"/>
                <w:szCs w:val="24"/>
              </w:rPr>
              <w:t>I,U</w:t>
            </w:r>
            <w:proofErr w:type="gramEnd"/>
            <w:r>
              <w:rPr>
                <w:rFonts w:ascii="Courier New" w:hAnsi="Courier New" w:cs="Courier New"/>
                <w:sz w:val="24"/>
                <w:szCs w:val="24"/>
              </w:rPr>
              <w:t>,D)</w:t>
            </w:r>
          </w:p>
        </w:tc>
        <w:tc>
          <w:tcPr>
            <w:tcW w:w="1094" w:type="dxa"/>
          </w:tcPr>
          <w:p w14:paraId="74E16260"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 xml:space="preserve">Evento </w:t>
            </w:r>
          </w:p>
          <w:p w14:paraId="05880014"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w:t>
            </w:r>
            <w:proofErr w:type="gramStart"/>
            <w:r>
              <w:rPr>
                <w:rFonts w:ascii="Courier New" w:hAnsi="Courier New" w:cs="Courier New"/>
                <w:sz w:val="24"/>
                <w:szCs w:val="24"/>
              </w:rPr>
              <w:t>A,B</w:t>
            </w:r>
            <w:proofErr w:type="gramEnd"/>
            <w:r>
              <w:rPr>
                <w:rFonts w:ascii="Courier New" w:hAnsi="Courier New" w:cs="Courier New"/>
                <w:sz w:val="24"/>
                <w:szCs w:val="24"/>
              </w:rPr>
              <w:t>)</w:t>
            </w:r>
          </w:p>
        </w:tc>
        <w:tc>
          <w:tcPr>
            <w:tcW w:w="1276" w:type="dxa"/>
          </w:tcPr>
          <w:p w14:paraId="34C3F359"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BD</w:t>
            </w:r>
          </w:p>
          <w:p w14:paraId="6900282E" w14:textId="47B76B9B" w:rsidR="00B557D8" w:rsidRPr="00797D6D" w:rsidRDefault="00B557D8" w:rsidP="00797D6D">
            <w:pPr>
              <w:jc w:val="center"/>
              <w:rPr>
                <w:rFonts w:ascii="Courier New" w:hAnsi="Courier New" w:cs="Courier New"/>
              </w:rPr>
            </w:pPr>
            <w:r w:rsidRPr="00797D6D">
              <w:rPr>
                <w:rFonts w:ascii="Courier New" w:hAnsi="Courier New" w:cs="Courier New"/>
              </w:rPr>
              <w:t>(</w:t>
            </w:r>
            <w:r w:rsidR="00797D6D" w:rsidRPr="00797D6D">
              <w:rPr>
                <w:rFonts w:ascii="Courier New" w:hAnsi="Courier New" w:cs="Courier New"/>
              </w:rPr>
              <w:t>Origem</w:t>
            </w:r>
            <w:r w:rsidRPr="00797D6D">
              <w:rPr>
                <w:rFonts w:ascii="Courier New" w:hAnsi="Courier New" w:cs="Courier New"/>
              </w:rPr>
              <w:t xml:space="preserve"> ou </w:t>
            </w:r>
            <w:r w:rsidR="00797D6D" w:rsidRPr="00797D6D">
              <w:rPr>
                <w:rFonts w:ascii="Courier New" w:hAnsi="Courier New" w:cs="Courier New"/>
              </w:rPr>
              <w:t>Destino</w:t>
            </w:r>
            <w:r w:rsidRPr="00797D6D">
              <w:rPr>
                <w:rFonts w:ascii="Courier New" w:hAnsi="Courier New" w:cs="Courier New"/>
              </w:rPr>
              <w:t>)</w:t>
            </w:r>
          </w:p>
        </w:tc>
        <w:tc>
          <w:tcPr>
            <w:tcW w:w="2410" w:type="dxa"/>
          </w:tcPr>
          <w:p w14:paraId="4D77B4D7" w14:textId="6BFD21A2" w:rsidR="00B557D8" w:rsidRDefault="00B557D8" w:rsidP="001F4D0A">
            <w:pPr>
              <w:jc w:val="center"/>
              <w:rPr>
                <w:rFonts w:ascii="Courier New" w:hAnsi="Courier New" w:cs="Courier New"/>
                <w:sz w:val="24"/>
                <w:szCs w:val="24"/>
              </w:rPr>
            </w:pPr>
            <w:r>
              <w:rPr>
                <w:rFonts w:ascii="Courier New" w:hAnsi="Courier New" w:cs="Courier New"/>
                <w:sz w:val="24"/>
                <w:szCs w:val="24"/>
              </w:rPr>
              <w:t>Notas (apenas indicar aquilo que não será óbvio)</w:t>
            </w:r>
          </w:p>
        </w:tc>
      </w:tr>
      <w:tr w:rsidR="00B557D8" w14:paraId="15E7CCBB" w14:textId="77777777" w:rsidTr="00B557D8">
        <w:tc>
          <w:tcPr>
            <w:tcW w:w="1728" w:type="dxa"/>
          </w:tcPr>
          <w:p w14:paraId="293BBEFE" w14:textId="5C5B7838" w:rsidR="00B557D8" w:rsidRDefault="00B557D8" w:rsidP="001F4D0A">
            <w:pPr>
              <w:jc w:val="center"/>
              <w:rPr>
                <w:rFonts w:ascii="Courier New" w:hAnsi="Courier New" w:cs="Courier New"/>
                <w:sz w:val="24"/>
                <w:szCs w:val="24"/>
              </w:rPr>
            </w:pPr>
          </w:p>
        </w:tc>
        <w:tc>
          <w:tcPr>
            <w:tcW w:w="1729" w:type="dxa"/>
          </w:tcPr>
          <w:p w14:paraId="741AEEFC" w14:textId="77777777" w:rsidR="00B557D8" w:rsidRDefault="00B557D8" w:rsidP="001F4D0A">
            <w:pPr>
              <w:jc w:val="center"/>
              <w:rPr>
                <w:rFonts w:ascii="Courier New" w:hAnsi="Courier New" w:cs="Courier New"/>
                <w:sz w:val="24"/>
                <w:szCs w:val="24"/>
              </w:rPr>
            </w:pPr>
          </w:p>
        </w:tc>
        <w:tc>
          <w:tcPr>
            <w:tcW w:w="1369" w:type="dxa"/>
          </w:tcPr>
          <w:p w14:paraId="484F3C26" w14:textId="77777777" w:rsidR="00B557D8" w:rsidRDefault="00B557D8" w:rsidP="001F4D0A">
            <w:pPr>
              <w:jc w:val="center"/>
              <w:rPr>
                <w:rFonts w:ascii="Courier New" w:hAnsi="Courier New" w:cs="Courier New"/>
                <w:sz w:val="24"/>
                <w:szCs w:val="24"/>
              </w:rPr>
            </w:pPr>
          </w:p>
        </w:tc>
        <w:tc>
          <w:tcPr>
            <w:tcW w:w="1094" w:type="dxa"/>
          </w:tcPr>
          <w:p w14:paraId="22C3485C" w14:textId="77777777" w:rsidR="00B557D8" w:rsidRDefault="00B557D8" w:rsidP="001F4D0A">
            <w:pPr>
              <w:jc w:val="center"/>
              <w:rPr>
                <w:rFonts w:ascii="Courier New" w:hAnsi="Courier New" w:cs="Courier New"/>
                <w:sz w:val="24"/>
                <w:szCs w:val="24"/>
              </w:rPr>
            </w:pPr>
          </w:p>
        </w:tc>
        <w:tc>
          <w:tcPr>
            <w:tcW w:w="1276" w:type="dxa"/>
          </w:tcPr>
          <w:p w14:paraId="4ADAEAD6" w14:textId="77777777" w:rsidR="00B557D8" w:rsidRDefault="00B557D8" w:rsidP="001F4D0A">
            <w:pPr>
              <w:jc w:val="center"/>
              <w:rPr>
                <w:rFonts w:ascii="Courier New" w:hAnsi="Courier New" w:cs="Courier New"/>
                <w:sz w:val="24"/>
                <w:szCs w:val="24"/>
              </w:rPr>
            </w:pPr>
          </w:p>
        </w:tc>
        <w:tc>
          <w:tcPr>
            <w:tcW w:w="2410" w:type="dxa"/>
          </w:tcPr>
          <w:p w14:paraId="38BBC0FF" w14:textId="461265DF" w:rsidR="00B557D8" w:rsidRDefault="00B557D8" w:rsidP="001F4D0A">
            <w:pPr>
              <w:jc w:val="center"/>
              <w:rPr>
                <w:rFonts w:ascii="Courier New" w:hAnsi="Courier New" w:cs="Courier New"/>
                <w:sz w:val="24"/>
                <w:szCs w:val="24"/>
              </w:rPr>
            </w:pPr>
          </w:p>
        </w:tc>
      </w:tr>
      <w:tr w:rsidR="00B557D8" w14:paraId="297A4CA4" w14:textId="77777777" w:rsidTr="00B557D8">
        <w:tc>
          <w:tcPr>
            <w:tcW w:w="1728" w:type="dxa"/>
          </w:tcPr>
          <w:p w14:paraId="78A5F075" w14:textId="77777777" w:rsidR="00B557D8" w:rsidRDefault="00B557D8" w:rsidP="001F4D0A">
            <w:pPr>
              <w:jc w:val="center"/>
              <w:rPr>
                <w:rFonts w:ascii="Courier New" w:hAnsi="Courier New" w:cs="Courier New"/>
                <w:sz w:val="24"/>
                <w:szCs w:val="24"/>
              </w:rPr>
            </w:pPr>
          </w:p>
        </w:tc>
        <w:tc>
          <w:tcPr>
            <w:tcW w:w="1729" w:type="dxa"/>
          </w:tcPr>
          <w:p w14:paraId="1106A022" w14:textId="77777777" w:rsidR="00B557D8" w:rsidRDefault="00B557D8" w:rsidP="001F4D0A">
            <w:pPr>
              <w:jc w:val="center"/>
              <w:rPr>
                <w:rFonts w:ascii="Courier New" w:hAnsi="Courier New" w:cs="Courier New"/>
                <w:sz w:val="24"/>
                <w:szCs w:val="24"/>
              </w:rPr>
            </w:pPr>
          </w:p>
        </w:tc>
        <w:tc>
          <w:tcPr>
            <w:tcW w:w="1369" w:type="dxa"/>
          </w:tcPr>
          <w:p w14:paraId="4639F3EB" w14:textId="77777777" w:rsidR="00B557D8" w:rsidRDefault="00B557D8" w:rsidP="001F4D0A">
            <w:pPr>
              <w:jc w:val="center"/>
              <w:rPr>
                <w:rFonts w:ascii="Courier New" w:hAnsi="Courier New" w:cs="Courier New"/>
                <w:sz w:val="24"/>
                <w:szCs w:val="24"/>
              </w:rPr>
            </w:pPr>
          </w:p>
        </w:tc>
        <w:tc>
          <w:tcPr>
            <w:tcW w:w="1094" w:type="dxa"/>
          </w:tcPr>
          <w:p w14:paraId="384F67B9" w14:textId="77777777" w:rsidR="00B557D8" w:rsidRDefault="00B557D8" w:rsidP="001F4D0A">
            <w:pPr>
              <w:jc w:val="center"/>
              <w:rPr>
                <w:rFonts w:ascii="Courier New" w:hAnsi="Courier New" w:cs="Courier New"/>
                <w:sz w:val="24"/>
                <w:szCs w:val="24"/>
              </w:rPr>
            </w:pPr>
          </w:p>
        </w:tc>
        <w:tc>
          <w:tcPr>
            <w:tcW w:w="1276" w:type="dxa"/>
          </w:tcPr>
          <w:p w14:paraId="2078B91D" w14:textId="77777777" w:rsidR="00B557D8" w:rsidRDefault="00B557D8" w:rsidP="001F4D0A">
            <w:pPr>
              <w:jc w:val="center"/>
              <w:rPr>
                <w:rFonts w:ascii="Courier New" w:hAnsi="Courier New" w:cs="Courier New"/>
                <w:sz w:val="24"/>
                <w:szCs w:val="24"/>
              </w:rPr>
            </w:pPr>
          </w:p>
        </w:tc>
        <w:tc>
          <w:tcPr>
            <w:tcW w:w="2410" w:type="dxa"/>
          </w:tcPr>
          <w:p w14:paraId="594AE684" w14:textId="4B6FF0E1" w:rsidR="00B557D8" w:rsidRDefault="00B557D8" w:rsidP="001F4D0A">
            <w:pPr>
              <w:jc w:val="center"/>
              <w:rPr>
                <w:rFonts w:ascii="Courier New" w:hAnsi="Courier New" w:cs="Courier New"/>
                <w:sz w:val="24"/>
                <w:szCs w:val="24"/>
              </w:rPr>
            </w:pPr>
          </w:p>
        </w:tc>
      </w:tr>
      <w:tr w:rsidR="00B557D8" w14:paraId="32429E89" w14:textId="77777777" w:rsidTr="00B557D8">
        <w:tc>
          <w:tcPr>
            <w:tcW w:w="1728" w:type="dxa"/>
          </w:tcPr>
          <w:p w14:paraId="53DAFEA0" w14:textId="77777777" w:rsidR="00B557D8" w:rsidRDefault="00B557D8" w:rsidP="001F4D0A">
            <w:pPr>
              <w:jc w:val="center"/>
              <w:rPr>
                <w:rFonts w:ascii="Courier New" w:hAnsi="Courier New" w:cs="Courier New"/>
                <w:sz w:val="24"/>
                <w:szCs w:val="24"/>
              </w:rPr>
            </w:pPr>
          </w:p>
        </w:tc>
        <w:tc>
          <w:tcPr>
            <w:tcW w:w="1729" w:type="dxa"/>
          </w:tcPr>
          <w:p w14:paraId="1367322B" w14:textId="77777777" w:rsidR="00B557D8" w:rsidRDefault="00B557D8" w:rsidP="001F4D0A">
            <w:pPr>
              <w:jc w:val="center"/>
              <w:rPr>
                <w:rFonts w:ascii="Courier New" w:hAnsi="Courier New" w:cs="Courier New"/>
                <w:sz w:val="24"/>
                <w:szCs w:val="24"/>
              </w:rPr>
            </w:pPr>
          </w:p>
        </w:tc>
        <w:tc>
          <w:tcPr>
            <w:tcW w:w="1369" w:type="dxa"/>
          </w:tcPr>
          <w:p w14:paraId="78FC60A0" w14:textId="77777777" w:rsidR="00B557D8" w:rsidRDefault="00B557D8" w:rsidP="001F4D0A">
            <w:pPr>
              <w:jc w:val="center"/>
              <w:rPr>
                <w:rFonts w:ascii="Courier New" w:hAnsi="Courier New" w:cs="Courier New"/>
                <w:sz w:val="24"/>
                <w:szCs w:val="24"/>
              </w:rPr>
            </w:pPr>
          </w:p>
        </w:tc>
        <w:tc>
          <w:tcPr>
            <w:tcW w:w="1094" w:type="dxa"/>
          </w:tcPr>
          <w:p w14:paraId="0513E57F" w14:textId="77777777" w:rsidR="00B557D8" w:rsidRDefault="00B557D8" w:rsidP="001F4D0A">
            <w:pPr>
              <w:jc w:val="center"/>
              <w:rPr>
                <w:rFonts w:ascii="Courier New" w:hAnsi="Courier New" w:cs="Courier New"/>
                <w:sz w:val="24"/>
                <w:szCs w:val="24"/>
              </w:rPr>
            </w:pPr>
          </w:p>
        </w:tc>
        <w:tc>
          <w:tcPr>
            <w:tcW w:w="1276" w:type="dxa"/>
          </w:tcPr>
          <w:p w14:paraId="1FE6106F" w14:textId="77777777" w:rsidR="00B557D8" w:rsidRDefault="00B557D8" w:rsidP="001F4D0A">
            <w:pPr>
              <w:jc w:val="center"/>
              <w:rPr>
                <w:rFonts w:ascii="Courier New" w:hAnsi="Courier New" w:cs="Courier New"/>
                <w:sz w:val="24"/>
                <w:szCs w:val="24"/>
              </w:rPr>
            </w:pPr>
          </w:p>
        </w:tc>
        <w:tc>
          <w:tcPr>
            <w:tcW w:w="2410" w:type="dxa"/>
          </w:tcPr>
          <w:p w14:paraId="6757E6EA" w14:textId="52624B0D" w:rsidR="00B557D8" w:rsidRDefault="00B557D8" w:rsidP="001F4D0A">
            <w:pPr>
              <w:jc w:val="center"/>
              <w:rPr>
                <w:rFonts w:ascii="Courier New" w:hAnsi="Courier New" w:cs="Courier New"/>
                <w:sz w:val="24"/>
                <w:szCs w:val="24"/>
              </w:rPr>
            </w:pPr>
          </w:p>
        </w:tc>
      </w:tr>
      <w:tr w:rsidR="00B557D8" w14:paraId="0F4A3407" w14:textId="77777777" w:rsidTr="00B557D8">
        <w:tc>
          <w:tcPr>
            <w:tcW w:w="1728" w:type="dxa"/>
          </w:tcPr>
          <w:p w14:paraId="40C8CD74" w14:textId="77777777" w:rsidR="00B557D8" w:rsidRDefault="00B557D8" w:rsidP="001F4D0A">
            <w:pPr>
              <w:jc w:val="center"/>
              <w:rPr>
                <w:rFonts w:ascii="Courier New" w:hAnsi="Courier New" w:cs="Courier New"/>
                <w:sz w:val="24"/>
                <w:szCs w:val="24"/>
              </w:rPr>
            </w:pPr>
          </w:p>
        </w:tc>
        <w:tc>
          <w:tcPr>
            <w:tcW w:w="1729" w:type="dxa"/>
          </w:tcPr>
          <w:p w14:paraId="727EB341" w14:textId="77777777" w:rsidR="00B557D8" w:rsidRDefault="00B557D8" w:rsidP="001F4D0A">
            <w:pPr>
              <w:jc w:val="center"/>
              <w:rPr>
                <w:rFonts w:ascii="Courier New" w:hAnsi="Courier New" w:cs="Courier New"/>
                <w:sz w:val="24"/>
                <w:szCs w:val="24"/>
              </w:rPr>
            </w:pPr>
          </w:p>
        </w:tc>
        <w:tc>
          <w:tcPr>
            <w:tcW w:w="1369" w:type="dxa"/>
          </w:tcPr>
          <w:p w14:paraId="01AFB5D6" w14:textId="77777777" w:rsidR="00B557D8" w:rsidRDefault="00B557D8" w:rsidP="001F4D0A">
            <w:pPr>
              <w:jc w:val="center"/>
              <w:rPr>
                <w:rFonts w:ascii="Courier New" w:hAnsi="Courier New" w:cs="Courier New"/>
                <w:sz w:val="24"/>
                <w:szCs w:val="24"/>
              </w:rPr>
            </w:pPr>
          </w:p>
        </w:tc>
        <w:tc>
          <w:tcPr>
            <w:tcW w:w="1094" w:type="dxa"/>
          </w:tcPr>
          <w:p w14:paraId="4CDF718A" w14:textId="77777777" w:rsidR="00B557D8" w:rsidRDefault="00B557D8" w:rsidP="001F4D0A">
            <w:pPr>
              <w:jc w:val="center"/>
              <w:rPr>
                <w:rFonts w:ascii="Courier New" w:hAnsi="Courier New" w:cs="Courier New"/>
                <w:sz w:val="24"/>
                <w:szCs w:val="24"/>
              </w:rPr>
            </w:pPr>
          </w:p>
        </w:tc>
        <w:tc>
          <w:tcPr>
            <w:tcW w:w="1276" w:type="dxa"/>
          </w:tcPr>
          <w:p w14:paraId="284DD3D5" w14:textId="77777777" w:rsidR="00B557D8" w:rsidRDefault="00B557D8" w:rsidP="001F4D0A">
            <w:pPr>
              <w:jc w:val="center"/>
              <w:rPr>
                <w:rFonts w:ascii="Courier New" w:hAnsi="Courier New" w:cs="Courier New"/>
                <w:sz w:val="24"/>
                <w:szCs w:val="24"/>
              </w:rPr>
            </w:pPr>
          </w:p>
        </w:tc>
        <w:tc>
          <w:tcPr>
            <w:tcW w:w="2410" w:type="dxa"/>
          </w:tcPr>
          <w:p w14:paraId="331387B7" w14:textId="58113C94" w:rsidR="00B557D8" w:rsidRDefault="00B557D8" w:rsidP="001F4D0A">
            <w:pPr>
              <w:jc w:val="center"/>
              <w:rPr>
                <w:rFonts w:ascii="Courier New" w:hAnsi="Courier New" w:cs="Courier New"/>
                <w:sz w:val="24"/>
                <w:szCs w:val="24"/>
              </w:rPr>
            </w:pPr>
          </w:p>
        </w:tc>
      </w:tr>
      <w:tr w:rsidR="00B557D8" w14:paraId="27101CDD" w14:textId="77777777" w:rsidTr="00B557D8">
        <w:tc>
          <w:tcPr>
            <w:tcW w:w="1728" w:type="dxa"/>
          </w:tcPr>
          <w:p w14:paraId="2CBA9B07" w14:textId="77777777" w:rsidR="00B557D8" w:rsidRDefault="00B557D8" w:rsidP="001F4D0A">
            <w:pPr>
              <w:jc w:val="center"/>
              <w:rPr>
                <w:rFonts w:ascii="Courier New" w:hAnsi="Courier New" w:cs="Courier New"/>
                <w:sz w:val="24"/>
                <w:szCs w:val="24"/>
              </w:rPr>
            </w:pPr>
          </w:p>
        </w:tc>
        <w:tc>
          <w:tcPr>
            <w:tcW w:w="1729" w:type="dxa"/>
          </w:tcPr>
          <w:p w14:paraId="0DDA3503" w14:textId="77777777" w:rsidR="00B557D8" w:rsidRDefault="00B557D8" w:rsidP="001F4D0A">
            <w:pPr>
              <w:jc w:val="center"/>
              <w:rPr>
                <w:rFonts w:ascii="Courier New" w:hAnsi="Courier New" w:cs="Courier New"/>
                <w:sz w:val="24"/>
                <w:szCs w:val="24"/>
              </w:rPr>
            </w:pPr>
          </w:p>
        </w:tc>
        <w:tc>
          <w:tcPr>
            <w:tcW w:w="1369" w:type="dxa"/>
          </w:tcPr>
          <w:p w14:paraId="073062EC" w14:textId="77777777" w:rsidR="00B557D8" w:rsidRDefault="00B557D8" w:rsidP="001F4D0A">
            <w:pPr>
              <w:jc w:val="center"/>
              <w:rPr>
                <w:rFonts w:ascii="Courier New" w:hAnsi="Courier New" w:cs="Courier New"/>
                <w:sz w:val="24"/>
                <w:szCs w:val="24"/>
              </w:rPr>
            </w:pPr>
          </w:p>
        </w:tc>
        <w:tc>
          <w:tcPr>
            <w:tcW w:w="1094" w:type="dxa"/>
          </w:tcPr>
          <w:p w14:paraId="664FBF5D" w14:textId="77777777" w:rsidR="00B557D8" w:rsidRDefault="00B557D8" w:rsidP="001F4D0A">
            <w:pPr>
              <w:jc w:val="center"/>
              <w:rPr>
                <w:rFonts w:ascii="Courier New" w:hAnsi="Courier New" w:cs="Courier New"/>
                <w:sz w:val="24"/>
                <w:szCs w:val="24"/>
              </w:rPr>
            </w:pPr>
          </w:p>
        </w:tc>
        <w:tc>
          <w:tcPr>
            <w:tcW w:w="1276" w:type="dxa"/>
          </w:tcPr>
          <w:p w14:paraId="22A15E3F" w14:textId="77777777" w:rsidR="00B557D8" w:rsidRDefault="00B557D8" w:rsidP="001F4D0A">
            <w:pPr>
              <w:jc w:val="center"/>
              <w:rPr>
                <w:rFonts w:ascii="Courier New" w:hAnsi="Courier New" w:cs="Courier New"/>
                <w:sz w:val="24"/>
                <w:szCs w:val="24"/>
              </w:rPr>
            </w:pPr>
          </w:p>
        </w:tc>
        <w:tc>
          <w:tcPr>
            <w:tcW w:w="2410" w:type="dxa"/>
          </w:tcPr>
          <w:p w14:paraId="1C6D4581" w14:textId="4CC45298" w:rsidR="00B557D8" w:rsidRDefault="00B557D8" w:rsidP="001F4D0A">
            <w:pPr>
              <w:jc w:val="center"/>
              <w:rPr>
                <w:rFonts w:ascii="Courier New" w:hAnsi="Courier New" w:cs="Courier New"/>
                <w:sz w:val="24"/>
                <w:szCs w:val="24"/>
              </w:rPr>
            </w:pPr>
          </w:p>
        </w:tc>
      </w:tr>
    </w:tbl>
    <w:p w14:paraId="30300A33" w14:textId="77777777" w:rsidR="00FA3BAB" w:rsidRDefault="00FA3BAB" w:rsidP="00FA3BAB">
      <w:pPr>
        <w:jc w:val="center"/>
        <w:rPr>
          <w:rFonts w:ascii="Courier New" w:hAnsi="Courier New" w:cs="Courier New"/>
          <w:sz w:val="24"/>
          <w:szCs w:val="24"/>
        </w:rPr>
      </w:pPr>
    </w:p>
    <w:p w14:paraId="56013314" w14:textId="29B6FDF2" w:rsidR="00881E44" w:rsidRDefault="00F91FBB">
      <w:pPr>
        <w:rPr>
          <w:rFonts w:asciiTheme="majorHAnsi" w:eastAsiaTheme="majorEastAsia" w:hAnsiTheme="majorHAnsi" w:cstheme="majorBidi"/>
          <w:b/>
          <w:bCs/>
          <w:i/>
          <w:iCs/>
          <w:color w:val="4F81BD" w:themeColor="accent1"/>
        </w:rPr>
      </w:pPr>
      <w:r>
        <w:t>Não</w:t>
      </w:r>
      <w:r w:rsidR="00850CEF">
        <w:t xml:space="preserve"> se verificou a necessidade de utilização de triggers para o processo de migração.</w:t>
      </w:r>
      <w:r w:rsidR="00881E44">
        <w:br w:type="page"/>
      </w:r>
    </w:p>
    <w:p w14:paraId="39DBB951" w14:textId="4EC7256F" w:rsidR="00891B2B" w:rsidRDefault="00891B2B" w:rsidP="00891B2B">
      <w:pPr>
        <w:pStyle w:val="Heading4"/>
      </w:pPr>
      <w:bookmarkStart w:id="32" w:name="_Toc535335184"/>
      <w:r>
        <w:lastRenderedPageBreak/>
        <w:t xml:space="preserve">Apreciação Crítica de </w:t>
      </w:r>
      <w:proofErr w:type="gramStart"/>
      <w:r>
        <w:t xml:space="preserve">triggers </w:t>
      </w:r>
      <w:r w:rsidR="00797D6D">
        <w:t xml:space="preserve"> de</w:t>
      </w:r>
      <w:proofErr w:type="gramEnd"/>
      <w:r w:rsidR="00797D6D">
        <w:t xml:space="preserve"> suporte à </w:t>
      </w:r>
      <w:r w:rsidR="00797D6D" w:rsidRPr="00797D6D">
        <w:t xml:space="preserve">migração </w:t>
      </w:r>
      <w:r w:rsidR="00797D6D">
        <w:t>de dados</w:t>
      </w:r>
      <w:bookmarkEnd w:id="32"/>
    </w:p>
    <w:p w14:paraId="3D611E69" w14:textId="77777777" w:rsidR="00891B2B" w:rsidRPr="00226BFA" w:rsidRDefault="00891B2B" w:rsidP="00891B2B"/>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91B2B" w14:paraId="0DF0F4AF" w14:textId="77777777" w:rsidTr="00891B2B">
        <w:tc>
          <w:tcPr>
            <w:tcW w:w="8720" w:type="dxa"/>
            <w:shd w:val="clear" w:color="auto" w:fill="E6E6E6"/>
          </w:tcPr>
          <w:p w14:paraId="13446EDC" w14:textId="77777777" w:rsidR="002A1A07" w:rsidRDefault="002A1A07" w:rsidP="00393ABC">
            <w:pPr>
              <w:rPr>
                <w:rFonts w:asciiTheme="majorHAnsi" w:eastAsiaTheme="majorEastAsia" w:hAnsiTheme="majorHAnsi" w:cstheme="majorBidi"/>
                <w:color w:val="365F91" w:themeColor="accent1" w:themeShade="BF"/>
                <w:sz w:val="26"/>
                <w:szCs w:val="26"/>
              </w:rPr>
            </w:pPr>
          </w:p>
          <w:p w14:paraId="4D9A603B" w14:textId="77777777" w:rsidR="002A1A07" w:rsidRDefault="002A1A07" w:rsidP="00393AB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3395C21C" w14:textId="77777777" w:rsidR="002A1A07" w:rsidRDefault="002A1A07" w:rsidP="00393ABC">
            <w:pPr>
              <w:rPr>
                <w:rFonts w:asciiTheme="majorHAnsi" w:eastAsiaTheme="majorEastAsia" w:hAnsiTheme="majorHAnsi" w:cstheme="majorBidi"/>
                <w:color w:val="365F91" w:themeColor="accent1" w:themeShade="BF"/>
                <w:sz w:val="26"/>
                <w:szCs w:val="26"/>
              </w:rPr>
            </w:pPr>
          </w:p>
          <w:p w14:paraId="15AD22B8" w14:textId="366AA056"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2E19B54D" w14:textId="77777777" w:rsidR="00393ABC" w:rsidRDefault="00393ABC" w:rsidP="00393ABC">
            <w:pPr>
              <w:rPr>
                <w:rFonts w:ascii="Courier New" w:hAnsi="Courier New" w:cs="Courier New"/>
                <w:b/>
                <w:sz w:val="24"/>
                <w:szCs w:val="24"/>
              </w:rPr>
            </w:pPr>
          </w:p>
          <w:p w14:paraId="2B4D1740" w14:textId="77777777" w:rsidR="00393ABC" w:rsidRDefault="00393ABC" w:rsidP="00393ABC">
            <w:pPr>
              <w:rPr>
                <w:rFonts w:ascii="Courier New" w:hAnsi="Courier New" w:cs="Courier New"/>
                <w:b/>
                <w:sz w:val="24"/>
                <w:szCs w:val="24"/>
              </w:rPr>
            </w:pPr>
          </w:p>
          <w:p w14:paraId="55EA3982" w14:textId="77777777" w:rsidR="00393ABC" w:rsidRDefault="00393ABC" w:rsidP="00891B2B">
            <w:pPr>
              <w:rPr>
                <w:rFonts w:ascii="Courier New" w:hAnsi="Courier New" w:cs="Courier New"/>
                <w:b/>
                <w:sz w:val="24"/>
                <w:szCs w:val="24"/>
              </w:rPr>
            </w:pPr>
          </w:p>
          <w:p w14:paraId="0EAFB823" w14:textId="77777777" w:rsidR="00891B2B" w:rsidRDefault="00891B2B" w:rsidP="00891B2B">
            <w:pPr>
              <w:rPr>
                <w:rFonts w:ascii="Courier New" w:hAnsi="Courier New" w:cs="Courier New"/>
                <w:sz w:val="24"/>
                <w:szCs w:val="24"/>
              </w:rPr>
            </w:pPr>
            <w:r>
              <w:rPr>
                <w:rFonts w:ascii="Courier New" w:hAnsi="Courier New" w:cs="Courier New"/>
                <w:b/>
                <w:sz w:val="24"/>
                <w:szCs w:val="24"/>
              </w:rPr>
              <w:t>Lista de Triggers (para cada trigger assinalar com x em célula correspondente)</w:t>
            </w:r>
          </w:p>
          <w:p w14:paraId="0637D8CE" w14:textId="77777777" w:rsidR="00891B2B" w:rsidRDefault="00891B2B" w:rsidP="00891B2B">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891B2B" w14:paraId="73D100A6" w14:textId="77777777" w:rsidTr="00891B2B">
              <w:tc>
                <w:tcPr>
                  <w:tcW w:w="1795" w:type="dxa"/>
                </w:tcPr>
                <w:p w14:paraId="27851242" w14:textId="77777777" w:rsidR="00891B2B" w:rsidRDefault="00891B2B" w:rsidP="00891B2B">
                  <w:pPr>
                    <w:rPr>
                      <w:rFonts w:ascii="Courier New" w:hAnsi="Courier New" w:cs="Courier New"/>
                      <w:sz w:val="24"/>
                      <w:szCs w:val="24"/>
                    </w:rPr>
                  </w:pPr>
                </w:p>
              </w:tc>
              <w:tc>
                <w:tcPr>
                  <w:tcW w:w="1674" w:type="dxa"/>
                </w:tcPr>
                <w:p w14:paraId="371A2307" w14:textId="77777777" w:rsidR="00891B2B" w:rsidRDefault="00891B2B" w:rsidP="00891B2B">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00BE8E1A" w14:textId="77777777" w:rsidR="00891B2B" w:rsidRDefault="00891B2B" w:rsidP="00891B2B">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295E24A8" w14:textId="77777777" w:rsidR="00891B2B" w:rsidRDefault="00891B2B" w:rsidP="00891B2B">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1BB11721" w14:textId="77777777" w:rsidR="00891B2B" w:rsidRDefault="00891B2B" w:rsidP="00891B2B">
                  <w:pPr>
                    <w:rPr>
                      <w:rFonts w:ascii="Courier New" w:hAnsi="Courier New" w:cs="Courier New"/>
                      <w:sz w:val="24"/>
                      <w:szCs w:val="24"/>
                    </w:rPr>
                  </w:pPr>
                  <w:r>
                    <w:rPr>
                      <w:rFonts w:ascii="Courier New" w:hAnsi="Courier New" w:cs="Courier New"/>
                      <w:sz w:val="24"/>
                      <w:szCs w:val="24"/>
                    </w:rPr>
                    <w:t>Não Especificado (criado de novo)</w:t>
                  </w:r>
                </w:p>
              </w:tc>
            </w:tr>
            <w:tr w:rsidR="00891B2B" w14:paraId="0C004494" w14:textId="77777777" w:rsidTr="00891B2B">
              <w:tc>
                <w:tcPr>
                  <w:tcW w:w="1795" w:type="dxa"/>
                </w:tcPr>
                <w:p w14:paraId="3412D694" w14:textId="77777777" w:rsidR="00891B2B" w:rsidRDefault="00891B2B" w:rsidP="00891B2B">
                  <w:pPr>
                    <w:rPr>
                      <w:rFonts w:ascii="Courier New" w:hAnsi="Courier New" w:cs="Courier New"/>
                      <w:sz w:val="24"/>
                      <w:szCs w:val="24"/>
                    </w:rPr>
                  </w:pPr>
                  <w:r>
                    <w:rPr>
                      <w:rFonts w:ascii="Courier New" w:hAnsi="Courier New" w:cs="Courier New"/>
                      <w:sz w:val="24"/>
                      <w:szCs w:val="24"/>
                    </w:rPr>
                    <w:t>Nome Trigger</w:t>
                  </w:r>
                </w:p>
                <w:p w14:paraId="51BECE25"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FF74E3D" w14:textId="77777777" w:rsidR="00891B2B" w:rsidRDefault="00891B2B" w:rsidP="00891B2B">
                  <w:pPr>
                    <w:rPr>
                      <w:rFonts w:ascii="Courier New" w:hAnsi="Courier New" w:cs="Courier New"/>
                      <w:sz w:val="24"/>
                      <w:szCs w:val="24"/>
                    </w:rPr>
                  </w:pPr>
                </w:p>
              </w:tc>
              <w:tc>
                <w:tcPr>
                  <w:tcW w:w="1675" w:type="dxa"/>
                </w:tcPr>
                <w:p w14:paraId="6D814A1B" w14:textId="77777777" w:rsidR="00891B2B" w:rsidRDefault="00891B2B" w:rsidP="00891B2B">
                  <w:pPr>
                    <w:rPr>
                      <w:rFonts w:ascii="Courier New" w:hAnsi="Courier New" w:cs="Courier New"/>
                      <w:sz w:val="24"/>
                      <w:szCs w:val="24"/>
                    </w:rPr>
                  </w:pPr>
                </w:p>
              </w:tc>
              <w:tc>
                <w:tcPr>
                  <w:tcW w:w="1675" w:type="dxa"/>
                </w:tcPr>
                <w:p w14:paraId="1404E6BF" w14:textId="77777777" w:rsidR="00891B2B" w:rsidRDefault="00891B2B" w:rsidP="00891B2B">
                  <w:pPr>
                    <w:rPr>
                      <w:rFonts w:ascii="Courier New" w:hAnsi="Courier New" w:cs="Courier New"/>
                      <w:sz w:val="24"/>
                      <w:szCs w:val="24"/>
                    </w:rPr>
                  </w:pPr>
                </w:p>
              </w:tc>
              <w:tc>
                <w:tcPr>
                  <w:tcW w:w="1675" w:type="dxa"/>
                </w:tcPr>
                <w:p w14:paraId="1B14E775" w14:textId="77777777" w:rsidR="00891B2B" w:rsidRDefault="00891B2B" w:rsidP="00891B2B">
                  <w:pPr>
                    <w:rPr>
                      <w:rFonts w:ascii="Courier New" w:hAnsi="Courier New" w:cs="Courier New"/>
                      <w:sz w:val="24"/>
                      <w:szCs w:val="24"/>
                    </w:rPr>
                  </w:pPr>
                </w:p>
              </w:tc>
            </w:tr>
            <w:tr w:rsidR="00891B2B" w14:paraId="5F7BC050" w14:textId="77777777" w:rsidTr="00891B2B">
              <w:tc>
                <w:tcPr>
                  <w:tcW w:w="1795" w:type="dxa"/>
                </w:tcPr>
                <w:p w14:paraId="0153A9C7" w14:textId="77777777" w:rsidR="00891B2B" w:rsidRDefault="00891B2B" w:rsidP="00891B2B">
                  <w:pPr>
                    <w:rPr>
                      <w:rFonts w:ascii="Courier New" w:hAnsi="Courier New" w:cs="Courier New"/>
                      <w:sz w:val="24"/>
                      <w:szCs w:val="24"/>
                    </w:rPr>
                  </w:pPr>
                  <w:r>
                    <w:rPr>
                      <w:rFonts w:ascii="Courier New" w:hAnsi="Courier New" w:cs="Courier New"/>
                      <w:sz w:val="24"/>
                      <w:szCs w:val="24"/>
                    </w:rPr>
                    <w:t>Nome Trigger</w:t>
                  </w:r>
                </w:p>
                <w:p w14:paraId="01A4D9C4"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C42D699" w14:textId="77777777" w:rsidR="00891B2B" w:rsidRDefault="00891B2B" w:rsidP="00891B2B">
                  <w:pPr>
                    <w:rPr>
                      <w:rFonts w:ascii="Courier New" w:hAnsi="Courier New" w:cs="Courier New"/>
                      <w:sz w:val="24"/>
                      <w:szCs w:val="24"/>
                    </w:rPr>
                  </w:pPr>
                </w:p>
              </w:tc>
              <w:tc>
                <w:tcPr>
                  <w:tcW w:w="1675" w:type="dxa"/>
                </w:tcPr>
                <w:p w14:paraId="1B2F78DF" w14:textId="77777777" w:rsidR="00891B2B" w:rsidRDefault="00891B2B" w:rsidP="00891B2B">
                  <w:pPr>
                    <w:rPr>
                      <w:rFonts w:ascii="Courier New" w:hAnsi="Courier New" w:cs="Courier New"/>
                      <w:sz w:val="24"/>
                      <w:szCs w:val="24"/>
                    </w:rPr>
                  </w:pPr>
                </w:p>
              </w:tc>
              <w:tc>
                <w:tcPr>
                  <w:tcW w:w="1675" w:type="dxa"/>
                </w:tcPr>
                <w:p w14:paraId="073CC092" w14:textId="77777777" w:rsidR="00891B2B" w:rsidRDefault="00891B2B" w:rsidP="00891B2B">
                  <w:pPr>
                    <w:rPr>
                      <w:rFonts w:ascii="Courier New" w:hAnsi="Courier New" w:cs="Courier New"/>
                      <w:sz w:val="24"/>
                      <w:szCs w:val="24"/>
                    </w:rPr>
                  </w:pPr>
                </w:p>
              </w:tc>
              <w:tc>
                <w:tcPr>
                  <w:tcW w:w="1675" w:type="dxa"/>
                </w:tcPr>
                <w:p w14:paraId="40B449B0" w14:textId="77777777" w:rsidR="00891B2B" w:rsidRDefault="00891B2B" w:rsidP="00891B2B">
                  <w:pPr>
                    <w:rPr>
                      <w:rFonts w:ascii="Courier New" w:hAnsi="Courier New" w:cs="Courier New"/>
                      <w:sz w:val="24"/>
                      <w:szCs w:val="24"/>
                    </w:rPr>
                  </w:pPr>
                </w:p>
              </w:tc>
            </w:tr>
            <w:tr w:rsidR="00891B2B" w14:paraId="26AD3594" w14:textId="77777777" w:rsidTr="00891B2B">
              <w:tc>
                <w:tcPr>
                  <w:tcW w:w="1795" w:type="dxa"/>
                </w:tcPr>
                <w:p w14:paraId="298D9747" w14:textId="77777777" w:rsidR="00891B2B" w:rsidRDefault="00891B2B" w:rsidP="00891B2B">
                  <w:pPr>
                    <w:rPr>
                      <w:rFonts w:ascii="Courier New" w:hAnsi="Courier New" w:cs="Courier New"/>
                      <w:sz w:val="24"/>
                      <w:szCs w:val="24"/>
                    </w:rPr>
                  </w:pPr>
                  <w:r>
                    <w:rPr>
                      <w:rFonts w:ascii="Courier New" w:hAnsi="Courier New" w:cs="Courier New"/>
                      <w:sz w:val="24"/>
                      <w:szCs w:val="24"/>
                    </w:rPr>
                    <w:t>Nome Trigger</w:t>
                  </w:r>
                </w:p>
                <w:p w14:paraId="37F14CF2"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F21A4B3" w14:textId="77777777" w:rsidR="00891B2B" w:rsidRDefault="00891B2B" w:rsidP="00891B2B">
                  <w:pPr>
                    <w:rPr>
                      <w:rFonts w:ascii="Courier New" w:hAnsi="Courier New" w:cs="Courier New"/>
                      <w:sz w:val="24"/>
                      <w:szCs w:val="24"/>
                    </w:rPr>
                  </w:pPr>
                </w:p>
              </w:tc>
              <w:tc>
                <w:tcPr>
                  <w:tcW w:w="1675" w:type="dxa"/>
                </w:tcPr>
                <w:p w14:paraId="08B83721" w14:textId="77777777" w:rsidR="00891B2B" w:rsidRDefault="00891B2B" w:rsidP="00891B2B">
                  <w:pPr>
                    <w:rPr>
                      <w:rFonts w:ascii="Courier New" w:hAnsi="Courier New" w:cs="Courier New"/>
                      <w:sz w:val="24"/>
                      <w:szCs w:val="24"/>
                    </w:rPr>
                  </w:pPr>
                </w:p>
              </w:tc>
              <w:tc>
                <w:tcPr>
                  <w:tcW w:w="1675" w:type="dxa"/>
                </w:tcPr>
                <w:p w14:paraId="1E27A723" w14:textId="77777777" w:rsidR="00891B2B" w:rsidRDefault="00891B2B" w:rsidP="00891B2B">
                  <w:pPr>
                    <w:rPr>
                      <w:rFonts w:ascii="Courier New" w:hAnsi="Courier New" w:cs="Courier New"/>
                      <w:sz w:val="24"/>
                      <w:szCs w:val="24"/>
                    </w:rPr>
                  </w:pPr>
                </w:p>
              </w:tc>
              <w:tc>
                <w:tcPr>
                  <w:tcW w:w="1675" w:type="dxa"/>
                </w:tcPr>
                <w:p w14:paraId="72439B64" w14:textId="77777777" w:rsidR="00891B2B" w:rsidRDefault="00891B2B" w:rsidP="00891B2B">
                  <w:pPr>
                    <w:rPr>
                      <w:rFonts w:ascii="Courier New" w:hAnsi="Courier New" w:cs="Courier New"/>
                      <w:sz w:val="24"/>
                      <w:szCs w:val="24"/>
                    </w:rPr>
                  </w:pPr>
                </w:p>
              </w:tc>
            </w:tr>
            <w:tr w:rsidR="00891B2B" w14:paraId="7E18EAF9" w14:textId="77777777" w:rsidTr="00891B2B">
              <w:tc>
                <w:tcPr>
                  <w:tcW w:w="1795" w:type="dxa"/>
                </w:tcPr>
                <w:p w14:paraId="5DED381E" w14:textId="77777777" w:rsidR="00891B2B" w:rsidRDefault="00891B2B" w:rsidP="00891B2B">
                  <w:pPr>
                    <w:rPr>
                      <w:rFonts w:ascii="Courier New" w:hAnsi="Courier New" w:cs="Courier New"/>
                      <w:sz w:val="24"/>
                      <w:szCs w:val="24"/>
                    </w:rPr>
                  </w:pPr>
                </w:p>
              </w:tc>
              <w:tc>
                <w:tcPr>
                  <w:tcW w:w="1674" w:type="dxa"/>
                </w:tcPr>
                <w:p w14:paraId="708ED06E" w14:textId="77777777" w:rsidR="00891B2B" w:rsidRDefault="00891B2B" w:rsidP="00891B2B">
                  <w:pPr>
                    <w:rPr>
                      <w:rFonts w:ascii="Courier New" w:hAnsi="Courier New" w:cs="Courier New"/>
                      <w:sz w:val="24"/>
                      <w:szCs w:val="24"/>
                    </w:rPr>
                  </w:pPr>
                </w:p>
              </w:tc>
              <w:tc>
                <w:tcPr>
                  <w:tcW w:w="1675" w:type="dxa"/>
                </w:tcPr>
                <w:p w14:paraId="31DEFDA1" w14:textId="77777777" w:rsidR="00891B2B" w:rsidRDefault="00891B2B" w:rsidP="00891B2B">
                  <w:pPr>
                    <w:rPr>
                      <w:rFonts w:ascii="Courier New" w:hAnsi="Courier New" w:cs="Courier New"/>
                      <w:sz w:val="24"/>
                      <w:szCs w:val="24"/>
                    </w:rPr>
                  </w:pPr>
                </w:p>
              </w:tc>
              <w:tc>
                <w:tcPr>
                  <w:tcW w:w="1675" w:type="dxa"/>
                </w:tcPr>
                <w:p w14:paraId="52B4D218" w14:textId="77777777" w:rsidR="00891B2B" w:rsidRDefault="00891B2B" w:rsidP="00891B2B">
                  <w:pPr>
                    <w:rPr>
                      <w:rFonts w:ascii="Courier New" w:hAnsi="Courier New" w:cs="Courier New"/>
                      <w:sz w:val="24"/>
                      <w:szCs w:val="24"/>
                    </w:rPr>
                  </w:pPr>
                </w:p>
              </w:tc>
              <w:tc>
                <w:tcPr>
                  <w:tcW w:w="1675" w:type="dxa"/>
                </w:tcPr>
                <w:p w14:paraId="7DECBCEE" w14:textId="77777777" w:rsidR="00891B2B" w:rsidRDefault="00891B2B" w:rsidP="00891B2B">
                  <w:pPr>
                    <w:rPr>
                      <w:rFonts w:ascii="Courier New" w:hAnsi="Courier New" w:cs="Courier New"/>
                      <w:sz w:val="24"/>
                      <w:szCs w:val="24"/>
                    </w:rPr>
                  </w:pPr>
                </w:p>
              </w:tc>
            </w:tr>
          </w:tbl>
          <w:p w14:paraId="1CFB3DAF" w14:textId="77777777" w:rsidR="00891B2B" w:rsidRDefault="00891B2B" w:rsidP="00891B2B">
            <w:pPr>
              <w:rPr>
                <w:rFonts w:ascii="Courier New" w:hAnsi="Courier New" w:cs="Courier New"/>
                <w:sz w:val="24"/>
                <w:szCs w:val="24"/>
              </w:rPr>
            </w:pPr>
          </w:p>
          <w:p w14:paraId="6D7A135A" w14:textId="77777777" w:rsidR="00891B2B" w:rsidRDefault="00891B2B" w:rsidP="00891B2B">
            <w:pPr>
              <w:rPr>
                <w:rFonts w:ascii="Courier New" w:hAnsi="Courier New" w:cs="Courier New"/>
                <w:sz w:val="24"/>
                <w:szCs w:val="24"/>
              </w:rPr>
            </w:pPr>
          </w:p>
          <w:p w14:paraId="7F45470C" w14:textId="77777777" w:rsidR="00891B2B" w:rsidRDefault="00891B2B" w:rsidP="00891B2B">
            <w:pPr>
              <w:rPr>
                <w:rFonts w:ascii="Courier New" w:hAnsi="Courier New" w:cs="Courier New"/>
                <w:sz w:val="24"/>
                <w:szCs w:val="24"/>
              </w:rPr>
            </w:pPr>
          </w:p>
          <w:p w14:paraId="1FC3922B" w14:textId="77777777" w:rsidR="00891B2B" w:rsidRDefault="00891B2B" w:rsidP="00891B2B">
            <w:pPr>
              <w:rPr>
                <w:rFonts w:ascii="Courier New" w:hAnsi="Courier New" w:cs="Courier New"/>
                <w:sz w:val="24"/>
                <w:szCs w:val="24"/>
              </w:rPr>
            </w:pPr>
          </w:p>
          <w:p w14:paraId="2CCB4A5F" w14:textId="77777777" w:rsidR="00891B2B" w:rsidRDefault="00891B2B" w:rsidP="00891B2B">
            <w:pPr>
              <w:rPr>
                <w:rFonts w:ascii="Courier New" w:hAnsi="Courier New" w:cs="Courier New"/>
                <w:sz w:val="24"/>
                <w:szCs w:val="24"/>
              </w:rPr>
            </w:pPr>
          </w:p>
        </w:tc>
      </w:tr>
    </w:tbl>
    <w:p w14:paraId="63A652E5" w14:textId="77777777" w:rsidR="00B557D8" w:rsidRDefault="00B557D8">
      <w:pPr>
        <w:rPr>
          <w:rStyle w:val="Heading3Char"/>
        </w:rPr>
      </w:pPr>
      <w:r>
        <w:rPr>
          <w:rStyle w:val="Heading3Char"/>
        </w:rPr>
        <w:br w:type="page"/>
      </w:r>
    </w:p>
    <w:p w14:paraId="53704F6D" w14:textId="329DB2BF" w:rsidR="00CB389B" w:rsidRDefault="00CB389B" w:rsidP="00CB389B">
      <w:pPr>
        <w:pStyle w:val="Heading4"/>
      </w:pPr>
      <w:bookmarkStart w:id="33" w:name="_Toc535335185"/>
      <w:r>
        <w:lastRenderedPageBreak/>
        <w:t>Triggers Implementados</w:t>
      </w:r>
      <w:r w:rsidR="00797D6D">
        <w:t xml:space="preserve"> de suporte à </w:t>
      </w:r>
      <w:r w:rsidR="00797D6D" w:rsidRPr="00797D6D">
        <w:t xml:space="preserve">migração </w:t>
      </w:r>
      <w:r w:rsidR="00797D6D">
        <w:t>de dados</w:t>
      </w:r>
      <w:bookmarkEnd w:id="33"/>
    </w:p>
    <w:p w14:paraId="16A3D853" w14:textId="77777777" w:rsidR="00CB389B" w:rsidRPr="00226BFA" w:rsidRDefault="00CB389B" w:rsidP="00CB389B"/>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CB389B" w14:paraId="4A37EC3E" w14:textId="77777777" w:rsidTr="00E5288E">
        <w:tc>
          <w:tcPr>
            <w:tcW w:w="8720" w:type="dxa"/>
            <w:shd w:val="clear" w:color="auto" w:fill="E6E6E6"/>
          </w:tcPr>
          <w:p w14:paraId="26AEA5D2" w14:textId="77777777" w:rsidR="00CB389B" w:rsidRDefault="00CB389B" w:rsidP="00E5288E">
            <w:pPr>
              <w:rPr>
                <w:rFonts w:ascii="Courier New" w:hAnsi="Courier New" w:cs="Courier New"/>
                <w:b/>
                <w:sz w:val="24"/>
                <w:szCs w:val="24"/>
              </w:rPr>
            </w:pPr>
          </w:p>
          <w:p w14:paraId="151C2F93" w14:textId="77777777" w:rsidR="00CB389B" w:rsidRDefault="00CB389B" w:rsidP="00E5288E">
            <w:pPr>
              <w:rPr>
                <w:rFonts w:ascii="Courier New" w:hAnsi="Courier New" w:cs="Courier New"/>
                <w:sz w:val="24"/>
                <w:szCs w:val="24"/>
              </w:rPr>
            </w:pPr>
            <w:r>
              <w:rPr>
                <w:rFonts w:ascii="Courier New" w:hAnsi="Courier New" w:cs="Courier New"/>
                <w:sz w:val="24"/>
                <w:szCs w:val="24"/>
              </w:rPr>
              <w:t>1. Nome Trigger: _____</w:t>
            </w:r>
          </w:p>
          <w:p w14:paraId="7559DC69"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369A953"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57918E52" w14:textId="77777777" w:rsidR="00CB389B" w:rsidRDefault="00CB389B" w:rsidP="00E5288E">
            <w:pPr>
              <w:rPr>
                <w:rFonts w:ascii="Courier New" w:hAnsi="Courier New" w:cs="Courier New"/>
                <w:b/>
                <w:sz w:val="24"/>
                <w:szCs w:val="24"/>
              </w:rPr>
            </w:pPr>
          </w:p>
          <w:p w14:paraId="060DD056" w14:textId="77777777" w:rsidR="00CB389B" w:rsidRDefault="00CB389B" w:rsidP="00E5288E">
            <w:pPr>
              <w:rPr>
                <w:rFonts w:ascii="Courier New" w:hAnsi="Courier New" w:cs="Courier New"/>
                <w:b/>
                <w:sz w:val="24"/>
                <w:szCs w:val="24"/>
              </w:rPr>
            </w:pPr>
          </w:p>
          <w:p w14:paraId="5AFE1FF9" w14:textId="77777777" w:rsidR="00CB389B" w:rsidRDefault="00CB389B" w:rsidP="00E5288E">
            <w:pPr>
              <w:rPr>
                <w:rFonts w:ascii="Courier New" w:hAnsi="Courier New" w:cs="Courier New"/>
                <w:b/>
                <w:sz w:val="24"/>
                <w:szCs w:val="24"/>
              </w:rPr>
            </w:pPr>
          </w:p>
          <w:p w14:paraId="621D7E27" w14:textId="77777777" w:rsidR="00CB389B" w:rsidRDefault="00CB389B" w:rsidP="00E5288E">
            <w:pPr>
              <w:rPr>
                <w:rFonts w:ascii="Courier New" w:hAnsi="Courier New" w:cs="Courier New"/>
                <w:b/>
                <w:sz w:val="24"/>
                <w:szCs w:val="24"/>
              </w:rPr>
            </w:pPr>
          </w:p>
          <w:p w14:paraId="207D912F" w14:textId="77777777" w:rsidR="00CB389B" w:rsidRDefault="00CB389B" w:rsidP="00E5288E">
            <w:pPr>
              <w:rPr>
                <w:rFonts w:ascii="Courier New" w:hAnsi="Courier New" w:cs="Courier New"/>
                <w:sz w:val="24"/>
                <w:szCs w:val="24"/>
              </w:rPr>
            </w:pPr>
            <w:r>
              <w:rPr>
                <w:rFonts w:ascii="Courier New" w:hAnsi="Courier New" w:cs="Courier New"/>
                <w:sz w:val="24"/>
                <w:szCs w:val="24"/>
              </w:rPr>
              <w:t>2. Nome Trigger: _____</w:t>
            </w:r>
          </w:p>
          <w:p w14:paraId="0C378AF3"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49DA3BB5"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543167C5" w14:textId="77777777" w:rsidR="00CB389B" w:rsidRDefault="00CB389B" w:rsidP="00E5288E">
            <w:pPr>
              <w:rPr>
                <w:rFonts w:ascii="Courier New" w:hAnsi="Courier New" w:cs="Courier New"/>
                <w:b/>
                <w:sz w:val="24"/>
                <w:szCs w:val="24"/>
              </w:rPr>
            </w:pPr>
          </w:p>
          <w:p w14:paraId="0666C251" w14:textId="77777777" w:rsidR="00CB389B" w:rsidRDefault="00CB389B" w:rsidP="00E5288E">
            <w:pPr>
              <w:rPr>
                <w:rFonts w:ascii="Courier New" w:hAnsi="Courier New" w:cs="Courier New"/>
                <w:b/>
                <w:sz w:val="24"/>
                <w:szCs w:val="24"/>
              </w:rPr>
            </w:pPr>
          </w:p>
          <w:p w14:paraId="2F39576C" w14:textId="77777777" w:rsidR="00CB389B" w:rsidRDefault="00CB389B" w:rsidP="00E5288E">
            <w:pPr>
              <w:rPr>
                <w:rFonts w:ascii="Courier New" w:hAnsi="Courier New" w:cs="Courier New"/>
                <w:b/>
                <w:sz w:val="24"/>
                <w:szCs w:val="24"/>
              </w:rPr>
            </w:pPr>
          </w:p>
          <w:p w14:paraId="45DB9457" w14:textId="77777777" w:rsidR="00CB389B" w:rsidRDefault="00CB389B" w:rsidP="00E5288E">
            <w:pPr>
              <w:rPr>
                <w:rFonts w:ascii="Courier New" w:hAnsi="Courier New" w:cs="Courier New"/>
                <w:sz w:val="24"/>
                <w:szCs w:val="24"/>
              </w:rPr>
            </w:pPr>
            <w:r>
              <w:rPr>
                <w:rFonts w:ascii="Courier New" w:hAnsi="Courier New" w:cs="Courier New"/>
                <w:sz w:val="24"/>
                <w:szCs w:val="24"/>
              </w:rPr>
              <w:t>3. Nome Trigger: _____</w:t>
            </w:r>
          </w:p>
          <w:p w14:paraId="13D699BC"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AD489C1"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36B57D64" w14:textId="77777777" w:rsidR="00CB389B" w:rsidRDefault="00CB389B" w:rsidP="00E5288E">
            <w:pPr>
              <w:rPr>
                <w:rFonts w:ascii="Courier New" w:hAnsi="Courier New" w:cs="Courier New"/>
                <w:b/>
                <w:sz w:val="24"/>
                <w:szCs w:val="24"/>
              </w:rPr>
            </w:pPr>
          </w:p>
          <w:p w14:paraId="6B983BB8" w14:textId="77777777" w:rsidR="00CB389B" w:rsidRDefault="00CB389B" w:rsidP="00E5288E">
            <w:pPr>
              <w:rPr>
                <w:rFonts w:ascii="Courier New" w:hAnsi="Courier New" w:cs="Courier New"/>
                <w:sz w:val="24"/>
                <w:szCs w:val="24"/>
              </w:rPr>
            </w:pPr>
          </w:p>
        </w:tc>
      </w:tr>
    </w:tbl>
    <w:p w14:paraId="3C458E49" w14:textId="77777777" w:rsidR="00CB389B" w:rsidRDefault="00CB389B">
      <w:pPr>
        <w:rPr>
          <w:rStyle w:val="Heading3Char"/>
        </w:rPr>
      </w:pPr>
    </w:p>
    <w:p w14:paraId="5E3AA61C" w14:textId="77777777" w:rsidR="00CB389B" w:rsidRDefault="00CB389B">
      <w:pPr>
        <w:rPr>
          <w:rStyle w:val="Heading3Char"/>
        </w:rPr>
      </w:pPr>
      <w:r>
        <w:rPr>
          <w:rStyle w:val="Heading3Char"/>
        </w:rPr>
        <w:br w:type="page"/>
      </w:r>
    </w:p>
    <w:p w14:paraId="7C3D0B69" w14:textId="537DCE8D" w:rsidR="00FA3BAB" w:rsidRDefault="0008705E" w:rsidP="00FA3BAB">
      <w:pPr>
        <w:pStyle w:val="Heading3"/>
        <w:rPr>
          <w:rStyle w:val="Heading3Char"/>
        </w:rPr>
      </w:pPr>
      <w:bookmarkStart w:id="34" w:name="_Ref535330494"/>
      <w:bookmarkStart w:id="35" w:name="_Toc535335186"/>
      <w:proofErr w:type="spellStart"/>
      <w:r>
        <w:rPr>
          <w:rStyle w:val="Heading3Char"/>
        </w:rPr>
        <w:lastRenderedPageBreak/>
        <w:t>Stored</w:t>
      </w:r>
      <w:proofErr w:type="spellEnd"/>
      <w:r w:rsidR="00FA3BAB" w:rsidRPr="00104203">
        <w:rPr>
          <w:rStyle w:val="Heading3Char"/>
        </w:rPr>
        <w:t xml:space="preserve"> </w:t>
      </w:r>
      <w:proofErr w:type="spellStart"/>
      <w:r w:rsidR="00FA3BAB" w:rsidRPr="00104203">
        <w:rPr>
          <w:rStyle w:val="Heading3Char"/>
        </w:rPr>
        <w:t>Procedures</w:t>
      </w:r>
      <w:proofErr w:type="spellEnd"/>
      <w:r w:rsidR="00FA3BAB" w:rsidRPr="00104203">
        <w:rPr>
          <w:rStyle w:val="Heading3Char"/>
        </w:rPr>
        <w:t xml:space="preserve"> de suporte à </w:t>
      </w:r>
      <w:r w:rsidR="00FA3BAB">
        <w:rPr>
          <w:rStyle w:val="Heading3Char"/>
        </w:rPr>
        <w:t>migração</w:t>
      </w:r>
      <w:r w:rsidR="00FA3BAB" w:rsidRPr="00104203">
        <w:rPr>
          <w:rStyle w:val="Heading3Char"/>
        </w:rPr>
        <w:t xml:space="preserve"> de dados</w:t>
      </w:r>
      <w:bookmarkEnd w:id="34"/>
      <w:bookmarkEnd w:id="35"/>
      <w:r w:rsidR="00FA3BAB" w:rsidRPr="00104203">
        <w:rPr>
          <w:rStyle w:val="Heading3Char"/>
        </w:rPr>
        <w:t xml:space="preserve"> </w:t>
      </w:r>
    </w:p>
    <w:p w14:paraId="1C69E67E" w14:textId="77777777" w:rsidR="00C4376B" w:rsidRPr="00C4376B" w:rsidRDefault="00C4376B" w:rsidP="00C4376B"/>
    <w:tbl>
      <w:tblPr>
        <w:tblStyle w:val="TableGrid"/>
        <w:tblW w:w="8331" w:type="dxa"/>
        <w:tblLayout w:type="fixed"/>
        <w:tblLook w:val="04A0" w:firstRow="1" w:lastRow="0" w:firstColumn="1" w:lastColumn="0" w:noHBand="0" w:noVBand="1"/>
      </w:tblPr>
      <w:tblGrid>
        <w:gridCol w:w="2808"/>
        <w:gridCol w:w="1350"/>
        <w:gridCol w:w="1479"/>
        <w:gridCol w:w="1275"/>
        <w:gridCol w:w="1419"/>
      </w:tblGrid>
      <w:tr w:rsidR="00B557D8" w14:paraId="2F7A9C32" w14:textId="77777777" w:rsidTr="00CD69BC">
        <w:tc>
          <w:tcPr>
            <w:tcW w:w="2808" w:type="dxa"/>
            <w:vAlign w:val="center"/>
          </w:tcPr>
          <w:p w14:paraId="4CEBC84F" w14:textId="77777777" w:rsidR="00B557D8" w:rsidRPr="00CD69BC" w:rsidRDefault="00B557D8" w:rsidP="00CC7FBA">
            <w:pPr>
              <w:jc w:val="center"/>
              <w:rPr>
                <w:rFonts w:ascii="Courier New" w:hAnsi="Courier New" w:cs="Courier New"/>
              </w:rPr>
            </w:pPr>
            <w:r w:rsidRPr="00CD69BC">
              <w:rPr>
                <w:rFonts w:ascii="Courier New" w:hAnsi="Courier New" w:cs="Courier New"/>
              </w:rPr>
              <w:t>Nome Procedimento</w:t>
            </w:r>
          </w:p>
        </w:tc>
        <w:tc>
          <w:tcPr>
            <w:tcW w:w="1350" w:type="dxa"/>
            <w:vAlign w:val="center"/>
          </w:tcPr>
          <w:p w14:paraId="0C7060A2" w14:textId="77777777" w:rsidR="00B557D8" w:rsidRPr="00CD69BC" w:rsidRDefault="00B557D8" w:rsidP="00CC7FBA">
            <w:pPr>
              <w:jc w:val="center"/>
              <w:rPr>
                <w:rFonts w:ascii="Courier New" w:hAnsi="Courier New" w:cs="Courier New"/>
              </w:rPr>
            </w:pPr>
            <w:r w:rsidRPr="00CD69BC">
              <w:rPr>
                <w:rFonts w:ascii="Courier New" w:hAnsi="Courier New" w:cs="Courier New"/>
              </w:rPr>
              <w:t>Parâmetros Entrada</w:t>
            </w:r>
          </w:p>
        </w:tc>
        <w:tc>
          <w:tcPr>
            <w:tcW w:w="1479" w:type="dxa"/>
            <w:vAlign w:val="center"/>
          </w:tcPr>
          <w:p w14:paraId="4E37E9D6" w14:textId="77777777" w:rsidR="00B557D8" w:rsidRPr="00CD69BC" w:rsidRDefault="00B557D8" w:rsidP="00CC7FBA">
            <w:pPr>
              <w:jc w:val="center"/>
              <w:rPr>
                <w:rFonts w:ascii="Courier New" w:hAnsi="Courier New" w:cs="Courier New"/>
              </w:rPr>
            </w:pPr>
            <w:r w:rsidRPr="00CD69BC">
              <w:rPr>
                <w:rFonts w:ascii="Courier New" w:hAnsi="Courier New" w:cs="Courier New"/>
              </w:rPr>
              <w:t>Parâmetros Saída</w:t>
            </w:r>
          </w:p>
        </w:tc>
        <w:tc>
          <w:tcPr>
            <w:tcW w:w="1275" w:type="dxa"/>
            <w:vAlign w:val="center"/>
          </w:tcPr>
          <w:p w14:paraId="45DB2D3E" w14:textId="77777777" w:rsidR="00B557D8" w:rsidRPr="00CD69BC" w:rsidRDefault="00B557D8" w:rsidP="00CC7FBA">
            <w:pPr>
              <w:jc w:val="center"/>
              <w:rPr>
                <w:rFonts w:ascii="Courier New" w:hAnsi="Courier New" w:cs="Courier New"/>
              </w:rPr>
            </w:pPr>
            <w:r w:rsidRPr="00CD69BC">
              <w:rPr>
                <w:rFonts w:ascii="Courier New" w:hAnsi="Courier New" w:cs="Courier New"/>
              </w:rPr>
              <w:t>BD</w:t>
            </w:r>
          </w:p>
          <w:p w14:paraId="4C1B34C8" w14:textId="66551DAD" w:rsidR="00B557D8" w:rsidRPr="00CD69BC" w:rsidRDefault="00B557D8" w:rsidP="00CC7FBA">
            <w:pPr>
              <w:jc w:val="center"/>
              <w:rPr>
                <w:rFonts w:ascii="Courier New" w:hAnsi="Courier New" w:cs="Courier New"/>
              </w:rPr>
            </w:pPr>
            <w:r w:rsidRPr="00CD69BC">
              <w:rPr>
                <w:rFonts w:ascii="Courier New" w:hAnsi="Courier New" w:cs="Courier New"/>
              </w:rPr>
              <w:t>(</w:t>
            </w:r>
            <w:r w:rsidR="00797D6D" w:rsidRPr="00CD69BC">
              <w:rPr>
                <w:rFonts w:ascii="Courier New" w:hAnsi="Courier New" w:cs="Courier New"/>
              </w:rPr>
              <w:t>Origem</w:t>
            </w:r>
            <w:r w:rsidRPr="00CD69BC">
              <w:rPr>
                <w:rFonts w:ascii="Courier New" w:hAnsi="Courier New" w:cs="Courier New"/>
              </w:rPr>
              <w:t xml:space="preserve"> ou </w:t>
            </w:r>
            <w:r w:rsidR="00797D6D" w:rsidRPr="00CD69BC">
              <w:rPr>
                <w:rFonts w:ascii="Courier New" w:hAnsi="Courier New" w:cs="Courier New"/>
              </w:rPr>
              <w:t>Destino</w:t>
            </w:r>
            <w:r w:rsidRPr="00CD69BC">
              <w:rPr>
                <w:rFonts w:ascii="Courier New" w:hAnsi="Courier New" w:cs="Courier New"/>
              </w:rPr>
              <w:t>)</w:t>
            </w:r>
          </w:p>
        </w:tc>
        <w:tc>
          <w:tcPr>
            <w:tcW w:w="1419" w:type="dxa"/>
            <w:vAlign w:val="center"/>
          </w:tcPr>
          <w:p w14:paraId="52129F6B" w14:textId="6F05C9CA" w:rsidR="00B557D8" w:rsidRPr="00CD69BC" w:rsidRDefault="00B557D8" w:rsidP="00CC7FBA">
            <w:pPr>
              <w:jc w:val="center"/>
              <w:rPr>
                <w:rFonts w:ascii="Courier New" w:hAnsi="Courier New" w:cs="Courier New"/>
              </w:rPr>
            </w:pPr>
            <w:r w:rsidRPr="00CD69BC">
              <w:rPr>
                <w:rFonts w:ascii="Courier New" w:hAnsi="Courier New" w:cs="Courier New"/>
              </w:rPr>
              <w:t>Muito breve descrição</w:t>
            </w:r>
          </w:p>
        </w:tc>
      </w:tr>
      <w:tr w:rsidR="00584A22" w:rsidRPr="00CD69BC" w14:paraId="291EED07" w14:textId="77777777" w:rsidTr="00CD69BC">
        <w:tc>
          <w:tcPr>
            <w:tcW w:w="2808" w:type="dxa"/>
          </w:tcPr>
          <w:p w14:paraId="50163C91" w14:textId="102BFDDA" w:rsidR="00584A22" w:rsidRPr="004353C8" w:rsidRDefault="00584A22" w:rsidP="00C05675">
            <w:pPr>
              <w:jc w:val="center"/>
              <w:rPr>
                <w:rFonts w:ascii="Courier New" w:hAnsi="Courier New" w:cs="Courier New"/>
                <w:sz w:val="18"/>
                <w:szCs w:val="18"/>
                <w:highlight w:val="yellow"/>
              </w:rPr>
            </w:pPr>
          </w:p>
        </w:tc>
        <w:tc>
          <w:tcPr>
            <w:tcW w:w="1350" w:type="dxa"/>
          </w:tcPr>
          <w:p w14:paraId="001E6371" w14:textId="0F0A109D" w:rsidR="00584A22" w:rsidRPr="004353C8" w:rsidRDefault="00584A22" w:rsidP="00C05675">
            <w:pPr>
              <w:jc w:val="center"/>
              <w:rPr>
                <w:rFonts w:ascii="Courier New" w:hAnsi="Courier New" w:cs="Courier New"/>
                <w:sz w:val="18"/>
                <w:szCs w:val="18"/>
                <w:highlight w:val="yellow"/>
              </w:rPr>
            </w:pPr>
          </w:p>
        </w:tc>
        <w:tc>
          <w:tcPr>
            <w:tcW w:w="1479" w:type="dxa"/>
          </w:tcPr>
          <w:p w14:paraId="28D99495" w14:textId="77777777" w:rsidR="00584A22" w:rsidRPr="004353C8" w:rsidRDefault="00584A22" w:rsidP="00C05675">
            <w:pPr>
              <w:jc w:val="center"/>
              <w:rPr>
                <w:rFonts w:ascii="Courier New" w:hAnsi="Courier New" w:cs="Courier New"/>
                <w:sz w:val="18"/>
                <w:szCs w:val="18"/>
                <w:highlight w:val="yellow"/>
              </w:rPr>
            </w:pPr>
          </w:p>
        </w:tc>
        <w:tc>
          <w:tcPr>
            <w:tcW w:w="1275" w:type="dxa"/>
          </w:tcPr>
          <w:p w14:paraId="3E25EA41" w14:textId="5DEE0386" w:rsidR="00584A22" w:rsidRPr="004353C8" w:rsidRDefault="00584A22" w:rsidP="00C05675">
            <w:pPr>
              <w:jc w:val="center"/>
              <w:rPr>
                <w:rFonts w:ascii="Courier New" w:hAnsi="Courier New" w:cs="Courier New"/>
                <w:sz w:val="18"/>
                <w:szCs w:val="18"/>
                <w:highlight w:val="yellow"/>
              </w:rPr>
            </w:pPr>
          </w:p>
        </w:tc>
        <w:tc>
          <w:tcPr>
            <w:tcW w:w="1419" w:type="dxa"/>
          </w:tcPr>
          <w:p w14:paraId="4F988479" w14:textId="6C38E675" w:rsidR="00584A22" w:rsidRPr="004353C8" w:rsidRDefault="00584A22" w:rsidP="00C05675">
            <w:pPr>
              <w:jc w:val="center"/>
              <w:rPr>
                <w:rFonts w:ascii="Courier New" w:hAnsi="Courier New" w:cs="Courier New"/>
                <w:sz w:val="18"/>
                <w:szCs w:val="18"/>
                <w:highlight w:val="yellow"/>
              </w:rPr>
            </w:pPr>
          </w:p>
        </w:tc>
      </w:tr>
      <w:tr w:rsidR="00584A22" w:rsidRPr="00CD69BC" w14:paraId="1BF0D759" w14:textId="77777777" w:rsidTr="00CD69BC">
        <w:tc>
          <w:tcPr>
            <w:tcW w:w="2808" w:type="dxa"/>
          </w:tcPr>
          <w:p w14:paraId="2277DB92" w14:textId="2E407ED3" w:rsidR="00584A22" w:rsidRPr="004353C8" w:rsidRDefault="00584A22" w:rsidP="00C05675">
            <w:pPr>
              <w:jc w:val="center"/>
              <w:rPr>
                <w:rFonts w:ascii="Courier New" w:hAnsi="Courier New" w:cs="Courier New"/>
                <w:sz w:val="18"/>
                <w:szCs w:val="18"/>
                <w:highlight w:val="yellow"/>
              </w:rPr>
            </w:pPr>
          </w:p>
        </w:tc>
        <w:tc>
          <w:tcPr>
            <w:tcW w:w="1350" w:type="dxa"/>
          </w:tcPr>
          <w:p w14:paraId="6B2F2217" w14:textId="6A85E8CA" w:rsidR="00584A22" w:rsidRPr="004353C8" w:rsidRDefault="00584A22" w:rsidP="00C05675">
            <w:pPr>
              <w:jc w:val="center"/>
              <w:rPr>
                <w:rFonts w:ascii="Courier New" w:hAnsi="Courier New" w:cs="Courier New"/>
                <w:sz w:val="18"/>
                <w:szCs w:val="18"/>
                <w:highlight w:val="yellow"/>
              </w:rPr>
            </w:pPr>
          </w:p>
        </w:tc>
        <w:tc>
          <w:tcPr>
            <w:tcW w:w="1479" w:type="dxa"/>
          </w:tcPr>
          <w:p w14:paraId="0A3BB316" w14:textId="77777777" w:rsidR="00584A22" w:rsidRPr="004353C8" w:rsidRDefault="00584A22" w:rsidP="00C05675">
            <w:pPr>
              <w:jc w:val="center"/>
              <w:rPr>
                <w:rFonts w:ascii="Courier New" w:hAnsi="Courier New" w:cs="Courier New"/>
                <w:sz w:val="18"/>
                <w:szCs w:val="18"/>
                <w:highlight w:val="yellow"/>
              </w:rPr>
            </w:pPr>
          </w:p>
        </w:tc>
        <w:tc>
          <w:tcPr>
            <w:tcW w:w="1275" w:type="dxa"/>
          </w:tcPr>
          <w:p w14:paraId="2F5207AB" w14:textId="3ACD215E" w:rsidR="00584A22" w:rsidRPr="004353C8" w:rsidRDefault="00584A22" w:rsidP="00C05675">
            <w:pPr>
              <w:jc w:val="center"/>
              <w:rPr>
                <w:rFonts w:ascii="Courier New" w:hAnsi="Courier New" w:cs="Courier New"/>
                <w:sz w:val="18"/>
                <w:szCs w:val="18"/>
                <w:highlight w:val="yellow"/>
              </w:rPr>
            </w:pPr>
          </w:p>
        </w:tc>
        <w:tc>
          <w:tcPr>
            <w:tcW w:w="1419" w:type="dxa"/>
          </w:tcPr>
          <w:p w14:paraId="78FCF931" w14:textId="77777777" w:rsidR="00584A22" w:rsidRPr="004353C8" w:rsidRDefault="00584A22" w:rsidP="00C05675">
            <w:pPr>
              <w:jc w:val="center"/>
              <w:rPr>
                <w:rFonts w:ascii="Courier New" w:hAnsi="Courier New" w:cs="Courier New"/>
                <w:sz w:val="18"/>
                <w:szCs w:val="18"/>
                <w:highlight w:val="yellow"/>
              </w:rPr>
            </w:pPr>
          </w:p>
        </w:tc>
      </w:tr>
    </w:tbl>
    <w:p w14:paraId="38EB8B52" w14:textId="02B64B1F" w:rsidR="00FA3BAB" w:rsidRDefault="00FA3BAB" w:rsidP="00FA3BAB">
      <w:pPr>
        <w:jc w:val="center"/>
        <w:rPr>
          <w:rFonts w:ascii="Courier New" w:hAnsi="Courier New" w:cs="Courier New"/>
          <w:sz w:val="24"/>
          <w:szCs w:val="24"/>
        </w:rPr>
      </w:pPr>
    </w:p>
    <w:p w14:paraId="266C9D36" w14:textId="6540B296" w:rsidR="00850CEF" w:rsidRDefault="00850CEF" w:rsidP="0051179F">
      <w:pPr>
        <w:ind w:firstLine="706"/>
        <w:jc w:val="both"/>
        <w:rPr>
          <w:rFonts w:ascii="Courier New" w:hAnsi="Courier New" w:cs="Courier New"/>
          <w:sz w:val="24"/>
          <w:szCs w:val="24"/>
        </w:rPr>
      </w:pPr>
      <w:r>
        <w:rPr>
          <w:rFonts w:ascii="Courier New" w:hAnsi="Courier New" w:cs="Courier New"/>
          <w:sz w:val="24"/>
          <w:szCs w:val="24"/>
        </w:rPr>
        <w:t xml:space="preserve">No que diz respeito aos </w:t>
      </w:r>
      <w:proofErr w:type="spellStart"/>
      <w:r>
        <w:rPr>
          <w:rFonts w:ascii="Courier New" w:hAnsi="Courier New" w:cs="Courier New"/>
          <w:sz w:val="24"/>
          <w:szCs w:val="24"/>
        </w:rPr>
        <w:t>Stored</w:t>
      </w:r>
      <w:proofErr w:type="spellEnd"/>
      <w:r>
        <w:rPr>
          <w:rFonts w:ascii="Courier New" w:hAnsi="Courier New" w:cs="Courier New"/>
          <w:sz w:val="24"/>
          <w:szCs w:val="24"/>
        </w:rPr>
        <w:t xml:space="preserve"> </w:t>
      </w:r>
      <w:proofErr w:type="spellStart"/>
      <w:r>
        <w:rPr>
          <w:rFonts w:ascii="Courier New" w:hAnsi="Courier New" w:cs="Courier New"/>
          <w:sz w:val="24"/>
          <w:szCs w:val="24"/>
        </w:rPr>
        <w:t>Procedures</w:t>
      </w:r>
      <w:proofErr w:type="spellEnd"/>
      <w:r>
        <w:rPr>
          <w:rFonts w:ascii="Courier New" w:hAnsi="Courier New" w:cs="Courier New"/>
          <w:sz w:val="24"/>
          <w:szCs w:val="24"/>
        </w:rPr>
        <w:t xml:space="preserve"> </w:t>
      </w:r>
      <w:r w:rsidR="0073493B">
        <w:rPr>
          <w:rFonts w:ascii="Courier New" w:hAnsi="Courier New" w:cs="Courier New"/>
          <w:sz w:val="24"/>
          <w:szCs w:val="24"/>
        </w:rPr>
        <w:t xml:space="preserve">de suporte à migração, uma vez que o PHP </w:t>
      </w:r>
      <w:r w:rsidR="00316B4E">
        <w:rPr>
          <w:rFonts w:ascii="Courier New" w:hAnsi="Courier New" w:cs="Courier New"/>
          <w:sz w:val="24"/>
          <w:szCs w:val="24"/>
        </w:rPr>
        <w:t xml:space="preserve">executa a tarefa de </w:t>
      </w:r>
      <w:r w:rsidR="008A3F42">
        <w:rPr>
          <w:rFonts w:ascii="Courier New" w:hAnsi="Courier New" w:cs="Courier New"/>
          <w:sz w:val="24"/>
          <w:szCs w:val="24"/>
        </w:rPr>
        <w:t>atualização</w:t>
      </w:r>
      <w:r w:rsidR="00316B4E">
        <w:rPr>
          <w:rFonts w:ascii="Courier New" w:hAnsi="Courier New" w:cs="Courier New"/>
          <w:sz w:val="24"/>
          <w:szCs w:val="24"/>
        </w:rPr>
        <w:t xml:space="preserve"> da </w:t>
      </w:r>
      <w:proofErr w:type="spellStart"/>
      <w:r w:rsidR="00316B4E">
        <w:rPr>
          <w:rFonts w:ascii="Courier New" w:hAnsi="Courier New" w:cs="Courier New"/>
          <w:sz w:val="24"/>
          <w:szCs w:val="24"/>
        </w:rPr>
        <w:t>flag_migração</w:t>
      </w:r>
      <w:proofErr w:type="spellEnd"/>
      <w:r w:rsidR="00316B4E">
        <w:rPr>
          <w:rFonts w:ascii="Courier New" w:hAnsi="Courier New" w:cs="Courier New"/>
          <w:sz w:val="24"/>
          <w:szCs w:val="24"/>
        </w:rPr>
        <w:t xml:space="preserve"> </w:t>
      </w:r>
      <w:r w:rsidR="0055589E">
        <w:rPr>
          <w:rFonts w:ascii="Courier New" w:hAnsi="Courier New" w:cs="Courier New"/>
          <w:sz w:val="24"/>
          <w:szCs w:val="24"/>
        </w:rPr>
        <w:t xml:space="preserve">através de </w:t>
      </w:r>
      <w:proofErr w:type="spellStart"/>
      <w:r w:rsidR="00F3379C">
        <w:rPr>
          <w:rFonts w:ascii="Courier New" w:hAnsi="Courier New" w:cs="Courier New"/>
          <w:sz w:val="24"/>
          <w:szCs w:val="24"/>
        </w:rPr>
        <w:t>querys</w:t>
      </w:r>
      <w:proofErr w:type="spellEnd"/>
      <w:r w:rsidR="00F3379C">
        <w:rPr>
          <w:rFonts w:ascii="Courier New" w:hAnsi="Courier New" w:cs="Courier New"/>
          <w:sz w:val="24"/>
          <w:szCs w:val="24"/>
        </w:rPr>
        <w:t xml:space="preserve"> de Update </w:t>
      </w:r>
      <w:proofErr w:type="spellStart"/>
      <w:r w:rsidR="00F3379C">
        <w:rPr>
          <w:rFonts w:ascii="Courier New" w:hAnsi="Courier New" w:cs="Courier New"/>
          <w:sz w:val="24"/>
          <w:szCs w:val="24"/>
        </w:rPr>
        <w:t>directas</w:t>
      </w:r>
      <w:proofErr w:type="spellEnd"/>
      <w:r w:rsidR="00F3379C">
        <w:rPr>
          <w:rFonts w:ascii="Courier New" w:hAnsi="Courier New" w:cs="Courier New"/>
          <w:sz w:val="24"/>
          <w:szCs w:val="24"/>
        </w:rPr>
        <w:t xml:space="preserve">, não vimos necessidade de criação de </w:t>
      </w:r>
      <w:proofErr w:type="spellStart"/>
      <w:r w:rsidR="00F3379C">
        <w:rPr>
          <w:rFonts w:ascii="Courier New" w:hAnsi="Courier New" w:cs="Courier New"/>
          <w:sz w:val="24"/>
          <w:szCs w:val="24"/>
        </w:rPr>
        <w:t>SPs</w:t>
      </w:r>
      <w:proofErr w:type="spellEnd"/>
      <w:r w:rsidR="00F3379C">
        <w:rPr>
          <w:rFonts w:ascii="Courier New" w:hAnsi="Courier New" w:cs="Courier New"/>
          <w:sz w:val="24"/>
          <w:szCs w:val="24"/>
        </w:rPr>
        <w:t xml:space="preserve"> para este efeito</w:t>
      </w:r>
      <w:r w:rsidR="008A3F42">
        <w:rPr>
          <w:rFonts w:ascii="Courier New" w:hAnsi="Courier New" w:cs="Courier New"/>
          <w:sz w:val="24"/>
          <w:szCs w:val="24"/>
        </w:rPr>
        <w:t xml:space="preserve"> na tabela de origem</w:t>
      </w:r>
      <w:r w:rsidR="0051179F">
        <w:rPr>
          <w:rFonts w:ascii="Courier New" w:hAnsi="Courier New" w:cs="Courier New"/>
          <w:sz w:val="24"/>
          <w:szCs w:val="24"/>
        </w:rPr>
        <w:t>.</w:t>
      </w:r>
    </w:p>
    <w:p w14:paraId="7E101F4C" w14:textId="7D5D85C9" w:rsidR="008A3F42" w:rsidRDefault="008A3F42" w:rsidP="0051179F">
      <w:pPr>
        <w:ind w:firstLine="706"/>
        <w:jc w:val="both"/>
        <w:rPr>
          <w:rFonts w:ascii="Courier New" w:hAnsi="Courier New" w:cs="Courier New"/>
          <w:sz w:val="24"/>
          <w:szCs w:val="24"/>
        </w:rPr>
      </w:pPr>
      <w:r>
        <w:rPr>
          <w:rFonts w:ascii="Courier New" w:hAnsi="Courier New" w:cs="Courier New"/>
          <w:sz w:val="24"/>
          <w:szCs w:val="24"/>
        </w:rPr>
        <w:t xml:space="preserve">Em relação à tabela de Destino, </w:t>
      </w:r>
      <w:r w:rsidR="00634A01">
        <w:rPr>
          <w:rFonts w:ascii="Courier New" w:hAnsi="Courier New" w:cs="Courier New"/>
          <w:sz w:val="24"/>
          <w:szCs w:val="24"/>
        </w:rPr>
        <w:t xml:space="preserve">ponderou-se a utilização de um SP para </w:t>
      </w:r>
      <w:r w:rsidR="00F74DE0">
        <w:rPr>
          <w:rFonts w:ascii="Courier New" w:hAnsi="Courier New" w:cs="Courier New"/>
          <w:sz w:val="24"/>
          <w:szCs w:val="24"/>
        </w:rPr>
        <w:t>inserção dos dados, mas uma vez que esta ação pode ser realizada través de um comando em PHP</w:t>
      </w:r>
      <w:r w:rsidR="00CC5BEE">
        <w:rPr>
          <w:rFonts w:ascii="Courier New" w:hAnsi="Courier New" w:cs="Courier New"/>
          <w:sz w:val="24"/>
          <w:szCs w:val="24"/>
        </w:rPr>
        <w:t xml:space="preserve">, optámos também pela utilização da </w:t>
      </w:r>
      <w:proofErr w:type="spellStart"/>
      <w:r w:rsidR="00CC5BEE">
        <w:rPr>
          <w:rFonts w:ascii="Courier New" w:hAnsi="Courier New" w:cs="Courier New"/>
          <w:sz w:val="24"/>
          <w:szCs w:val="24"/>
        </w:rPr>
        <w:t>query</w:t>
      </w:r>
      <w:proofErr w:type="spellEnd"/>
      <w:r w:rsidR="00CC5BEE">
        <w:rPr>
          <w:rFonts w:ascii="Courier New" w:hAnsi="Courier New" w:cs="Courier New"/>
          <w:sz w:val="24"/>
          <w:szCs w:val="24"/>
        </w:rPr>
        <w:t xml:space="preserve"> em PHP.</w:t>
      </w:r>
    </w:p>
    <w:p w14:paraId="5F4CB2BD" w14:textId="1C93A728" w:rsidR="0051179F" w:rsidRDefault="0051179F" w:rsidP="00850CEF">
      <w:pPr>
        <w:jc w:val="both"/>
        <w:rPr>
          <w:rFonts w:ascii="Courier New" w:hAnsi="Courier New" w:cs="Courier New"/>
          <w:sz w:val="24"/>
          <w:szCs w:val="24"/>
        </w:rPr>
      </w:pPr>
      <w:r>
        <w:rPr>
          <w:rFonts w:ascii="Courier New" w:hAnsi="Courier New" w:cs="Courier New"/>
          <w:sz w:val="24"/>
          <w:szCs w:val="24"/>
        </w:rPr>
        <w:tab/>
      </w:r>
    </w:p>
    <w:p w14:paraId="29EDCDAC" w14:textId="77777777" w:rsidR="00881E44" w:rsidRDefault="00881E44">
      <w:pPr>
        <w:rPr>
          <w:rFonts w:asciiTheme="majorHAnsi" w:eastAsiaTheme="majorEastAsia" w:hAnsiTheme="majorHAnsi" w:cstheme="majorBidi"/>
          <w:b/>
          <w:bCs/>
          <w:i/>
          <w:iCs/>
          <w:color w:val="4F81BD" w:themeColor="accent1"/>
        </w:rPr>
      </w:pPr>
      <w:r>
        <w:br w:type="page"/>
      </w:r>
    </w:p>
    <w:p w14:paraId="06D61E32" w14:textId="40C8C225" w:rsidR="00881E44" w:rsidRDefault="00881E44" w:rsidP="00797D6D">
      <w:pPr>
        <w:pStyle w:val="Heading4"/>
      </w:pPr>
      <w:bookmarkStart w:id="36" w:name="_Toc535335187"/>
      <w:r>
        <w:lastRenderedPageBreak/>
        <w:t xml:space="preserve">Apreciação Crítica de </w:t>
      </w:r>
      <w:proofErr w:type="spellStart"/>
      <w:r w:rsidR="0008705E">
        <w:t>Stored</w:t>
      </w:r>
      <w:proofErr w:type="spellEnd"/>
      <w:r>
        <w:t xml:space="preserve"> </w:t>
      </w:r>
      <w:proofErr w:type="spellStart"/>
      <w:r>
        <w:t>Procedures</w:t>
      </w:r>
      <w:proofErr w:type="spellEnd"/>
      <w:r>
        <w:t xml:space="preserve"> </w:t>
      </w:r>
      <w:r w:rsidR="00797D6D" w:rsidRPr="00797D6D">
        <w:t>de suporte à migração de dados</w:t>
      </w:r>
      <w:bookmarkEnd w:id="36"/>
    </w:p>
    <w:p w14:paraId="5F512B45" w14:textId="77777777" w:rsidR="00881E44" w:rsidRPr="00226BFA" w:rsidRDefault="00881E44" w:rsidP="00881E4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81E44" w14:paraId="61E7245E" w14:textId="77777777" w:rsidTr="00EC11B1">
        <w:tc>
          <w:tcPr>
            <w:tcW w:w="8720" w:type="dxa"/>
            <w:shd w:val="clear" w:color="auto" w:fill="E6E6E6"/>
          </w:tcPr>
          <w:p w14:paraId="47F5DE5E" w14:textId="77777777" w:rsidR="00881E44" w:rsidRDefault="00881E44" w:rsidP="00EC11B1">
            <w:pPr>
              <w:rPr>
                <w:rFonts w:ascii="Courier New" w:hAnsi="Courier New" w:cs="Courier New"/>
                <w:b/>
                <w:sz w:val="24"/>
                <w:szCs w:val="24"/>
              </w:rPr>
            </w:pPr>
          </w:p>
          <w:p w14:paraId="7DD12C03" w14:textId="77777777" w:rsidR="002A1A07" w:rsidRDefault="002A1A07" w:rsidP="00393AB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6ECF733" w14:textId="77777777" w:rsidR="002A1A07" w:rsidRDefault="002A1A07" w:rsidP="00393ABC">
            <w:pPr>
              <w:rPr>
                <w:rFonts w:asciiTheme="majorHAnsi" w:eastAsiaTheme="majorEastAsia" w:hAnsiTheme="majorHAnsi" w:cstheme="majorBidi"/>
                <w:color w:val="365F91" w:themeColor="accent1" w:themeShade="BF"/>
                <w:sz w:val="26"/>
                <w:szCs w:val="26"/>
              </w:rPr>
            </w:pPr>
          </w:p>
          <w:p w14:paraId="58FB25FA" w14:textId="5C926301"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35ECBEF6" w14:textId="77777777" w:rsidR="00393ABC" w:rsidRDefault="00393ABC" w:rsidP="00393ABC">
            <w:pPr>
              <w:rPr>
                <w:rFonts w:ascii="Courier New" w:hAnsi="Courier New" w:cs="Courier New"/>
                <w:b/>
                <w:sz w:val="24"/>
                <w:szCs w:val="24"/>
              </w:rPr>
            </w:pPr>
          </w:p>
          <w:p w14:paraId="5666C6B9" w14:textId="77777777" w:rsidR="00393ABC" w:rsidRDefault="00393ABC" w:rsidP="00393ABC">
            <w:pPr>
              <w:rPr>
                <w:rFonts w:ascii="Courier New" w:hAnsi="Courier New" w:cs="Courier New"/>
                <w:b/>
                <w:sz w:val="24"/>
                <w:szCs w:val="24"/>
              </w:rPr>
            </w:pPr>
          </w:p>
          <w:p w14:paraId="4781C8A4" w14:textId="77777777" w:rsidR="00393ABC" w:rsidRDefault="00393ABC" w:rsidP="00EC11B1">
            <w:pPr>
              <w:rPr>
                <w:rFonts w:ascii="Courier New" w:hAnsi="Courier New" w:cs="Courier New"/>
                <w:b/>
                <w:sz w:val="24"/>
                <w:szCs w:val="24"/>
              </w:rPr>
            </w:pPr>
          </w:p>
          <w:p w14:paraId="50D1BD8D" w14:textId="77777777" w:rsidR="00881E44" w:rsidRDefault="00881E44" w:rsidP="00EC11B1">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1961A15E" w14:textId="77777777" w:rsidR="00881E44" w:rsidRDefault="00881E44" w:rsidP="00EC11B1">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881E44" w14:paraId="290E0840" w14:textId="77777777" w:rsidTr="00EC11B1">
              <w:tc>
                <w:tcPr>
                  <w:tcW w:w="1795" w:type="dxa"/>
                </w:tcPr>
                <w:p w14:paraId="51785024" w14:textId="77777777" w:rsidR="00881E44" w:rsidRDefault="00881E44" w:rsidP="00EC11B1">
                  <w:pPr>
                    <w:rPr>
                      <w:rFonts w:ascii="Courier New" w:hAnsi="Courier New" w:cs="Courier New"/>
                      <w:sz w:val="24"/>
                      <w:szCs w:val="24"/>
                    </w:rPr>
                  </w:pPr>
                </w:p>
              </w:tc>
              <w:tc>
                <w:tcPr>
                  <w:tcW w:w="1674" w:type="dxa"/>
                </w:tcPr>
                <w:p w14:paraId="0FA74960" w14:textId="77777777" w:rsidR="00881E44" w:rsidRDefault="00881E44" w:rsidP="00EC11B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1FB6A89E" w14:textId="77777777" w:rsidR="00881E44" w:rsidRDefault="00881E44" w:rsidP="00EC11B1">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3D6F667A" w14:textId="77777777" w:rsidR="00881E44" w:rsidRDefault="00881E44" w:rsidP="00EC11B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5BB2F2F" w14:textId="77777777" w:rsidR="00881E44" w:rsidRDefault="00881E44" w:rsidP="00EC11B1">
                  <w:pPr>
                    <w:rPr>
                      <w:rFonts w:ascii="Courier New" w:hAnsi="Courier New" w:cs="Courier New"/>
                      <w:sz w:val="24"/>
                      <w:szCs w:val="24"/>
                    </w:rPr>
                  </w:pPr>
                  <w:r>
                    <w:rPr>
                      <w:rFonts w:ascii="Courier New" w:hAnsi="Courier New" w:cs="Courier New"/>
                      <w:sz w:val="24"/>
                      <w:szCs w:val="24"/>
                    </w:rPr>
                    <w:t>Não Especificado (criado de novo)</w:t>
                  </w:r>
                </w:p>
              </w:tc>
            </w:tr>
            <w:tr w:rsidR="00881E44" w14:paraId="5D04BAFE" w14:textId="77777777" w:rsidTr="00EC11B1">
              <w:tc>
                <w:tcPr>
                  <w:tcW w:w="1795" w:type="dxa"/>
                </w:tcPr>
                <w:p w14:paraId="1A5F4190"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536301A3"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8429944" w14:textId="77777777" w:rsidR="00881E44" w:rsidRDefault="00881E44" w:rsidP="00EC11B1">
                  <w:pPr>
                    <w:rPr>
                      <w:rFonts w:ascii="Courier New" w:hAnsi="Courier New" w:cs="Courier New"/>
                      <w:sz w:val="24"/>
                      <w:szCs w:val="24"/>
                    </w:rPr>
                  </w:pPr>
                </w:p>
              </w:tc>
              <w:tc>
                <w:tcPr>
                  <w:tcW w:w="1675" w:type="dxa"/>
                </w:tcPr>
                <w:p w14:paraId="4DFE9161" w14:textId="77777777" w:rsidR="00881E44" w:rsidRDefault="00881E44" w:rsidP="00EC11B1">
                  <w:pPr>
                    <w:rPr>
                      <w:rFonts w:ascii="Courier New" w:hAnsi="Courier New" w:cs="Courier New"/>
                      <w:sz w:val="24"/>
                      <w:szCs w:val="24"/>
                    </w:rPr>
                  </w:pPr>
                </w:p>
              </w:tc>
              <w:tc>
                <w:tcPr>
                  <w:tcW w:w="1675" w:type="dxa"/>
                </w:tcPr>
                <w:p w14:paraId="3A1C219C" w14:textId="77777777" w:rsidR="00881E44" w:rsidRDefault="00881E44" w:rsidP="00EC11B1">
                  <w:pPr>
                    <w:rPr>
                      <w:rFonts w:ascii="Courier New" w:hAnsi="Courier New" w:cs="Courier New"/>
                      <w:sz w:val="24"/>
                      <w:szCs w:val="24"/>
                    </w:rPr>
                  </w:pPr>
                </w:p>
              </w:tc>
              <w:tc>
                <w:tcPr>
                  <w:tcW w:w="1675" w:type="dxa"/>
                </w:tcPr>
                <w:p w14:paraId="644242AC" w14:textId="77777777" w:rsidR="00881E44" w:rsidRDefault="00881E44" w:rsidP="00EC11B1">
                  <w:pPr>
                    <w:rPr>
                      <w:rFonts w:ascii="Courier New" w:hAnsi="Courier New" w:cs="Courier New"/>
                      <w:sz w:val="24"/>
                      <w:szCs w:val="24"/>
                    </w:rPr>
                  </w:pPr>
                </w:p>
              </w:tc>
            </w:tr>
            <w:tr w:rsidR="00881E44" w14:paraId="206C3F73" w14:textId="77777777" w:rsidTr="00EC11B1">
              <w:tc>
                <w:tcPr>
                  <w:tcW w:w="1795" w:type="dxa"/>
                </w:tcPr>
                <w:p w14:paraId="19867B71"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573A575F"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7436AFA0" w14:textId="77777777" w:rsidR="00881E44" w:rsidRDefault="00881E44" w:rsidP="00EC11B1">
                  <w:pPr>
                    <w:rPr>
                      <w:rFonts w:ascii="Courier New" w:hAnsi="Courier New" w:cs="Courier New"/>
                      <w:sz w:val="24"/>
                      <w:szCs w:val="24"/>
                    </w:rPr>
                  </w:pPr>
                </w:p>
              </w:tc>
              <w:tc>
                <w:tcPr>
                  <w:tcW w:w="1675" w:type="dxa"/>
                </w:tcPr>
                <w:p w14:paraId="70FC7E57" w14:textId="77777777" w:rsidR="00881E44" w:rsidRDefault="00881E44" w:rsidP="00EC11B1">
                  <w:pPr>
                    <w:rPr>
                      <w:rFonts w:ascii="Courier New" w:hAnsi="Courier New" w:cs="Courier New"/>
                      <w:sz w:val="24"/>
                      <w:szCs w:val="24"/>
                    </w:rPr>
                  </w:pPr>
                </w:p>
              </w:tc>
              <w:tc>
                <w:tcPr>
                  <w:tcW w:w="1675" w:type="dxa"/>
                </w:tcPr>
                <w:p w14:paraId="2187BB21" w14:textId="77777777" w:rsidR="00881E44" w:rsidRDefault="00881E44" w:rsidP="00EC11B1">
                  <w:pPr>
                    <w:rPr>
                      <w:rFonts w:ascii="Courier New" w:hAnsi="Courier New" w:cs="Courier New"/>
                      <w:sz w:val="24"/>
                      <w:szCs w:val="24"/>
                    </w:rPr>
                  </w:pPr>
                </w:p>
              </w:tc>
              <w:tc>
                <w:tcPr>
                  <w:tcW w:w="1675" w:type="dxa"/>
                </w:tcPr>
                <w:p w14:paraId="6F22ADA3" w14:textId="77777777" w:rsidR="00881E44" w:rsidRDefault="00881E44" w:rsidP="00EC11B1">
                  <w:pPr>
                    <w:rPr>
                      <w:rFonts w:ascii="Courier New" w:hAnsi="Courier New" w:cs="Courier New"/>
                      <w:sz w:val="24"/>
                      <w:szCs w:val="24"/>
                    </w:rPr>
                  </w:pPr>
                </w:p>
              </w:tc>
            </w:tr>
            <w:tr w:rsidR="00881E44" w14:paraId="03C65663" w14:textId="77777777" w:rsidTr="00EC11B1">
              <w:tc>
                <w:tcPr>
                  <w:tcW w:w="1795" w:type="dxa"/>
                </w:tcPr>
                <w:p w14:paraId="73CAF4B8"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4C1B1DCB"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4752E4C4" w14:textId="77777777" w:rsidR="00881E44" w:rsidRDefault="00881E44" w:rsidP="00EC11B1">
                  <w:pPr>
                    <w:rPr>
                      <w:rFonts w:ascii="Courier New" w:hAnsi="Courier New" w:cs="Courier New"/>
                      <w:sz w:val="24"/>
                      <w:szCs w:val="24"/>
                    </w:rPr>
                  </w:pPr>
                </w:p>
              </w:tc>
              <w:tc>
                <w:tcPr>
                  <w:tcW w:w="1675" w:type="dxa"/>
                </w:tcPr>
                <w:p w14:paraId="521EFBE2" w14:textId="77777777" w:rsidR="00881E44" w:rsidRDefault="00881E44" w:rsidP="00EC11B1">
                  <w:pPr>
                    <w:rPr>
                      <w:rFonts w:ascii="Courier New" w:hAnsi="Courier New" w:cs="Courier New"/>
                      <w:sz w:val="24"/>
                      <w:szCs w:val="24"/>
                    </w:rPr>
                  </w:pPr>
                </w:p>
              </w:tc>
              <w:tc>
                <w:tcPr>
                  <w:tcW w:w="1675" w:type="dxa"/>
                </w:tcPr>
                <w:p w14:paraId="09B1EE4A" w14:textId="77777777" w:rsidR="00881E44" w:rsidRDefault="00881E44" w:rsidP="00EC11B1">
                  <w:pPr>
                    <w:rPr>
                      <w:rFonts w:ascii="Courier New" w:hAnsi="Courier New" w:cs="Courier New"/>
                      <w:sz w:val="24"/>
                      <w:szCs w:val="24"/>
                    </w:rPr>
                  </w:pPr>
                </w:p>
              </w:tc>
              <w:tc>
                <w:tcPr>
                  <w:tcW w:w="1675" w:type="dxa"/>
                </w:tcPr>
                <w:p w14:paraId="0A0F308D" w14:textId="77777777" w:rsidR="00881E44" w:rsidRDefault="00881E44" w:rsidP="00EC11B1">
                  <w:pPr>
                    <w:rPr>
                      <w:rFonts w:ascii="Courier New" w:hAnsi="Courier New" w:cs="Courier New"/>
                      <w:sz w:val="24"/>
                      <w:szCs w:val="24"/>
                    </w:rPr>
                  </w:pPr>
                </w:p>
              </w:tc>
            </w:tr>
            <w:tr w:rsidR="00881E44" w14:paraId="716DA261" w14:textId="77777777" w:rsidTr="00EC11B1">
              <w:tc>
                <w:tcPr>
                  <w:tcW w:w="1795" w:type="dxa"/>
                </w:tcPr>
                <w:p w14:paraId="6AECBA2D" w14:textId="77777777" w:rsidR="00881E44" w:rsidRDefault="00881E44" w:rsidP="00EC11B1">
                  <w:pPr>
                    <w:rPr>
                      <w:rFonts w:ascii="Courier New" w:hAnsi="Courier New" w:cs="Courier New"/>
                      <w:sz w:val="24"/>
                      <w:szCs w:val="24"/>
                    </w:rPr>
                  </w:pPr>
                </w:p>
              </w:tc>
              <w:tc>
                <w:tcPr>
                  <w:tcW w:w="1674" w:type="dxa"/>
                </w:tcPr>
                <w:p w14:paraId="16AF429E" w14:textId="77777777" w:rsidR="00881E44" w:rsidRDefault="00881E44" w:rsidP="00EC11B1">
                  <w:pPr>
                    <w:rPr>
                      <w:rFonts w:ascii="Courier New" w:hAnsi="Courier New" w:cs="Courier New"/>
                      <w:sz w:val="24"/>
                      <w:szCs w:val="24"/>
                    </w:rPr>
                  </w:pPr>
                </w:p>
              </w:tc>
              <w:tc>
                <w:tcPr>
                  <w:tcW w:w="1675" w:type="dxa"/>
                </w:tcPr>
                <w:p w14:paraId="5C9B5B06" w14:textId="77777777" w:rsidR="00881E44" w:rsidRDefault="00881E44" w:rsidP="00EC11B1">
                  <w:pPr>
                    <w:rPr>
                      <w:rFonts w:ascii="Courier New" w:hAnsi="Courier New" w:cs="Courier New"/>
                      <w:sz w:val="24"/>
                      <w:szCs w:val="24"/>
                    </w:rPr>
                  </w:pPr>
                </w:p>
              </w:tc>
              <w:tc>
                <w:tcPr>
                  <w:tcW w:w="1675" w:type="dxa"/>
                </w:tcPr>
                <w:p w14:paraId="4EFFD4CA" w14:textId="77777777" w:rsidR="00881E44" w:rsidRDefault="00881E44" w:rsidP="00EC11B1">
                  <w:pPr>
                    <w:rPr>
                      <w:rFonts w:ascii="Courier New" w:hAnsi="Courier New" w:cs="Courier New"/>
                      <w:sz w:val="24"/>
                      <w:szCs w:val="24"/>
                    </w:rPr>
                  </w:pPr>
                </w:p>
              </w:tc>
              <w:tc>
                <w:tcPr>
                  <w:tcW w:w="1675" w:type="dxa"/>
                </w:tcPr>
                <w:p w14:paraId="47931A88" w14:textId="77777777" w:rsidR="00881E44" w:rsidRDefault="00881E44" w:rsidP="00EC11B1">
                  <w:pPr>
                    <w:rPr>
                      <w:rFonts w:ascii="Courier New" w:hAnsi="Courier New" w:cs="Courier New"/>
                      <w:sz w:val="24"/>
                      <w:szCs w:val="24"/>
                    </w:rPr>
                  </w:pPr>
                </w:p>
              </w:tc>
            </w:tr>
          </w:tbl>
          <w:p w14:paraId="15FB4E50" w14:textId="77777777" w:rsidR="00881E44" w:rsidRDefault="00881E44" w:rsidP="00EC11B1">
            <w:pPr>
              <w:rPr>
                <w:rFonts w:ascii="Courier New" w:hAnsi="Courier New" w:cs="Courier New"/>
                <w:sz w:val="24"/>
                <w:szCs w:val="24"/>
              </w:rPr>
            </w:pPr>
          </w:p>
          <w:p w14:paraId="64F81C44" w14:textId="77777777" w:rsidR="00881E44" w:rsidRDefault="00881E44" w:rsidP="00EC11B1">
            <w:pPr>
              <w:rPr>
                <w:rFonts w:ascii="Courier New" w:hAnsi="Courier New" w:cs="Courier New"/>
                <w:sz w:val="24"/>
                <w:szCs w:val="24"/>
              </w:rPr>
            </w:pPr>
          </w:p>
          <w:p w14:paraId="1D61484D" w14:textId="77777777" w:rsidR="00881E44" w:rsidRDefault="00881E44" w:rsidP="00EC11B1">
            <w:pPr>
              <w:rPr>
                <w:rFonts w:ascii="Courier New" w:hAnsi="Courier New" w:cs="Courier New"/>
                <w:sz w:val="24"/>
                <w:szCs w:val="24"/>
              </w:rPr>
            </w:pPr>
          </w:p>
          <w:p w14:paraId="381F8585" w14:textId="77777777" w:rsidR="00881E44" w:rsidRDefault="00881E44" w:rsidP="00EC11B1">
            <w:pPr>
              <w:rPr>
                <w:rFonts w:ascii="Courier New" w:hAnsi="Courier New" w:cs="Courier New"/>
                <w:sz w:val="24"/>
                <w:szCs w:val="24"/>
              </w:rPr>
            </w:pPr>
          </w:p>
          <w:p w14:paraId="2C520719" w14:textId="77777777" w:rsidR="00881E44" w:rsidRDefault="00881E44" w:rsidP="00EC11B1">
            <w:pPr>
              <w:rPr>
                <w:rFonts w:ascii="Courier New" w:hAnsi="Courier New" w:cs="Courier New"/>
                <w:sz w:val="24"/>
                <w:szCs w:val="24"/>
              </w:rPr>
            </w:pPr>
          </w:p>
        </w:tc>
      </w:tr>
    </w:tbl>
    <w:p w14:paraId="3339F3FE" w14:textId="77777777" w:rsidR="00B557D8" w:rsidRDefault="00B557D8">
      <w:pPr>
        <w:rPr>
          <w:rStyle w:val="Heading3Char"/>
        </w:rPr>
      </w:pPr>
      <w:r>
        <w:rPr>
          <w:rStyle w:val="Heading3Char"/>
        </w:rPr>
        <w:br w:type="page"/>
      </w:r>
    </w:p>
    <w:p w14:paraId="1E340419" w14:textId="4F00BC76" w:rsidR="006C270E" w:rsidRDefault="0008705E" w:rsidP="006C270E">
      <w:pPr>
        <w:pStyle w:val="Heading4"/>
      </w:pPr>
      <w:bookmarkStart w:id="37" w:name="_Toc535335188"/>
      <w:proofErr w:type="spellStart"/>
      <w:r>
        <w:lastRenderedPageBreak/>
        <w:t>Stored</w:t>
      </w:r>
      <w:r w:rsidR="006C270E">
        <w:t>d</w:t>
      </w:r>
      <w:proofErr w:type="spellEnd"/>
      <w:r w:rsidR="006C270E">
        <w:t xml:space="preserve"> </w:t>
      </w:r>
      <w:proofErr w:type="spellStart"/>
      <w:r w:rsidR="006C270E">
        <w:t>Procedures</w:t>
      </w:r>
      <w:proofErr w:type="spellEnd"/>
      <w:r w:rsidR="006C270E">
        <w:t xml:space="preserve"> Implementados</w:t>
      </w:r>
      <w:r w:rsidR="00797D6D">
        <w:t xml:space="preserve"> </w:t>
      </w:r>
      <w:r w:rsidR="00797D6D" w:rsidRPr="00797D6D">
        <w:t>de suporte à migração de dados</w:t>
      </w:r>
      <w:bookmarkEnd w:id="37"/>
    </w:p>
    <w:p w14:paraId="4C8E0162" w14:textId="77777777" w:rsidR="006C270E" w:rsidRPr="00226BFA" w:rsidRDefault="006C270E" w:rsidP="006C270E"/>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6C270E" w14:paraId="76EF8BE9" w14:textId="77777777" w:rsidTr="00E5288E">
        <w:tc>
          <w:tcPr>
            <w:tcW w:w="8720" w:type="dxa"/>
            <w:shd w:val="clear" w:color="auto" w:fill="E6E6E6"/>
          </w:tcPr>
          <w:p w14:paraId="7ED7DF52" w14:textId="77777777" w:rsidR="006C270E" w:rsidRDefault="006C270E" w:rsidP="00E5288E">
            <w:pPr>
              <w:rPr>
                <w:rFonts w:ascii="Courier New" w:hAnsi="Courier New" w:cs="Courier New"/>
                <w:b/>
                <w:sz w:val="24"/>
                <w:szCs w:val="24"/>
              </w:rPr>
            </w:pPr>
          </w:p>
          <w:p w14:paraId="3A9F3B02" w14:textId="77777777" w:rsidR="006C270E" w:rsidRDefault="006C270E" w:rsidP="00E5288E">
            <w:pPr>
              <w:rPr>
                <w:rFonts w:ascii="Courier New" w:hAnsi="Courier New" w:cs="Courier New"/>
                <w:sz w:val="24"/>
                <w:szCs w:val="24"/>
              </w:rPr>
            </w:pPr>
            <w:r>
              <w:rPr>
                <w:rFonts w:ascii="Courier New" w:hAnsi="Courier New" w:cs="Courier New"/>
                <w:sz w:val="24"/>
                <w:szCs w:val="24"/>
              </w:rPr>
              <w:t>1. Nome SP: _____</w:t>
            </w:r>
          </w:p>
          <w:p w14:paraId="09A79D10" w14:textId="77777777" w:rsidR="006C270E"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E412069"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238565CA" w14:textId="77777777" w:rsidR="006C270E" w:rsidRDefault="006C270E" w:rsidP="00E5288E">
            <w:pPr>
              <w:rPr>
                <w:rFonts w:ascii="Courier New" w:hAnsi="Courier New" w:cs="Courier New"/>
                <w:b/>
                <w:sz w:val="24"/>
                <w:szCs w:val="24"/>
              </w:rPr>
            </w:pPr>
          </w:p>
          <w:p w14:paraId="4F9EC3C8" w14:textId="77777777" w:rsidR="006C270E" w:rsidRDefault="006C270E" w:rsidP="00E5288E">
            <w:pPr>
              <w:rPr>
                <w:rFonts w:ascii="Courier New" w:hAnsi="Courier New" w:cs="Courier New"/>
                <w:b/>
                <w:sz w:val="24"/>
                <w:szCs w:val="24"/>
              </w:rPr>
            </w:pPr>
          </w:p>
          <w:p w14:paraId="18C9C1DA" w14:textId="77777777" w:rsidR="006C270E" w:rsidRDefault="006C270E" w:rsidP="00E5288E">
            <w:pPr>
              <w:rPr>
                <w:rFonts w:ascii="Courier New" w:hAnsi="Courier New" w:cs="Courier New"/>
                <w:b/>
                <w:sz w:val="24"/>
                <w:szCs w:val="24"/>
              </w:rPr>
            </w:pPr>
          </w:p>
          <w:p w14:paraId="0F1E74C8" w14:textId="77777777" w:rsidR="006C270E" w:rsidRDefault="006C270E" w:rsidP="00E5288E">
            <w:pPr>
              <w:rPr>
                <w:rFonts w:ascii="Courier New" w:hAnsi="Courier New" w:cs="Courier New"/>
                <w:b/>
                <w:sz w:val="24"/>
                <w:szCs w:val="24"/>
              </w:rPr>
            </w:pPr>
          </w:p>
          <w:p w14:paraId="1E72D30E" w14:textId="77777777" w:rsidR="006C270E" w:rsidRDefault="006C270E" w:rsidP="00E5288E">
            <w:pPr>
              <w:rPr>
                <w:rFonts w:ascii="Courier New" w:hAnsi="Courier New" w:cs="Courier New"/>
                <w:sz w:val="24"/>
                <w:szCs w:val="24"/>
              </w:rPr>
            </w:pPr>
            <w:r>
              <w:rPr>
                <w:rFonts w:ascii="Courier New" w:hAnsi="Courier New" w:cs="Courier New"/>
                <w:sz w:val="24"/>
                <w:szCs w:val="24"/>
              </w:rPr>
              <w:t>2. Nome SP: _____</w:t>
            </w:r>
          </w:p>
          <w:p w14:paraId="361794FB"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41BB334E"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45AC142C" w14:textId="77777777" w:rsidR="006C270E" w:rsidRDefault="006C270E" w:rsidP="00E5288E">
            <w:pPr>
              <w:rPr>
                <w:rFonts w:ascii="Courier New" w:hAnsi="Courier New" w:cs="Courier New"/>
                <w:b/>
                <w:sz w:val="24"/>
                <w:szCs w:val="24"/>
              </w:rPr>
            </w:pPr>
          </w:p>
          <w:p w14:paraId="758EB7D8" w14:textId="77777777" w:rsidR="006C270E" w:rsidRDefault="006C270E" w:rsidP="00E5288E">
            <w:pPr>
              <w:rPr>
                <w:rFonts w:ascii="Courier New" w:hAnsi="Courier New" w:cs="Courier New"/>
                <w:b/>
                <w:sz w:val="24"/>
                <w:szCs w:val="24"/>
              </w:rPr>
            </w:pPr>
          </w:p>
          <w:p w14:paraId="7F2FCDD4" w14:textId="77777777" w:rsidR="006C270E" w:rsidRDefault="006C270E" w:rsidP="00E5288E">
            <w:pPr>
              <w:rPr>
                <w:rFonts w:ascii="Courier New" w:hAnsi="Courier New" w:cs="Courier New"/>
                <w:b/>
                <w:sz w:val="24"/>
                <w:szCs w:val="24"/>
              </w:rPr>
            </w:pPr>
          </w:p>
          <w:p w14:paraId="67F841AA" w14:textId="77777777" w:rsidR="006C270E" w:rsidRDefault="006C270E" w:rsidP="00E5288E">
            <w:pPr>
              <w:rPr>
                <w:rFonts w:ascii="Courier New" w:hAnsi="Courier New" w:cs="Courier New"/>
                <w:sz w:val="24"/>
                <w:szCs w:val="24"/>
              </w:rPr>
            </w:pPr>
            <w:r>
              <w:rPr>
                <w:rFonts w:ascii="Courier New" w:hAnsi="Courier New" w:cs="Courier New"/>
                <w:sz w:val="24"/>
                <w:szCs w:val="24"/>
              </w:rPr>
              <w:t>3. Nome SP: _____</w:t>
            </w:r>
          </w:p>
          <w:p w14:paraId="39FBF624"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21EA5B0"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3CC705EA" w14:textId="77777777" w:rsidR="006C270E" w:rsidRDefault="006C270E" w:rsidP="00E5288E">
            <w:pPr>
              <w:rPr>
                <w:rFonts w:ascii="Courier New" w:hAnsi="Courier New" w:cs="Courier New"/>
                <w:b/>
                <w:sz w:val="24"/>
                <w:szCs w:val="24"/>
              </w:rPr>
            </w:pPr>
          </w:p>
          <w:p w14:paraId="3A3AA598" w14:textId="77777777" w:rsidR="006C270E" w:rsidRDefault="006C270E" w:rsidP="00E5288E">
            <w:pPr>
              <w:rPr>
                <w:rFonts w:ascii="Courier New" w:hAnsi="Courier New" w:cs="Courier New"/>
                <w:sz w:val="24"/>
                <w:szCs w:val="24"/>
              </w:rPr>
            </w:pPr>
          </w:p>
        </w:tc>
      </w:tr>
    </w:tbl>
    <w:p w14:paraId="2F991128" w14:textId="77777777" w:rsidR="006C270E" w:rsidRDefault="006C270E">
      <w:pPr>
        <w:rPr>
          <w:rStyle w:val="Heading3Char"/>
        </w:rPr>
      </w:pPr>
    </w:p>
    <w:p w14:paraId="19F9D35D" w14:textId="77777777" w:rsidR="003F5246" w:rsidRDefault="003F5246" w:rsidP="00FA3BAB">
      <w:pPr>
        <w:pStyle w:val="Heading3"/>
        <w:numPr>
          <w:ilvl w:val="0"/>
          <w:numId w:val="0"/>
        </w:numPr>
        <w:ind w:left="720"/>
      </w:pPr>
    </w:p>
    <w:p w14:paraId="0866629F" w14:textId="77777777" w:rsidR="006C270E" w:rsidRDefault="006C270E">
      <w:pPr>
        <w:rPr>
          <w:rStyle w:val="Heading3Char"/>
        </w:rPr>
      </w:pPr>
      <w:r>
        <w:rPr>
          <w:rStyle w:val="Heading3Char"/>
        </w:rPr>
        <w:br w:type="page"/>
      </w:r>
    </w:p>
    <w:p w14:paraId="6F13D732" w14:textId="5ED765B9" w:rsidR="00075A62" w:rsidRPr="00075A62" w:rsidRDefault="008F1C0B" w:rsidP="00075A62">
      <w:pPr>
        <w:pStyle w:val="Heading3"/>
      </w:pPr>
      <w:bookmarkStart w:id="38" w:name="_Toc535335189"/>
      <w:r>
        <w:rPr>
          <w:rStyle w:val="Heading3Char"/>
        </w:rPr>
        <w:lastRenderedPageBreak/>
        <w:t>Eventos</w:t>
      </w:r>
      <w:r w:rsidRPr="00104203">
        <w:rPr>
          <w:rStyle w:val="Heading3Char"/>
        </w:rPr>
        <w:t xml:space="preserve"> de suporte à </w:t>
      </w:r>
      <w:r>
        <w:rPr>
          <w:rStyle w:val="Heading3Char"/>
        </w:rPr>
        <w:t>migração</w:t>
      </w:r>
      <w:r w:rsidRPr="00104203">
        <w:rPr>
          <w:rStyle w:val="Heading3Char"/>
        </w:rPr>
        <w:t xml:space="preserve"> de dados</w:t>
      </w:r>
      <w:bookmarkEnd w:id="38"/>
      <w:r w:rsidRPr="00104203">
        <w:rPr>
          <w:rStyle w:val="Heading3Char"/>
        </w:rPr>
        <w:t xml:space="preserve"> </w:t>
      </w:r>
    </w:p>
    <w:p w14:paraId="0BDE6D4D" w14:textId="3A2BDF65" w:rsidR="00075A62" w:rsidRDefault="00075A62" w:rsidP="00075A62">
      <w:pPr>
        <w:jc w:val="both"/>
        <w:rPr>
          <w:rFonts w:ascii="Courier New" w:hAnsi="Courier New" w:cs="Courier New"/>
          <w:sz w:val="24"/>
          <w:szCs w:val="24"/>
        </w:rPr>
      </w:pPr>
    </w:p>
    <w:tbl>
      <w:tblPr>
        <w:tblStyle w:val="TableGrid"/>
        <w:tblW w:w="9262" w:type="dxa"/>
        <w:tblLayout w:type="fixed"/>
        <w:tblLook w:val="04A0" w:firstRow="1" w:lastRow="0" w:firstColumn="1" w:lastColumn="0" w:noHBand="0" w:noVBand="1"/>
      </w:tblPr>
      <w:tblGrid>
        <w:gridCol w:w="1728"/>
        <w:gridCol w:w="2208"/>
        <w:gridCol w:w="5326"/>
      </w:tblGrid>
      <w:tr w:rsidR="00075A62" w14:paraId="44E2671A" w14:textId="77777777" w:rsidTr="001F4D0A">
        <w:tc>
          <w:tcPr>
            <w:tcW w:w="1728" w:type="dxa"/>
          </w:tcPr>
          <w:p w14:paraId="389FC10E" w14:textId="30A69EBB" w:rsidR="00075A62" w:rsidRDefault="00075A62" w:rsidP="00075A62">
            <w:pPr>
              <w:jc w:val="center"/>
              <w:rPr>
                <w:rFonts w:ascii="Courier New" w:hAnsi="Courier New" w:cs="Courier New"/>
                <w:sz w:val="24"/>
                <w:szCs w:val="24"/>
              </w:rPr>
            </w:pPr>
            <w:r>
              <w:rPr>
                <w:rFonts w:ascii="Courier New" w:hAnsi="Courier New" w:cs="Courier New"/>
                <w:sz w:val="24"/>
                <w:szCs w:val="24"/>
              </w:rPr>
              <w:t>Nome Evento</w:t>
            </w:r>
          </w:p>
        </w:tc>
        <w:tc>
          <w:tcPr>
            <w:tcW w:w="2208" w:type="dxa"/>
          </w:tcPr>
          <w:p w14:paraId="63BE1744" w14:textId="6CA39AAA" w:rsidR="00075A62" w:rsidRDefault="00075A62" w:rsidP="001F4D0A">
            <w:pPr>
              <w:jc w:val="center"/>
              <w:rPr>
                <w:rFonts w:ascii="Courier New" w:hAnsi="Courier New" w:cs="Courier New"/>
                <w:sz w:val="24"/>
                <w:szCs w:val="24"/>
              </w:rPr>
            </w:pPr>
            <w:r>
              <w:rPr>
                <w:rFonts w:ascii="Courier New" w:hAnsi="Courier New" w:cs="Courier New"/>
                <w:sz w:val="24"/>
                <w:szCs w:val="24"/>
              </w:rPr>
              <w:t>Local Execução</w:t>
            </w:r>
          </w:p>
          <w:p w14:paraId="0E8F7C19" w14:textId="5E610015" w:rsidR="00075A62" w:rsidRDefault="00075A62" w:rsidP="00797D6D">
            <w:pPr>
              <w:jc w:val="center"/>
              <w:rPr>
                <w:rFonts w:ascii="Courier New" w:hAnsi="Courier New" w:cs="Courier New"/>
                <w:sz w:val="24"/>
                <w:szCs w:val="24"/>
              </w:rPr>
            </w:pPr>
            <w:r>
              <w:rPr>
                <w:rFonts w:ascii="Courier New" w:hAnsi="Courier New" w:cs="Courier New"/>
                <w:sz w:val="24"/>
                <w:szCs w:val="24"/>
              </w:rPr>
              <w:t>(</w:t>
            </w:r>
            <w:r w:rsidR="00797D6D">
              <w:rPr>
                <w:rFonts w:ascii="Courier New" w:hAnsi="Courier New" w:cs="Courier New"/>
                <w:sz w:val="24"/>
                <w:szCs w:val="24"/>
              </w:rPr>
              <w:t>Origem</w:t>
            </w:r>
            <w:r>
              <w:rPr>
                <w:rFonts w:ascii="Courier New" w:hAnsi="Courier New" w:cs="Courier New"/>
                <w:sz w:val="24"/>
                <w:szCs w:val="24"/>
              </w:rPr>
              <w:t xml:space="preserve"> ou </w:t>
            </w:r>
            <w:r w:rsidR="00797D6D">
              <w:rPr>
                <w:rFonts w:ascii="Courier New" w:hAnsi="Courier New" w:cs="Courier New"/>
                <w:sz w:val="24"/>
                <w:szCs w:val="24"/>
              </w:rPr>
              <w:t>Destino</w:t>
            </w:r>
            <w:r>
              <w:rPr>
                <w:rFonts w:ascii="Courier New" w:hAnsi="Courier New" w:cs="Courier New"/>
                <w:sz w:val="24"/>
                <w:szCs w:val="24"/>
              </w:rPr>
              <w:t>, ou S</w:t>
            </w:r>
            <w:r w:rsidR="00F80E3A">
              <w:rPr>
                <w:rFonts w:ascii="Courier New" w:hAnsi="Courier New" w:cs="Courier New"/>
                <w:sz w:val="24"/>
                <w:szCs w:val="24"/>
              </w:rPr>
              <w:t xml:space="preserve">istema </w:t>
            </w:r>
            <w:r>
              <w:rPr>
                <w:rFonts w:ascii="Courier New" w:hAnsi="Courier New" w:cs="Courier New"/>
                <w:sz w:val="24"/>
                <w:szCs w:val="24"/>
              </w:rPr>
              <w:t>O</w:t>
            </w:r>
            <w:r w:rsidR="00F80E3A">
              <w:rPr>
                <w:rFonts w:ascii="Courier New" w:hAnsi="Courier New" w:cs="Courier New"/>
                <w:sz w:val="24"/>
                <w:szCs w:val="24"/>
              </w:rPr>
              <w:t>perativo</w:t>
            </w:r>
            <w:r>
              <w:rPr>
                <w:rFonts w:ascii="Courier New" w:hAnsi="Courier New" w:cs="Courier New"/>
                <w:sz w:val="24"/>
                <w:szCs w:val="24"/>
              </w:rPr>
              <w:t>)</w:t>
            </w:r>
          </w:p>
        </w:tc>
        <w:tc>
          <w:tcPr>
            <w:tcW w:w="5326" w:type="dxa"/>
          </w:tcPr>
          <w:p w14:paraId="3198903E" w14:textId="77777777" w:rsidR="00075A62" w:rsidRDefault="00075A62"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075A62" w14:paraId="56F1D163" w14:textId="77777777" w:rsidTr="001F4D0A">
        <w:tc>
          <w:tcPr>
            <w:tcW w:w="1728" w:type="dxa"/>
          </w:tcPr>
          <w:p w14:paraId="3C9A1C59" w14:textId="0F7EC06B" w:rsidR="00075A62" w:rsidRDefault="0014686F" w:rsidP="001F4D0A">
            <w:pPr>
              <w:jc w:val="center"/>
              <w:rPr>
                <w:rFonts w:ascii="Courier New" w:hAnsi="Courier New" w:cs="Courier New"/>
                <w:sz w:val="24"/>
                <w:szCs w:val="24"/>
              </w:rPr>
            </w:pPr>
            <w:proofErr w:type="spellStart"/>
            <w:r>
              <w:rPr>
                <w:rFonts w:ascii="Courier New" w:hAnsi="Courier New" w:cs="Courier New"/>
                <w:sz w:val="24"/>
                <w:szCs w:val="24"/>
              </w:rPr>
              <w:t>Migration</w:t>
            </w:r>
            <w:proofErr w:type="spellEnd"/>
          </w:p>
        </w:tc>
        <w:tc>
          <w:tcPr>
            <w:tcW w:w="2208" w:type="dxa"/>
          </w:tcPr>
          <w:p w14:paraId="7F3E5C3E" w14:textId="719C7627" w:rsidR="00075A62" w:rsidRDefault="0014686F" w:rsidP="001F4D0A">
            <w:pPr>
              <w:jc w:val="center"/>
              <w:rPr>
                <w:rFonts w:ascii="Courier New" w:hAnsi="Courier New" w:cs="Courier New"/>
                <w:sz w:val="24"/>
                <w:szCs w:val="24"/>
              </w:rPr>
            </w:pPr>
            <w:r>
              <w:rPr>
                <w:rFonts w:ascii="Courier New" w:hAnsi="Courier New" w:cs="Courier New"/>
                <w:sz w:val="24"/>
                <w:szCs w:val="24"/>
              </w:rPr>
              <w:t>Sistema Operativo</w:t>
            </w:r>
          </w:p>
        </w:tc>
        <w:tc>
          <w:tcPr>
            <w:tcW w:w="5326" w:type="dxa"/>
          </w:tcPr>
          <w:p w14:paraId="1665B588" w14:textId="1C94C63A" w:rsidR="00075A62" w:rsidRDefault="00633EDD" w:rsidP="001F4D0A">
            <w:pPr>
              <w:jc w:val="center"/>
              <w:rPr>
                <w:rFonts w:ascii="Courier New" w:hAnsi="Courier New" w:cs="Courier New"/>
                <w:sz w:val="24"/>
                <w:szCs w:val="24"/>
              </w:rPr>
            </w:pPr>
            <w:proofErr w:type="spellStart"/>
            <w:r>
              <w:rPr>
                <w:rFonts w:ascii="Courier New" w:hAnsi="Courier New" w:cs="Courier New"/>
                <w:sz w:val="24"/>
                <w:szCs w:val="24"/>
              </w:rPr>
              <w:t>Task</w:t>
            </w:r>
            <w:proofErr w:type="spellEnd"/>
            <w:r>
              <w:rPr>
                <w:rFonts w:ascii="Courier New" w:hAnsi="Courier New" w:cs="Courier New"/>
                <w:sz w:val="24"/>
                <w:szCs w:val="24"/>
              </w:rPr>
              <w:t xml:space="preserve"> Schedule que executa o ficheiro .</w:t>
            </w:r>
            <w:proofErr w:type="spellStart"/>
            <w:r>
              <w:rPr>
                <w:rFonts w:ascii="Courier New" w:hAnsi="Courier New" w:cs="Courier New"/>
                <w:sz w:val="24"/>
                <w:szCs w:val="24"/>
              </w:rPr>
              <w:t>bat</w:t>
            </w:r>
            <w:proofErr w:type="spellEnd"/>
            <w:r>
              <w:rPr>
                <w:rFonts w:ascii="Courier New" w:hAnsi="Courier New" w:cs="Courier New"/>
                <w:sz w:val="24"/>
                <w:szCs w:val="24"/>
              </w:rPr>
              <w:t xml:space="preserve"> de 2 em 2 horas</w:t>
            </w:r>
          </w:p>
        </w:tc>
      </w:tr>
    </w:tbl>
    <w:p w14:paraId="36953D90" w14:textId="77777777" w:rsidR="00C372C6" w:rsidRDefault="00C372C6" w:rsidP="004012BD">
      <w:pPr>
        <w:jc w:val="center"/>
        <w:rPr>
          <w:rFonts w:ascii="Courier New" w:hAnsi="Courier New" w:cs="Courier New"/>
          <w:sz w:val="24"/>
          <w:szCs w:val="24"/>
        </w:rPr>
      </w:pPr>
    </w:p>
    <w:p w14:paraId="1AB19A81" w14:textId="77777777" w:rsidR="00816576" w:rsidRDefault="00816576">
      <w:pPr>
        <w:rPr>
          <w:rFonts w:asciiTheme="majorHAnsi" w:eastAsiaTheme="majorEastAsia" w:hAnsiTheme="majorHAnsi" w:cstheme="majorBidi"/>
          <w:b/>
          <w:bCs/>
          <w:i/>
          <w:iCs/>
          <w:color w:val="4F81BD" w:themeColor="accent1"/>
          <w:highlight w:val="lightGray"/>
        </w:rPr>
      </w:pPr>
      <w:r>
        <w:rPr>
          <w:highlight w:val="lightGray"/>
        </w:rPr>
        <w:br w:type="page"/>
      </w:r>
    </w:p>
    <w:p w14:paraId="39F0FD82" w14:textId="6D601925" w:rsidR="00816576" w:rsidRPr="00AC786D" w:rsidRDefault="00816576" w:rsidP="00AC786D">
      <w:pPr>
        <w:pStyle w:val="Heading4"/>
      </w:pPr>
      <w:bookmarkStart w:id="39" w:name="_Toc535335190"/>
      <w:r w:rsidRPr="00AC786D">
        <w:lastRenderedPageBreak/>
        <w:t>Apreciação Crítica de Eventos</w:t>
      </w:r>
      <w:bookmarkEnd w:id="39"/>
      <w:r w:rsidRPr="00AC786D">
        <w:t xml:space="preserve"> </w:t>
      </w:r>
    </w:p>
    <w:p w14:paraId="6D3A2BDB" w14:textId="77777777" w:rsidR="00816576" w:rsidRPr="00226BFA" w:rsidRDefault="00816576" w:rsidP="00816576"/>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16576" w14:paraId="0D85D163" w14:textId="77777777" w:rsidTr="00EC11B1">
        <w:tc>
          <w:tcPr>
            <w:tcW w:w="8720" w:type="dxa"/>
            <w:shd w:val="clear" w:color="auto" w:fill="E6E6E6"/>
          </w:tcPr>
          <w:p w14:paraId="3516C3B9" w14:textId="77777777" w:rsidR="00125DF0" w:rsidRDefault="00125DF0" w:rsidP="00125DF0">
            <w:pPr>
              <w:rPr>
                <w:rFonts w:asciiTheme="majorHAnsi" w:eastAsiaTheme="majorEastAsia" w:hAnsiTheme="majorHAnsi" w:cstheme="majorBidi"/>
                <w:color w:val="365F91" w:themeColor="accent1" w:themeShade="BF"/>
                <w:sz w:val="26"/>
                <w:szCs w:val="26"/>
              </w:rPr>
            </w:pPr>
          </w:p>
          <w:p w14:paraId="467296FA" w14:textId="77777777" w:rsidR="00125DF0" w:rsidRDefault="00125DF0" w:rsidP="00125DF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455F4DF3" w14:textId="77777777" w:rsidR="00125DF0" w:rsidRDefault="00125DF0" w:rsidP="00393ABC">
            <w:pPr>
              <w:rPr>
                <w:rFonts w:ascii="Courier New" w:hAnsi="Courier New" w:cs="Courier New"/>
                <w:sz w:val="24"/>
                <w:szCs w:val="24"/>
              </w:rPr>
            </w:pPr>
          </w:p>
          <w:p w14:paraId="6EA8C499"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5B8B1F63" w14:textId="77777777" w:rsidR="00393ABC" w:rsidRDefault="00393ABC" w:rsidP="00393ABC">
            <w:pPr>
              <w:rPr>
                <w:rFonts w:ascii="Courier New" w:hAnsi="Courier New" w:cs="Courier New"/>
                <w:b/>
                <w:sz w:val="24"/>
                <w:szCs w:val="24"/>
              </w:rPr>
            </w:pPr>
          </w:p>
          <w:p w14:paraId="033FF1E9" w14:textId="77777777" w:rsidR="00393ABC" w:rsidRDefault="00393ABC" w:rsidP="00393ABC">
            <w:pPr>
              <w:rPr>
                <w:rFonts w:ascii="Courier New" w:hAnsi="Courier New" w:cs="Courier New"/>
                <w:b/>
                <w:sz w:val="24"/>
                <w:szCs w:val="24"/>
              </w:rPr>
            </w:pPr>
          </w:p>
          <w:p w14:paraId="3FE27B80" w14:textId="77777777" w:rsidR="00393ABC" w:rsidRDefault="00393ABC" w:rsidP="00EC11B1">
            <w:pPr>
              <w:rPr>
                <w:rFonts w:ascii="Courier New" w:hAnsi="Courier New" w:cs="Courier New"/>
                <w:b/>
                <w:sz w:val="24"/>
                <w:szCs w:val="24"/>
              </w:rPr>
            </w:pPr>
          </w:p>
          <w:p w14:paraId="0A40074F" w14:textId="71AB756A" w:rsidR="00816576" w:rsidRDefault="00816576" w:rsidP="00EC11B1">
            <w:pPr>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14:paraId="55651087" w14:textId="77777777" w:rsidR="00816576" w:rsidRDefault="00816576" w:rsidP="00EC11B1">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816576" w14:paraId="0DCDF3D9" w14:textId="77777777" w:rsidTr="00EC11B1">
              <w:tc>
                <w:tcPr>
                  <w:tcW w:w="1795" w:type="dxa"/>
                </w:tcPr>
                <w:p w14:paraId="2137F90A" w14:textId="77777777" w:rsidR="00816576" w:rsidRDefault="00816576" w:rsidP="00EC11B1">
                  <w:pPr>
                    <w:rPr>
                      <w:rFonts w:ascii="Courier New" w:hAnsi="Courier New" w:cs="Courier New"/>
                      <w:sz w:val="24"/>
                      <w:szCs w:val="24"/>
                    </w:rPr>
                  </w:pPr>
                </w:p>
              </w:tc>
              <w:tc>
                <w:tcPr>
                  <w:tcW w:w="1674" w:type="dxa"/>
                </w:tcPr>
                <w:p w14:paraId="7B59C0FB" w14:textId="77777777" w:rsidR="00816576" w:rsidRDefault="00816576" w:rsidP="00EC11B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3D4D60E8" w14:textId="77777777" w:rsidR="00816576" w:rsidRDefault="00816576" w:rsidP="00EC11B1">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5C8B8AB5" w14:textId="77777777" w:rsidR="00816576" w:rsidRDefault="00816576" w:rsidP="00EC11B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0552734" w14:textId="77777777" w:rsidR="00816576" w:rsidRDefault="00816576" w:rsidP="00EC11B1">
                  <w:pPr>
                    <w:rPr>
                      <w:rFonts w:ascii="Courier New" w:hAnsi="Courier New" w:cs="Courier New"/>
                      <w:sz w:val="24"/>
                      <w:szCs w:val="24"/>
                    </w:rPr>
                  </w:pPr>
                  <w:r>
                    <w:rPr>
                      <w:rFonts w:ascii="Courier New" w:hAnsi="Courier New" w:cs="Courier New"/>
                      <w:sz w:val="24"/>
                      <w:szCs w:val="24"/>
                    </w:rPr>
                    <w:t>Não Especificado (criado de novo)</w:t>
                  </w:r>
                </w:p>
              </w:tc>
            </w:tr>
            <w:tr w:rsidR="00816576" w14:paraId="1E0541D7" w14:textId="77777777" w:rsidTr="00EC11B1">
              <w:tc>
                <w:tcPr>
                  <w:tcW w:w="1795" w:type="dxa"/>
                </w:tcPr>
                <w:p w14:paraId="31108C59" w14:textId="5D23DB05"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62E4F4DE"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492CDE1" w14:textId="77777777" w:rsidR="00816576" w:rsidRDefault="00816576" w:rsidP="00EC11B1">
                  <w:pPr>
                    <w:rPr>
                      <w:rFonts w:ascii="Courier New" w:hAnsi="Courier New" w:cs="Courier New"/>
                      <w:sz w:val="24"/>
                      <w:szCs w:val="24"/>
                    </w:rPr>
                  </w:pPr>
                </w:p>
              </w:tc>
              <w:tc>
                <w:tcPr>
                  <w:tcW w:w="1675" w:type="dxa"/>
                </w:tcPr>
                <w:p w14:paraId="0EF0F36E" w14:textId="77777777" w:rsidR="00816576" w:rsidRDefault="00816576" w:rsidP="00EC11B1">
                  <w:pPr>
                    <w:rPr>
                      <w:rFonts w:ascii="Courier New" w:hAnsi="Courier New" w:cs="Courier New"/>
                      <w:sz w:val="24"/>
                      <w:szCs w:val="24"/>
                    </w:rPr>
                  </w:pPr>
                </w:p>
              </w:tc>
              <w:tc>
                <w:tcPr>
                  <w:tcW w:w="1675" w:type="dxa"/>
                </w:tcPr>
                <w:p w14:paraId="4CB76966" w14:textId="77777777" w:rsidR="00816576" w:rsidRDefault="00816576" w:rsidP="00EC11B1">
                  <w:pPr>
                    <w:rPr>
                      <w:rFonts w:ascii="Courier New" w:hAnsi="Courier New" w:cs="Courier New"/>
                      <w:sz w:val="24"/>
                      <w:szCs w:val="24"/>
                    </w:rPr>
                  </w:pPr>
                </w:p>
              </w:tc>
              <w:tc>
                <w:tcPr>
                  <w:tcW w:w="1675" w:type="dxa"/>
                </w:tcPr>
                <w:p w14:paraId="33534EDD" w14:textId="77777777" w:rsidR="00816576" w:rsidRDefault="00816576" w:rsidP="00EC11B1">
                  <w:pPr>
                    <w:rPr>
                      <w:rFonts w:ascii="Courier New" w:hAnsi="Courier New" w:cs="Courier New"/>
                      <w:sz w:val="24"/>
                      <w:szCs w:val="24"/>
                    </w:rPr>
                  </w:pPr>
                </w:p>
              </w:tc>
            </w:tr>
            <w:tr w:rsidR="00816576" w14:paraId="0D70AEA5" w14:textId="77777777" w:rsidTr="00EC11B1">
              <w:tc>
                <w:tcPr>
                  <w:tcW w:w="1795" w:type="dxa"/>
                </w:tcPr>
                <w:p w14:paraId="4ABB8882" w14:textId="742C54FC"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1770ADEF"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8CD60F8" w14:textId="77777777" w:rsidR="00816576" w:rsidRDefault="00816576" w:rsidP="00EC11B1">
                  <w:pPr>
                    <w:rPr>
                      <w:rFonts w:ascii="Courier New" w:hAnsi="Courier New" w:cs="Courier New"/>
                      <w:sz w:val="24"/>
                      <w:szCs w:val="24"/>
                    </w:rPr>
                  </w:pPr>
                </w:p>
              </w:tc>
              <w:tc>
                <w:tcPr>
                  <w:tcW w:w="1675" w:type="dxa"/>
                </w:tcPr>
                <w:p w14:paraId="5A0DFE4E" w14:textId="77777777" w:rsidR="00816576" w:rsidRDefault="00816576" w:rsidP="00EC11B1">
                  <w:pPr>
                    <w:rPr>
                      <w:rFonts w:ascii="Courier New" w:hAnsi="Courier New" w:cs="Courier New"/>
                      <w:sz w:val="24"/>
                      <w:szCs w:val="24"/>
                    </w:rPr>
                  </w:pPr>
                </w:p>
              </w:tc>
              <w:tc>
                <w:tcPr>
                  <w:tcW w:w="1675" w:type="dxa"/>
                </w:tcPr>
                <w:p w14:paraId="65E1EBF9" w14:textId="77777777" w:rsidR="00816576" w:rsidRDefault="00816576" w:rsidP="00EC11B1">
                  <w:pPr>
                    <w:rPr>
                      <w:rFonts w:ascii="Courier New" w:hAnsi="Courier New" w:cs="Courier New"/>
                      <w:sz w:val="24"/>
                      <w:szCs w:val="24"/>
                    </w:rPr>
                  </w:pPr>
                </w:p>
              </w:tc>
              <w:tc>
                <w:tcPr>
                  <w:tcW w:w="1675" w:type="dxa"/>
                </w:tcPr>
                <w:p w14:paraId="2726900B" w14:textId="77777777" w:rsidR="00816576" w:rsidRDefault="00816576" w:rsidP="00EC11B1">
                  <w:pPr>
                    <w:rPr>
                      <w:rFonts w:ascii="Courier New" w:hAnsi="Courier New" w:cs="Courier New"/>
                      <w:sz w:val="24"/>
                      <w:szCs w:val="24"/>
                    </w:rPr>
                  </w:pPr>
                </w:p>
              </w:tc>
            </w:tr>
            <w:tr w:rsidR="00816576" w14:paraId="1136E6F9" w14:textId="77777777" w:rsidTr="00EC11B1">
              <w:tc>
                <w:tcPr>
                  <w:tcW w:w="1795" w:type="dxa"/>
                </w:tcPr>
                <w:p w14:paraId="36E8AFB5" w14:textId="1E2E32D0"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17A97C56"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C13B0F4" w14:textId="77777777" w:rsidR="00816576" w:rsidRDefault="00816576" w:rsidP="00EC11B1">
                  <w:pPr>
                    <w:rPr>
                      <w:rFonts w:ascii="Courier New" w:hAnsi="Courier New" w:cs="Courier New"/>
                      <w:sz w:val="24"/>
                      <w:szCs w:val="24"/>
                    </w:rPr>
                  </w:pPr>
                </w:p>
              </w:tc>
              <w:tc>
                <w:tcPr>
                  <w:tcW w:w="1675" w:type="dxa"/>
                </w:tcPr>
                <w:p w14:paraId="7A7865F1" w14:textId="77777777" w:rsidR="00816576" w:rsidRDefault="00816576" w:rsidP="00EC11B1">
                  <w:pPr>
                    <w:rPr>
                      <w:rFonts w:ascii="Courier New" w:hAnsi="Courier New" w:cs="Courier New"/>
                      <w:sz w:val="24"/>
                      <w:szCs w:val="24"/>
                    </w:rPr>
                  </w:pPr>
                </w:p>
              </w:tc>
              <w:tc>
                <w:tcPr>
                  <w:tcW w:w="1675" w:type="dxa"/>
                </w:tcPr>
                <w:p w14:paraId="77EBBE91" w14:textId="77777777" w:rsidR="00816576" w:rsidRDefault="00816576" w:rsidP="00EC11B1">
                  <w:pPr>
                    <w:rPr>
                      <w:rFonts w:ascii="Courier New" w:hAnsi="Courier New" w:cs="Courier New"/>
                      <w:sz w:val="24"/>
                      <w:szCs w:val="24"/>
                    </w:rPr>
                  </w:pPr>
                </w:p>
              </w:tc>
              <w:tc>
                <w:tcPr>
                  <w:tcW w:w="1675" w:type="dxa"/>
                </w:tcPr>
                <w:p w14:paraId="29FAAFCC" w14:textId="77777777" w:rsidR="00816576" w:rsidRDefault="00816576" w:rsidP="00EC11B1">
                  <w:pPr>
                    <w:rPr>
                      <w:rFonts w:ascii="Courier New" w:hAnsi="Courier New" w:cs="Courier New"/>
                      <w:sz w:val="24"/>
                      <w:szCs w:val="24"/>
                    </w:rPr>
                  </w:pPr>
                </w:p>
              </w:tc>
            </w:tr>
            <w:tr w:rsidR="00816576" w14:paraId="061728FD" w14:textId="77777777" w:rsidTr="00EC11B1">
              <w:tc>
                <w:tcPr>
                  <w:tcW w:w="1795" w:type="dxa"/>
                </w:tcPr>
                <w:p w14:paraId="0247AB56" w14:textId="77777777" w:rsidR="00816576" w:rsidRDefault="00816576" w:rsidP="00EC11B1">
                  <w:pPr>
                    <w:rPr>
                      <w:rFonts w:ascii="Courier New" w:hAnsi="Courier New" w:cs="Courier New"/>
                      <w:sz w:val="24"/>
                      <w:szCs w:val="24"/>
                    </w:rPr>
                  </w:pPr>
                </w:p>
              </w:tc>
              <w:tc>
                <w:tcPr>
                  <w:tcW w:w="1674" w:type="dxa"/>
                </w:tcPr>
                <w:p w14:paraId="1284C3A8" w14:textId="77777777" w:rsidR="00816576" w:rsidRDefault="00816576" w:rsidP="00EC11B1">
                  <w:pPr>
                    <w:rPr>
                      <w:rFonts w:ascii="Courier New" w:hAnsi="Courier New" w:cs="Courier New"/>
                      <w:sz w:val="24"/>
                      <w:szCs w:val="24"/>
                    </w:rPr>
                  </w:pPr>
                </w:p>
              </w:tc>
              <w:tc>
                <w:tcPr>
                  <w:tcW w:w="1675" w:type="dxa"/>
                </w:tcPr>
                <w:p w14:paraId="0A52CD78" w14:textId="77777777" w:rsidR="00816576" w:rsidRDefault="00816576" w:rsidP="00EC11B1">
                  <w:pPr>
                    <w:rPr>
                      <w:rFonts w:ascii="Courier New" w:hAnsi="Courier New" w:cs="Courier New"/>
                      <w:sz w:val="24"/>
                      <w:szCs w:val="24"/>
                    </w:rPr>
                  </w:pPr>
                </w:p>
              </w:tc>
              <w:tc>
                <w:tcPr>
                  <w:tcW w:w="1675" w:type="dxa"/>
                </w:tcPr>
                <w:p w14:paraId="25A11903" w14:textId="77777777" w:rsidR="00816576" w:rsidRDefault="00816576" w:rsidP="00EC11B1">
                  <w:pPr>
                    <w:rPr>
                      <w:rFonts w:ascii="Courier New" w:hAnsi="Courier New" w:cs="Courier New"/>
                      <w:sz w:val="24"/>
                      <w:szCs w:val="24"/>
                    </w:rPr>
                  </w:pPr>
                </w:p>
              </w:tc>
              <w:tc>
                <w:tcPr>
                  <w:tcW w:w="1675" w:type="dxa"/>
                </w:tcPr>
                <w:p w14:paraId="30494635" w14:textId="77777777" w:rsidR="00816576" w:rsidRDefault="00816576" w:rsidP="00EC11B1">
                  <w:pPr>
                    <w:rPr>
                      <w:rFonts w:ascii="Courier New" w:hAnsi="Courier New" w:cs="Courier New"/>
                      <w:sz w:val="24"/>
                      <w:szCs w:val="24"/>
                    </w:rPr>
                  </w:pPr>
                </w:p>
              </w:tc>
            </w:tr>
          </w:tbl>
          <w:p w14:paraId="418C1B32" w14:textId="77777777" w:rsidR="00816576" w:rsidRDefault="00816576" w:rsidP="00EC11B1">
            <w:pPr>
              <w:rPr>
                <w:rFonts w:ascii="Courier New" w:hAnsi="Courier New" w:cs="Courier New"/>
                <w:sz w:val="24"/>
                <w:szCs w:val="24"/>
              </w:rPr>
            </w:pPr>
          </w:p>
          <w:p w14:paraId="36FC2A3A" w14:textId="77777777" w:rsidR="00816576" w:rsidRDefault="00816576" w:rsidP="00EC11B1">
            <w:pPr>
              <w:rPr>
                <w:rFonts w:ascii="Courier New" w:hAnsi="Courier New" w:cs="Courier New"/>
                <w:sz w:val="24"/>
                <w:szCs w:val="24"/>
              </w:rPr>
            </w:pPr>
          </w:p>
          <w:p w14:paraId="02ECBD7A" w14:textId="77777777" w:rsidR="00816576" w:rsidRDefault="00816576" w:rsidP="00EC11B1">
            <w:pPr>
              <w:rPr>
                <w:rFonts w:ascii="Courier New" w:hAnsi="Courier New" w:cs="Courier New"/>
                <w:sz w:val="24"/>
                <w:szCs w:val="24"/>
              </w:rPr>
            </w:pPr>
          </w:p>
          <w:p w14:paraId="4F2DB2F5" w14:textId="77777777" w:rsidR="00816576" w:rsidRDefault="00816576" w:rsidP="00EC11B1">
            <w:pPr>
              <w:rPr>
                <w:rFonts w:ascii="Courier New" w:hAnsi="Courier New" w:cs="Courier New"/>
                <w:sz w:val="24"/>
                <w:szCs w:val="24"/>
              </w:rPr>
            </w:pPr>
          </w:p>
          <w:p w14:paraId="27373F58" w14:textId="77777777" w:rsidR="00816576" w:rsidRDefault="00816576" w:rsidP="00EC11B1">
            <w:pPr>
              <w:rPr>
                <w:rFonts w:ascii="Courier New" w:hAnsi="Courier New" w:cs="Courier New"/>
                <w:sz w:val="24"/>
                <w:szCs w:val="24"/>
              </w:rPr>
            </w:pPr>
          </w:p>
        </w:tc>
      </w:tr>
    </w:tbl>
    <w:p w14:paraId="5AE21D44" w14:textId="77777777" w:rsidR="006C270E" w:rsidRDefault="006C270E">
      <w:pPr>
        <w:rPr>
          <w:rStyle w:val="Heading3Char"/>
        </w:rPr>
      </w:pPr>
    </w:p>
    <w:p w14:paraId="46B8E508" w14:textId="77777777" w:rsidR="006C270E" w:rsidRDefault="006C270E">
      <w:pPr>
        <w:rPr>
          <w:rFonts w:asciiTheme="majorHAnsi" w:eastAsiaTheme="majorEastAsia" w:hAnsiTheme="majorHAnsi" w:cstheme="majorBidi"/>
          <w:b/>
          <w:bCs/>
          <w:i/>
          <w:iCs/>
          <w:color w:val="4F81BD" w:themeColor="accent1"/>
        </w:rPr>
      </w:pPr>
      <w:r>
        <w:br w:type="page"/>
      </w:r>
    </w:p>
    <w:p w14:paraId="2F8999B0" w14:textId="32B091D6" w:rsidR="006C270E" w:rsidRDefault="006C270E" w:rsidP="006C270E">
      <w:pPr>
        <w:pStyle w:val="Heading4"/>
      </w:pPr>
      <w:bookmarkStart w:id="40" w:name="_Toc535335191"/>
      <w:r>
        <w:lastRenderedPageBreak/>
        <w:t>Eventos Implementados</w:t>
      </w:r>
      <w:bookmarkEnd w:id="40"/>
    </w:p>
    <w:p w14:paraId="4CD9C290" w14:textId="77777777" w:rsidR="006C270E" w:rsidRPr="00226BFA" w:rsidRDefault="006C270E" w:rsidP="006C270E"/>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6C270E" w14:paraId="63DEB902" w14:textId="77777777" w:rsidTr="00E5288E">
        <w:tc>
          <w:tcPr>
            <w:tcW w:w="8720" w:type="dxa"/>
            <w:shd w:val="clear" w:color="auto" w:fill="E6E6E6"/>
          </w:tcPr>
          <w:p w14:paraId="5909EF0B" w14:textId="77777777" w:rsidR="006C270E" w:rsidRDefault="006C270E" w:rsidP="00E5288E">
            <w:pPr>
              <w:rPr>
                <w:rFonts w:ascii="Courier New" w:hAnsi="Courier New" w:cs="Courier New"/>
                <w:b/>
                <w:sz w:val="24"/>
                <w:szCs w:val="24"/>
              </w:rPr>
            </w:pPr>
          </w:p>
          <w:p w14:paraId="6D2465F0" w14:textId="0A499432" w:rsidR="006C270E" w:rsidRDefault="006C270E" w:rsidP="00E5288E">
            <w:pPr>
              <w:rPr>
                <w:rFonts w:ascii="Courier New" w:hAnsi="Courier New" w:cs="Courier New"/>
                <w:sz w:val="24"/>
                <w:szCs w:val="24"/>
              </w:rPr>
            </w:pPr>
            <w:r>
              <w:rPr>
                <w:rFonts w:ascii="Courier New" w:hAnsi="Courier New" w:cs="Courier New"/>
                <w:sz w:val="24"/>
                <w:szCs w:val="24"/>
              </w:rPr>
              <w:t xml:space="preserve">1. Nome </w:t>
            </w:r>
            <w:r w:rsidR="009F2DC8">
              <w:rPr>
                <w:rFonts w:ascii="Courier New" w:hAnsi="Courier New" w:cs="Courier New"/>
                <w:sz w:val="24"/>
                <w:szCs w:val="24"/>
              </w:rPr>
              <w:t>Evento</w:t>
            </w:r>
            <w:r>
              <w:rPr>
                <w:rFonts w:ascii="Courier New" w:hAnsi="Courier New" w:cs="Courier New"/>
                <w:sz w:val="24"/>
                <w:szCs w:val="24"/>
              </w:rPr>
              <w:t>: _____</w:t>
            </w:r>
          </w:p>
          <w:p w14:paraId="2867AC70" w14:textId="77777777" w:rsidR="006C270E"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C4F0F18"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7002CD5A" w14:textId="77777777" w:rsidR="006C270E" w:rsidRDefault="006C270E" w:rsidP="00E5288E">
            <w:pPr>
              <w:rPr>
                <w:rFonts w:ascii="Courier New" w:hAnsi="Courier New" w:cs="Courier New"/>
                <w:b/>
                <w:sz w:val="24"/>
                <w:szCs w:val="24"/>
              </w:rPr>
            </w:pPr>
          </w:p>
          <w:p w14:paraId="368CFA65" w14:textId="77777777" w:rsidR="006C270E" w:rsidRDefault="006C270E" w:rsidP="00E5288E">
            <w:pPr>
              <w:rPr>
                <w:rFonts w:ascii="Courier New" w:hAnsi="Courier New" w:cs="Courier New"/>
                <w:b/>
                <w:sz w:val="24"/>
                <w:szCs w:val="24"/>
              </w:rPr>
            </w:pPr>
          </w:p>
          <w:p w14:paraId="596EC28A" w14:textId="77777777" w:rsidR="006C270E" w:rsidRDefault="006C270E" w:rsidP="00E5288E">
            <w:pPr>
              <w:rPr>
                <w:rFonts w:ascii="Courier New" w:hAnsi="Courier New" w:cs="Courier New"/>
                <w:b/>
                <w:sz w:val="24"/>
                <w:szCs w:val="24"/>
              </w:rPr>
            </w:pPr>
          </w:p>
          <w:p w14:paraId="092A1DC6" w14:textId="77777777" w:rsidR="006C270E" w:rsidRDefault="006C270E" w:rsidP="00E5288E">
            <w:pPr>
              <w:rPr>
                <w:rFonts w:ascii="Courier New" w:hAnsi="Courier New" w:cs="Courier New"/>
                <w:b/>
                <w:sz w:val="24"/>
                <w:szCs w:val="24"/>
              </w:rPr>
            </w:pPr>
          </w:p>
          <w:p w14:paraId="2FC4EF26" w14:textId="4E281CE4" w:rsidR="006C270E" w:rsidRDefault="006C270E" w:rsidP="00E5288E">
            <w:pPr>
              <w:rPr>
                <w:rFonts w:ascii="Courier New" w:hAnsi="Courier New" w:cs="Courier New"/>
                <w:sz w:val="24"/>
                <w:szCs w:val="24"/>
              </w:rPr>
            </w:pPr>
            <w:r>
              <w:rPr>
                <w:rFonts w:ascii="Courier New" w:hAnsi="Courier New" w:cs="Courier New"/>
                <w:sz w:val="24"/>
                <w:szCs w:val="24"/>
              </w:rPr>
              <w:t xml:space="preserve">2. Nome </w:t>
            </w:r>
            <w:r w:rsidR="009F2DC8">
              <w:rPr>
                <w:rFonts w:ascii="Courier New" w:hAnsi="Courier New" w:cs="Courier New"/>
                <w:sz w:val="24"/>
                <w:szCs w:val="24"/>
              </w:rPr>
              <w:t>Evento</w:t>
            </w:r>
            <w:r>
              <w:rPr>
                <w:rFonts w:ascii="Courier New" w:hAnsi="Courier New" w:cs="Courier New"/>
                <w:sz w:val="24"/>
                <w:szCs w:val="24"/>
              </w:rPr>
              <w:t>: _____</w:t>
            </w:r>
          </w:p>
          <w:p w14:paraId="311763D1"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95D08B0"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312337E2" w14:textId="77777777" w:rsidR="006C270E" w:rsidRDefault="006C270E" w:rsidP="00E5288E">
            <w:pPr>
              <w:rPr>
                <w:rFonts w:ascii="Courier New" w:hAnsi="Courier New" w:cs="Courier New"/>
                <w:b/>
                <w:sz w:val="24"/>
                <w:szCs w:val="24"/>
              </w:rPr>
            </w:pPr>
          </w:p>
          <w:p w14:paraId="2F239AD1" w14:textId="77777777" w:rsidR="006C270E" w:rsidRDefault="006C270E" w:rsidP="00E5288E">
            <w:pPr>
              <w:rPr>
                <w:rFonts w:ascii="Courier New" w:hAnsi="Courier New" w:cs="Courier New"/>
                <w:b/>
                <w:sz w:val="24"/>
                <w:szCs w:val="24"/>
              </w:rPr>
            </w:pPr>
          </w:p>
          <w:p w14:paraId="03F702DF" w14:textId="77777777" w:rsidR="006C270E" w:rsidRDefault="006C270E" w:rsidP="00E5288E">
            <w:pPr>
              <w:rPr>
                <w:rFonts w:ascii="Courier New" w:hAnsi="Courier New" w:cs="Courier New"/>
                <w:b/>
                <w:sz w:val="24"/>
                <w:szCs w:val="24"/>
              </w:rPr>
            </w:pPr>
          </w:p>
          <w:p w14:paraId="3635C84E" w14:textId="53254B7E" w:rsidR="006C270E" w:rsidRDefault="006C270E" w:rsidP="00E5288E">
            <w:pPr>
              <w:rPr>
                <w:rFonts w:ascii="Courier New" w:hAnsi="Courier New" w:cs="Courier New"/>
                <w:sz w:val="24"/>
                <w:szCs w:val="24"/>
              </w:rPr>
            </w:pPr>
            <w:r>
              <w:rPr>
                <w:rFonts w:ascii="Courier New" w:hAnsi="Courier New" w:cs="Courier New"/>
                <w:sz w:val="24"/>
                <w:szCs w:val="24"/>
              </w:rPr>
              <w:t xml:space="preserve">3. Nome </w:t>
            </w:r>
            <w:r w:rsidR="009F2DC8">
              <w:rPr>
                <w:rFonts w:ascii="Courier New" w:hAnsi="Courier New" w:cs="Courier New"/>
                <w:sz w:val="24"/>
                <w:szCs w:val="24"/>
              </w:rPr>
              <w:t>Evento</w:t>
            </w:r>
            <w:r>
              <w:rPr>
                <w:rFonts w:ascii="Courier New" w:hAnsi="Courier New" w:cs="Courier New"/>
                <w:sz w:val="24"/>
                <w:szCs w:val="24"/>
              </w:rPr>
              <w:t>: _____</w:t>
            </w:r>
          </w:p>
          <w:p w14:paraId="48522104"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1C977A3"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78FF723E" w14:textId="77777777" w:rsidR="006C270E" w:rsidRDefault="006C270E" w:rsidP="00E5288E">
            <w:pPr>
              <w:rPr>
                <w:rFonts w:ascii="Courier New" w:hAnsi="Courier New" w:cs="Courier New"/>
                <w:b/>
                <w:sz w:val="24"/>
                <w:szCs w:val="24"/>
              </w:rPr>
            </w:pPr>
          </w:p>
          <w:p w14:paraId="7ACEA00B" w14:textId="77777777" w:rsidR="006C270E" w:rsidRDefault="006C270E" w:rsidP="00E5288E">
            <w:pPr>
              <w:rPr>
                <w:rFonts w:ascii="Courier New" w:hAnsi="Courier New" w:cs="Courier New"/>
                <w:sz w:val="24"/>
                <w:szCs w:val="24"/>
              </w:rPr>
            </w:pPr>
          </w:p>
        </w:tc>
      </w:tr>
    </w:tbl>
    <w:p w14:paraId="7126E494" w14:textId="77777777" w:rsidR="00ED5C69" w:rsidRDefault="00ED5C69" w:rsidP="00FC2EB6">
      <w:pPr>
        <w:rPr>
          <w:rStyle w:val="Heading3Char"/>
        </w:rPr>
      </w:pPr>
    </w:p>
    <w:p w14:paraId="7B42C431" w14:textId="23BFD7D2" w:rsidR="00FC2EB6" w:rsidRDefault="00FC2EB6" w:rsidP="00FC2EB6">
      <w:pPr>
        <w:rPr>
          <w:rStyle w:val="Heading3Char"/>
        </w:rPr>
      </w:pPr>
    </w:p>
    <w:p w14:paraId="11C76B55" w14:textId="77777777" w:rsidR="00FC2EB6" w:rsidRDefault="00FC2EB6">
      <w:pPr>
        <w:rPr>
          <w:rStyle w:val="Heading3Char"/>
        </w:rPr>
      </w:pPr>
      <w:r>
        <w:rPr>
          <w:rStyle w:val="Heading3Char"/>
        </w:rPr>
        <w:br w:type="page"/>
      </w:r>
    </w:p>
    <w:p w14:paraId="2644E230" w14:textId="19D20B46" w:rsidR="00ED5C69" w:rsidRPr="00FC2EB6" w:rsidRDefault="00FC2EB6" w:rsidP="00FC2EB6">
      <w:pPr>
        <w:pStyle w:val="Heading3"/>
        <w:rPr>
          <w:rStyle w:val="Heading3Char"/>
        </w:rPr>
      </w:pPr>
      <w:bookmarkStart w:id="41" w:name="_Toc535335192"/>
      <w:r>
        <w:rPr>
          <w:rStyle w:val="Heading3Char"/>
        </w:rPr>
        <w:lastRenderedPageBreak/>
        <w:t>PHP</w:t>
      </w:r>
      <w:r w:rsidR="00ED5C69" w:rsidRPr="00FC2EB6">
        <w:rPr>
          <w:rStyle w:val="Heading3Char"/>
        </w:rPr>
        <w:t xml:space="preserve"> suporte à migração de </w:t>
      </w:r>
      <w:r w:rsidR="009A41BD" w:rsidRPr="00FC2EB6">
        <w:rPr>
          <w:rStyle w:val="Heading3Char"/>
        </w:rPr>
        <w:t xml:space="preserve">dados </w:t>
      </w:r>
      <w:r w:rsidR="009A41BD">
        <w:rPr>
          <w:rStyle w:val="Heading3Char"/>
        </w:rPr>
        <w:t>(</w:t>
      </w:r>
      <w:r>
        <w:rPr>
          <w:rStyle w:val="Heading3Char"/>
        </w:rPr>
        <w:t>se relevante)</w:t>
      </w:r>
      <w:bookmarkEnd w:id="41"/>
    </w:p>
    <w:p w14:paraId="29ACBCA1" w14:textId="5A8F25A7" w:rsidR="00F56BC7" w:rsidRDefault="00F56BC7" w:rsidP="00ED5C69">
      <w:pPr>
        <w:jc w:val="both"/>
        <w:rPr>
          <w:rFonts w:ascii="Courier New" w:hAnsi="Courier New" w:cs="Courier New"/>
          <w:sz w:val="24"/>
          <w:szCs w:val="24"/>
        </w:rPr>
      </w:pPr>
    </w:p>
    <w:p w14:paraId="7E419294" w14:textId="7E37AF40" w:rsidR="007631CB" w:rsidRDefault="00C42722" w:rsidP="007631CB">
      <w:pPr>
        <w:rPr>
          <w:rFonts w:ascii="Courier New" w:hAnsi="Courier New" w:cs="Courier New"/>
          <w:sz w:val="24"/>
          <w:szCs w:val="24"/>
        </w:rPr>
      </w:pPr>
      <w:r>
        <w:rPr>
          <w:rFonts w:ascii="Courier New" w:hAnsi="Courier New" w:cs="Courier New"/>
          <w:sz w:val="24"/>
          <w:szCs w:val="24"/>
        </w:rPr>
        <w:t xml:space="preserve">Ponto importantes no PHP de suporte </w:t>
      </w:r>
      <w:r w:rsidR="00651E87">
        <w:rPr>
          <w:rFonts w:ascii="Courier New" w:hAnsi="Courier New" w:cs="Courier New"/>
          <w:sz w:val="24"/>
          <w:szCs w:val="24"/>
        </w:rPr>
        <w:t>à migração de dados:</w:t>
      </w:r>
    </w:p>
    <w:p w14:paraId="34A144B5" w14:textId="5CC57751" w:rsidR="007631CB" w:rsidRPr="00DF1083" w:rsidRDefault="007631CB" w:rsidP="007631CB">
      <w:pPr>
        <w:pStyle w:val="ListParagraph"/>
        <w:numPr>
          <w:ilvl w:val="0"/>
          <w:numId w:val="34"/>
        </w:numPr>
        <w:jc w:val="both"/>
        <w:rPr>
          <w:rFonts w:ascii="Courier New" w:hAnsi="Courier New" w:cs="Courier New"/>
          <w:sz w:val="24"/>
          <w:szCs w:val="24"/>
        </w:rPr>
      </w:pPr>
      <w:r>
        <w:rPr>
          <w:rFonts w:ascii="Courier New" w:hAnsi="Courier New" w:cs="Courier New"/>
          <w:sz w:val="24"/>
          <w:szCs w:val="24"/>
        </w:rPr>
        <w:t>Através do PHP os</w:t>
      </w:r>
      <w:r w:rsidRPr="00DF1083">
        <w:rPr>
          <w:rFonts w:ascii="Courier New" w:hAnsi="Courier New" w:cs="Courier New"/>
          <w:sz w:val="24"/>
          <w:szCs w:val="24"/>
        </w:rPr>
        <w:t xml:space="preserve"> dados</w:t>
      </w:r>
      <w:r>
        <w:rPr>
          <w:rFonts w:ascii="Courier New" w:hAnsi="Courier New" w:cs="Courier New"/>
          <w:sz w:val="24"/>
          <w:szCs w:val="24"/>
        </w:rPr>
        <w:t xml:space="preserve"> da</w:t>
      </w:r>
      <w:r w:rsidRPr="00DF1083">
        <w:rPr>
          <w:rFonts w:ascii="Courier New" w:hAnsi="Courier New" w:cs="Courier New"/>
          <w:sz w:val="24"/>
          <w:szCs w:val="24"/>
        </w:rPr>
        <w:t xml:space="preserve"> origem </w:t>
      </w:r>
      <w:r>
        <w:rPr>
          <w:rFonts w:ascii="Courier New" w:hAnsi="Courier New" w:cs="Courier New"/>
          <w:sz w:val="24"/>
          <w:szCs w:val="24"/>
        </w:rPr>
        <w:t>irão ser</w:t>
      </w:r>
      <w:r w:rsidRPr="00DF1083">
        <w:rPr>
          <w:rFonts w:ascii="Courier New" w:hAnsi="Courier New" w:cs="Courier New"/>
          <w:sz w:val="24"/>
          <w:szCs w:val="24"/>
        </w:rPr>
        <w:t xml:space="preserve"> inseri</w:t>
      </w:r>
      <w:r>
        <w:rPr>
          <w:rFonts w:ascii="Courier New" w:hAnsi="Courier New" w:cs="Courier New"/>
          <w:sz w:val="24"/>
          <w:szCs w:val="24"/>
        </w:rPr>
        <w:t>dos</w:t>
      </w:r>
      <w:r w:rsidRPr="00DF1083">
        <w:rPr>
          <w:rFonts w:ascii="Courier New" w:hAnsi="Courier New" w:cs="Courier New"/>
          <w:sz w:val="24"/>
          <w:szCs w:val="24"/>
        </w:rPr>
        <w:t xml:space="preserve"> </w:t>
      </w:r>
      <w:r>
        <w:rPr>
          <w:rFonts w:ascii="Courier New" w:hAnsi="Courier New" w:cs="Courier New"/>
          <w:sz w:val="24"/>
          <w:szCs w:val="24"/>
        </w:rPr>
        <w:t>n</w:t>
      </w:r>
      <w:r w:rsidRPr="00DF1083">
        <w:rPr>
          <w:rFonts w:ascii="Courier New" w:hAnsi="Courier New" w:cs="Courier New"/>
          <w:sz w:val="24"/>
          <w:szCs w:val="24"/>
        </w:rPr>
        <w:t>a respetiva tabela na base de dados destino;</w:t>
      </w:r>
    </w:p>
    <w:p w14:paraId="29D5A0DB" w14:textId="780E6F01" w:rsidR="007631CB" w:rsidRDefault="007631CB" w:rsidP="007631CB">
      <w:pPr>
        <w:pStyle w:val="ListParagraph"/>
        <w:numPr>
          <w:ilvl w:val="0"/>
          <w:numId w:val="34"/>
        </w:numPr>
        <w:jc w:val="both"/>
        <w:rPr>
          <w:rFonts w:ascii="Courier New" w:hAnsi="Courier New" w:cs="Courier New"/>
          <w:sz w:val="24"/>
          <w:szCs w:val="24"/>
        </w:rPr>
      </w:pPr>
      <w:r w:rsidRPr="005B077B">
        <w:rPr>
          <w:rFonts w:ascii="Courier New" w:hAnsi="Courier New" w:cs="Courier New"/>
          <w:sz w:val="24"/>
          <w:szCs w:val="24"/>
        </w:rPr>
        <w:t>O PHP irá validar se os registos foram migrados com sucesso</w:t>
      </w:r>
      <w:r>
        <w:rPr>
          <w:rFonts w:ascii="Courier New" w:hAnsi="Courier New" w:cs="Courier New"/>
          <w:sz w:val="24"/>
          <w:szCs w:val="24"/>
        </w:rPr>
        <w:t xml:space="preserve"> e seguidamente</w:t>
      </w:r>
      <w:r w:rsidRPr="005B077B">
        <w:rPr>
          <w:rFonts w:ascii="Courier New" w:hAnsi="Courier New" w:cs="Courier New"/>
          <w:sz w:val="24"/>
          <w:szCs w:val="24"/>
        </w:rPr>
        <w:t xml:space="preserve"> modificar </w:t>
      </w:r>
      <w:r>
        <w:rPr>
          <w:rFonts w:ascii="Courier New" w:hAnsi="Courier New" w:cs="Courier New"/>
          <w:sz w:val="24"/>
          <w:szCs w:val="24"/>
        </w:rPr>
        <w:t>o</w:t>
      </w:r>
      <w:r w:rsidRPr="005B077B">
        <w:rPr>
          <w:rFonts w:ascii="Courier New" w:hAnsi="Courier New" w:cs="Courier New"/>
          <w:sz w:val="24"/>
          <w:szCs w:val="24"/>
        </w:rPr>
        <w:t xml:space="preserve"> campo </w:t>
      </w:r>
      <w:proofErr w:type="spellStart"/>
      <w:r w:rsidRPr="005B077B">
        <w:rPr>
          <w:rFonts w:ascii="Courier New" w:hAnsi="Courier New" w:cs="Courier New"/>
          <w:i/>
          <w:sz w:val="24"/>
          <w:szCs w:val="24"/>
        </w:rPr>
        <w:t>Migracao_Flag</w:t>
      </w:r>
      <w:proofErr w:type="spellEnd"/>
      <w:r w:rsidRPr="005B077B">
        <w:rPr>
          <w:rFonts w:ascii="Courier New" w:hAnsi="Courier New" w:cs="Courier New"/>
          <w:sz w:val="24"/>
          <w:szCs w:val="24"/>
        </w:rPr>
        <w:t xml:space="preserve"> da base de dados origem (como especificado no ponto 1.1)</w:t>
      </w:r>
      <w:r>
        <w:rPr>
          <w:rFonts w:ascii="Courier New" w:hAnsi="Courier New" w:cs="Courier New"/>
          <w:sz w:val="24"/>
          <w:szCs w:val="24"/>
        </w:rPr>
        <w:t xml:space="preserve">. </w:t>
      </w:r>
      <w:r w:rsidRPr="005B077B">
        <w:rPr>
          <w:rFonts w:ascii="Courier New" w:hAnsi="Courier New" w:cs="Courier New"/>
          <w:sz w:val="24"/>
          <w:szCs w:val="24"/>
        </w:rPr>
        <w:t xml:space="preserve">Em caso de sucesso o valor associado a este campo será </w:t>
      </w:r>
      <w:proofErr w:type="spellStart"/>
      <w:r w:rsidRPr="005B077B">
        <w:rPr>
          <w:rFonts w:ascii="Courier New" w:hAnsi="Courier New" w:cs="Courier New"/>
          <w:i/>
          <w:sz w:val="24"/>
          <w:szCs w:val="24"/>
        </w:rPr>
        <w:t>true</w:t>
      </w:r>
      <w:proofErr w:type="spellEnd"/>
      <w:r w:rsidRPr="005B077B">
        <w:rPr>
          <w:rFonts w:ascii="Courier New" w:hAnsi="Courier New" w:cs="Courier New"/>
          <w:i/>
          <w:sz w:val="24"/>
          <w:szCs w:val="24"/>
        </w:rPr>
        <w:t xml:space="preserve"> </w:t>
      </w:r>
      <w:r w:rsidRPr="005B077B">
        <w:rPr>
          <w:rFonts w:ascii="Courier New" w:hAnsi="Courier New" w:cs="Courier New"/>
          <w:sz w:val="24"/>
          <w:szCs w:val="24"/>
        </w:rPr>
        <w:t>(1)</w:t>
      </w:r>
      <w:r>
        <w:rPr>
          <w:rFonts w:ascii="Courier New" w:hAnsi="Courier New" w:cs="Courier New"/>
          <w:sz w:val="24"/>
          <w:szCs w:val="24"/>
        </w:rPr>
        <w:t xml:space="preserve"> e</w:t>
      </w:r>
      <w:r w:rsidRPr="005B077B">
        <w:rPr>
          <w:rFonts w:ascii="Courier New" w:hAnsi="Courier New" w:cs="Courier New"/>
          <w:sz w:val="24"/>
          <w:szCs w:val="24"/>
        </w:rPr>
        <w:t xml:space="preserve"> </w:t>
      </w:r>
      <w:r>
        <w:rPr>
          <w:rFonts w:ascii="Courier New" w:hAnsi="Courier New" w:cs="Courier New"/>
          <w:sz w:val="24"/>
          <w:szCs w:val="24"/>
        </w:rPr>
        <w:t>em caso de insucesso</w:t>
      </w:r>
      <w:r w:rsidRPr="005B077B">
        <w:rPr>
          <w:rFonts w:ascii="Courier New" w:hAnsi="Courier New" w:cs="Courier New"/>
          <w:sz w:val="24"/>
          <w:szCs w:val="24"/>
        </w:rPr>
        <w:t xml:space="preserve"> </w:t>
      </w:r>
      <w:r>
        <w:rPr>
          <w:rFonts w:ascii="Courier New" w:hAnsi="Courier New" w:cs="Courier New"/>
          <w:sz w:val="24"/>
          <w:szCs w:val="24"/>
        </w:rPr>
        <w:t xml:space="preserve">o valor passará a </w:t>
      </w:r>
      <w:r w:rsidRPr="005B077B">
        <w:rPr>
          <w:rFonts w:ascii="Courier New" w:hAnsi="Courier New" w:cs="Courier New"/>
          <w:i/>
          <w:sz w:val="24"/>
          <w:szCs w:val="24"/>
        </w:rPr>
        <w:t xml:space="preserve">false </w:t>
      </w:r>
      <w:r w:rsidRPr="005B077B">
        <w:rPr>
          <w:rFonts w:ascii="Courier New" w:hAnsi="Courier New" w:cs="Courier New"/>
          <w:sz w:val="24"/>
          <w:szCs w:val="24"/>
        </w:rPr>
        <w:t>(0). Este valor será atualizado através d</w:t>
      </w:r>
      <w:r>
        <w:rPr>
          <w:rFonts w:ascii="Courier New" w:hAnsi="Courier New" w:cs="Courier New"/>
          <w:sz w:val="24"/>
          <w:szCs w:val="24"/>
        </w:rPr>
        <w:t xml:space="preserve">o PHP </w:t>
      </w:r>
      <w:r w:rsidRPr="005B077B">
        <w:rPr>
          <w:rFonts w:ascii="Courier New" w:hAnsi="Courier New" w:cs="Courier New"/>
          <w:sz w:val="24"/>
          <w:szCs w:val="24"/>
        </w:rPr>
        <w:t>que irá analisar apenas os campos com o valor</w:t>
      </w:r>
      <w:r>
        <w:rPr>
          <w:rFonts w:ascii="Courier New" w:hAnsi="Courier New" w:cs="Courier New"/>
          <w:sz w:val="24"/>
          <w:szCs w:val="24"/>
        </w:rPr>
        <w:t xml:space="preserve"> de</w:t>
      </w:r>
      <w:r w:rsidRPr="005B077B">
        <w:rPr>
          <w:rFonts w:ascii="Courier New" w:hAnsi="Courier New" w:cs="Courier New"/>
          <w:sz w:val="24"/>
          <w:szCs w:val="24"/>
        </w:rPr>
        <w:t xml:space="preserve"> </w:t>
      </w:r>
      <w:r w:rsidRPr="005B077B">
        <w:rPr>
          <w:rFonts w:ascii="Courier New" w:hAnsi="Courier New" w:cs="Courier New"/>
          <w:i/>
          <w:sz w:val="24"/>
          <w:szCs w:val="24"/>
        </w:rPr>
        <w:t>false</w:t>
      </w:r>
      <w:r w:rsidRPr="005B077B">
        <w:rPr>
          <w:rFonts w:ascii="Courier New" w:hAnsi="Courier New" w:cs="Courier New"/>
          <w:sz w:val="24"/>
          <w:szCs w:val="24"/>
        </w:rPr>
        <w:t>. Deste modo, evitamos percorrer todos os dados da tabela, analisando</w:t>
      </w:r>
      <w:r>
        <w:rPr>
          <w:rFonts w:ascii="Courier New" w:hAnsi="Courier New" w:cs="Courier New"/>
          <w:sz w:val="24"/>
          <w:szCs w:val="24"/>
        </w:rPr>
        <w:t xml:space="preserve"> e migrando apenas e</w:t>
      </w:r>
      <w:r w:rsidRPr="005B077B">
        <w:rPr>
          <w:rFonts w:ascii="Courier New" w:hAnsi="Courier New" w:cs="Courier New"/>
          <w:sz w:val="24"/>
          <w:szCs w:val="24"/>
        </w:rPr>
        <w:t xml:space="preserve"> só os </w:t>
      </w:r>
      <w:r>
        <w:rPr>
          <w:rFonts w:ascii="Courier New" w:hAnsi="Courier New" w:cs="Courier New"/>
          <w:sz w:val="24"/>
          <w:szCs w:val="24"/>
        </w:rPr>
        <w:t>registos</w:t>
      </w:r>
      <w:r w:rsidRPr="005B077B">
        <w:rPr>
          <w:rFonts w:ascii="Courier New" w:hAnsi="Courier New" w:cs="Courier New"/>
          <w:sz w:val="24"/>
          <w:szCs w:val="24"/>
        </w:rPr>
        <w:t xml:space="preserve"> que</w:t>
      </w:r>
      <w:r>
        <w:rPr>
          <w:rFonts w:ascii="Courier New" w:hAnsi="Courier New" w:cs="Courier New"/>
          <w:sz w:val="24"/>
          <w:szCs w:val="24"/>
        </w:rPr>
        <w:t xml:space="preserve"> não se encontram a </w:t>
      </w:r>
      <w:proofErr w:type="spellStart"/>
      <w:r>
        <w:rPr>
          <w:rFonts w:ascii="Courier New" w:hAnsi="Courier New" w:cs="Courier New"/>
          <w:sz w:val="24"/>
          <w:szCs w:val="24"/>
        </w:rPr>
        <w:t>true</w:t>
      </w:r>
      <w:proofErr w:type="spellEnd"/>
      <w:r w:rsidRPr="005B077B">
        <w:rPr>
          <w:rFonts w:ascii="Courier New" w:hAnsi="Courier New" w:cs="Courier New"/>
          <w:sz w:val="24"/>
          <w:szCs w:val="24"/>
        </w:rPr>
        <w:t>.</w:t>
      </w:r>
    </w:p>
    <w:p w14:paraId="46063AE6" w14:textId="2E73EEA2" w:rsidR="00CC6CBD" w:rsidRDefault="00CC6CBD" w:rsidP="007631CB">
      <w:pPr>
        <w:pStyle w:val="ListParagraph"/>
        <w:numPr>
          <w:ilvl w:val="0"/>
          <w:numId w:val="34"/>
        </w:numPr>
        <w:jc w:val="both"/>
        <w:rPr>
          <w:rFonts w:ascii="Courier New" w:hAnsi="Courier New" w:cs="Courier New"/>
          <w:sz w:val="24"/>
          <w:szCs w:val="24"/>
        </w:rPr>
      </w:pPr>
      <w:r>
        <w:rPr>
          <w:rFonts w:ascii="Courier New" w:hAnsi="Courier New" w:cs="Courier New"/>
          <w:sz w:val="24"/>
          <w:szCs w:val="24"/>
        </w:rPr>
        <w:t xml:space="preserve">Durante o processo de migração o PHP mantém a </w:t>
      </w:r>
      <w:r w:rsidR="002D3844">
        <w:rPr>
          <w:rFonts w:ascii="Courier New" w:hAnsi="Courier New" w:cs="Courier New"/>
          <w:sz w:val="24"/>
          <w:szCs w:val="24"/>
        </w:rPr>
        <w:t>ligação com ambas as bases de dados aberta.</w:t>
      </w:r>
    </w:p>
    <w:p w14:paraId="40A46849" w14:textId="77777777" w:rsidR="007631CB" w:rsidRDefault="007631CB" w:rsidP="00ED5C69">
      <w:pPr>
        <w:jc w:val="both"/>
        <w:rPr>
          <w:rFonts w:ascii="Courier New" w:hAnsi="Courier New" w:cs="Courier New"/>
          <w:sz w:val="24"/>
          <w:szCs w:val="24"/>
        </w:rPr>
      </w:pPr>
    </w:p>
    <w:p w14:paraId="50951139" w14:textId="7564A296" w:rsidR="00FC2EB6" w:rsidRDefault="00FC2EB6" w:rsidP="00ED5C69">
      <w:pPr>
        <w:jc w:val="both"/>
        <w:rPr>
          <w:rFonts w:ascii="Courier New" w:hAnsi="Courier New" w:cs="Courier New"/>
          <w:sz w:val="24"/>
          <w:szCs w:val="24"/>
        </w:rPr>
      </w:pPr>
    </w:p>
    <w:p w14:paraId="0C12F54C" w14:textId="7E9B9FBE" w:rsidR="00FC2EB6" w:rsidRDefault="00FC2EB6" w:rsidP="00ED5C69">
      <w:pPr>
        <w:jc w:val="both"/>
        <w:rPr>
          <w:rFonts w:ascii="Courier New" w:hAnsi="Courier New" w:cs="Courier New"/>
          <w:sz w:val="24"/>
          <w:szCs w:val="24"/>
        </w:rPr>
      </w:pPr>
    </w:p>
    <w:p w14:paraId="334C4538" w14:textId="35AACA60" w:rsidR="00FC2EB6" w:rsidRDefault="00FC2EB6" w:rsidP="00ED5C69">
      <w:pPr>
        <w:jc w:val="both"/>
        <w:rPr>
          <w:rFonts w:ascii="Courier New" w:hAnsi="Courier New" w:cs="Courier New"/>
          <w:sz w:val="24"/>
          <w:szCs w:val="24"/>
        </w:rPr>
      </w:pPr>
    </w:p>
    <w:p w14:paraId="74229485" w14:textId="1938796C" w:rsidR="00FC2EB6" w:rsidRDefault="00FC2EB6" w:rsidP="00ED5C69">
      <w:pPr>
        <w:jc w:val="both"/>
        <w:rPr>
          <w:rFonts w:ascii="Courier New" w:hAnsi="Courier New" w:cs="Courier New"/>
          <w:sz w:val="24"/>
          <w:szCs w:val="24"/>
        </w:rPr>
      </w:pPr>
    </w:p>
    <w:p w14:paraId="2696EA85" w14:textId="6667540E" w:rsidR="00FC2EB6" w:rsidRDefault="00FC2EB6" w:rsidP="00ED5C69">
      <w:pPr>
        <w:jc w:val="both"/>
        <w:rPr>
          <w:rFonts w:ascii="Courier New" w:hAnsi="Courier New" w:cs="Courier New"/>
          <w:sz w:val="24"/>
          <w:szCs w:val="24"/>
        </w:rPr>
      </w:pPr>
    </w:p>
    <w:p w14:paraId="25107DD2" w14:textId="5B280CD6" w:rsidR="00FC2EB6" w:rsidRDefault="00FC2EB6" w:rsidP="00ED5C69">
      <w:pPr>
        <w:jc w:val="both"/>
        <w:rPr>
          <w:rFonts w:ascii="Courier New" w:hAnsi="Courier New" w:cs="Courier New"/>
          <w:sz w:val="24"/>
          <w:szCs w:val="24"/>
        </w:rPr>
      </w:pPr>
    </w:p>
    <w:p w14:paraId="2A8153DF" w14:textId="77777777" w:rsidR="00FC2EB6" w:rsidRDefault="00FC2EB6" w:rsidP="00ED5C69">
      <w:pPr>
        <w:jc w:val="both"/>
        <w:rPr>
          <w:rFonts w:ascii="Courier New" w:hAnsi="Courier New" w:cs="Courier New"/>
          <w:sz w:val="24"/>
          <w:szCs w:val="24"/>
        </w:rPr>
      </w:pPr>
    </w:p>
    <w:p w14:paraId="2886CD74" w14:textId="77777777" w:rsidR="00FC2EB6" w:rsidRDefault="00FC2EB6">
      <w:pPr>
        <w:rPr>
          <w:rFonts w:asciiTheme="majorHAnsi" w:eastAsiaTheme="majorEastAsia" w:hAnsiTheme="majorHAnsi" w:cstheme="majorBidi"/>
          <w:b/>
          <w:bCs/>
          <w:i/>
          <w:iCs/>
          <w:color w:val="4F81BD" w:themeColor="accent1"/>
        </w:rPr>
      </w:pPr>
      <w:r>
        <w:br w:type="page"/>
      </w:r>
    </w:p>
    <w:p w14:paraId="7D2D81D0" w14:textId="5D218F8D" w:rsidR="00ED5C69" w:rsidRPr="00AC786D" w:rsidRDefault="00ED5C69" w:rsidP="00ED5C69">
      <w:pPr>
        <w:pStyle w:val="Heading4"/>
      </w:pPr>
      <w:bookmarkStart w:id="42" w:name="_Toc535335193"/>
      <w:r w:rsidRPr="00AC786D">
        <w:lastRenderedPageBreak/>
        <w:t xml:space="preserve">Apreciação Crítica </w:t>
      </w:r>
      <w:r w:rsidR="00FC2EB6">
        <w:t>a</w:t>
      </w:r>
      <w:r w:rsidR="00A07739">
        <w:t>o PHP especificado</w:t>
      </w:r>
      <w:bookmarkEnd w:id="42"/>
      <w:r w:rsidRPr="00AC786D">
        <w:t xml:space="preserve"> </w:t>
      </w:r>
    </w:p>
    <w:p w14:paraId="0AE28D7D" w14:textId="239138E7" w:rsidR="00ED5C69" w:rsidRDefault="00ED5C69" w:rsidP="00ED5C69"/>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A07739" w14:paraId="27512E75" w14:textId="77777777" w:rsidTr="008A09F5">
        <w:tc>
          <w:tcPr>
            <w:tcW w:w="8720" w:type="dxa"/>
            <w:shd w:val="clear" w:color="auto" w:fill="E6E6E6"/>
          </w:tcPr>
          <w:p w14:paraId="09C920ED" w14:textId="38C87DDD" w:rsidR="00A07739" w:rsidRDefault="00A07739" w:rsidP="008A09F5">
            <w:pPr>
              <w:rPr>
                <w:rFonts w:ascii="Courier New" w:hAnsi="Courier New" w:cs="Courier New"/>
                <w:b/>
                <w:sz w:val="24"/>
                <w:szCs w:val="24"/>
              </w:rPr>
            </w:pPr>
          </w:p>
          <w:p w14:paraId="11FFFFDC" w14:textId="50552EC3" w:rsidR="00A07739" w:rsidRDefault="00A07739" w:rsidP="008A09F5">
            <w:pPr>
              <w:rPr>
                <w:rFonts w:ascii="Courier New" w:hAnsi="Courier New" w:cs="Courier New"/>
                <w:b/>
                <w:sz w:val="24"/>
                <w:szCs w:val="24"/>
              </w:rPr>
            </w:pPr>
          </w:p>
          <w:p w14:paraId="4D8419B2" w14:textId="77777777" w:rsidR="00A07739" w:rsidRDefault="00A07739" w:rsidP="00A07739">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FDA99DA" w14:textId="77777777" w:rsidR="00A07739" w:rsidRDefault="00A07739" w:rsidP="00A07739">
            <w:pPr>
              <w:rPr>
                <w:rFonts w:ascii="Courier New" w:hAnsi="Courier New" w:cs="Courier New"/>
                <w:sz w:val="24"/>
                <w:szCs w:val="24"/>
              </w:rPr>
            </w:pPr>
          </w:p>
          <w:p w14:paraId="604D3861" w14:textId="77777777" w:rsidR="00A07739" w:rsidRDefault="00A07739" w:rsidP="00A07739">
            <w:pPr>
              <w:rPr>
                <w:rFonts w:ascii="Courier New" w:hAnsi="Courier New" w:cs="Courier New"/>
                <w:sz w:val="24"/>
                <w:szCs w:val="24"/>
              </w:rPr>
            </w:pPr>
            <w:r>
              <w:rPr>
                <w:rFonts w:ascii="Courier New" w:hAnsi="Courier New" w:cs="Courier New"/>
                <w:sz w:val="24"/>
                <w:szCs w:val="24"/>
              </w:rPr>
              <w:t>Breve Justificação:</w:t>
            </w:r>
          </w:p>
          <w:p w14:paraId="0D78C891" w14:textId="77777777" w:rsidR="00A07739" w:rsidRDefault="00A07739" w:rsidP="00A07739">
            <w:pPr>
              <w:rPr>
                <w:rFonts w:ascii="Courier New" w:hAnsi="Courier New" w:cs="Courier New"/>
                <w:b/>
                <w:sz w:val="24"/>
                <w:szCs w:val="24"/>
              </w:rPr>
            </w:pPr>
          </w:p>
          <w:p w14:paraId="6EEFDCAF" w14:textId="4CAC2DC3" w:rsidR="00A07739" w:rsidRDefault="00A07739" w:rsidP="008A09F5">
            <w:pPr>
              <w:rPr>
                <w:rFonts w:ascii="Courier New" w:hAnsi="Courier New" w:cs="Courier New"/>
                <w:b/>
                <w:sz w:val="24"/>
                <w:szCs w:val="24"/>
              </w:rPr>
            </w:pPr>
          </w:p>
          <w:p w14:paraId="04647EA4" w14:textId="4C826678" w:rsidR="00A07739" w:rsidRDefault="00A07739" w:rsidP="008A09F5">
            <w:pPr>
              <w:rPr>
                <w:rFonts w:ascii="Courier New" w:hAnsi="Courier New" w:cs="Courier New"/>
                <w:b/>
                <w:sz w:val="24"/>
                <w:szCs w:val="24"/>
              </w:rPr>
            </w:pPr>
          </w:p>
          <w:p w14:paraId="41A1D80B" w14:textId="7BEDDFDF" w:rsidR="00A07739" w:rsidRDefault="00A07739" w:rsidP="008A09F5">
            <w:pPr>
              <w:rPr>
                <w:rFonts w:ascii="Courier New" w:hAnsi="Courier New" w:cs="Courier New"/>
                <w:b/>
                <w:sz w:val="24"/>
                <w:szCs w:val="24"/>
              </w:rPr>
            </w:pPr>
          </w:p>
          <w:p w14:paraId="6FB25BC7" w14:textId="55F2E7BC" w:rsidR="00A07739" w:rsidRDefault="00A07739" w:rsidP="008A09F5">
            <w:pPr>
              <w:rPr>
                <w:rFonts w:ascii="Courier New" w:hAnsi="Courier New" w:cs="Courier New"/>
                <w:b/>
                <w:sz w:val="24"/>
                <w:szCs w:val="24"/>
              </w:rPr>
            </w:pPr>
          </w:p>
          <w:p w14:paraId="62B0E7D8" w14:textId="76E4B311" w:rsidR="00A07739" w:rsidRDefault="00A07739" w:rsidP="008A09F5">
            <w:pPr>
              <w:rPr>
                <w:rFonts w:ascii="Courier New" w:hAnsi="Courier New" w:cs="Courier New"/>
                <w:b/>
                <w:sz w:val="24"/>
                <w:szCs w:val="24"/>
              </w:rPr>
            </w:pPr>
          </w:p>
          <w:p w14:paraId="3EB67C9A" w14:textId="24944A87" w:rsidR="00A07739" w:rsidRDefault="00A07739" w:rsidP="008A09F5">
            <w:pPr>
              <w:rPr>
                <w:rFonts w:ascii="Courier New" w:hAnsi="Courier New" w:cs="Courier New"/>
                <w:b/>
                <w:sz w:val="24"/>
                <w:szCs w:val="24"/>
              </w:rPr>
            </w:pPr>
          </w:p>
          <w:p w14:paraId="67FBDBC1" w14:textId="5180F172" w:rsidR="00A07739" w:rsidRDefault="00A07739" w:rsidP="008A09F5">
            <w:pPr>
              <w:rPr>
                <w:rFonts w:ascii="Courier New" w:hAnsi="Courier New" w:cs="Courier New"/>
                <w:b/>
                <w:sz w:val="24"/>
                <w:szCs w:val="24"/>
              </w:rPr>
            </w:pPr>
          </w:p>
          <w:p w14:paraId="5ABB7BBA" w14:textId="564FFF9A" w:rsidR="00A07739" w:rsidRDefault="00A07739" w:rsidP="008A09F5">
            <w:pPr>
              <w:rPr>
                <w:rFonts w:ascii="Courier New" w:hAnsi="Courier New" w:cs="Courier New"/>
                <w:b/>
                <w:sz w:val="24"/>
                <w:szCs w:val="24"/>
              </w:rPr>
            </w:pPr>
          </w:p>
          <w:p w14:paraId="560D9415" w14:textId="4E814DD0" w:rsidR="00A07739" w:rsidRDefault="00A07739" w:rsidP="008A09F5">
            <w:pPr>
              <w:rPr>
                <w:rFonts w:ascii="Courier New" w:hAnsi="Courier New" w:cs="Courier New"/>
                <w:b/>
                <w:sz w:val="24"/>
                <w:szCs w:val="24"/>
              </w:rPr>
            </w:pPr>
          </w:p>
          <w:p w14:paraId="51930BB3" w14:textId="27927B4C" w:rsidR="00A07739" w:rsidRDefault="00A07739" w:rsidP="008A09F5">
            <w:pPr>
              <w:rPr>
                <w:rFonts w:ascii="Courier New" w:hAnsi="Courier New" w:cs="Courier New"/>
                <w:b/>
                <w:sz w:val="24"/>
                <w:szCs w:val="24"/>
              </w:rPr>
            </w:pPr>
          </w:p>
          <w:p w14:paraId="3990ED33" w14:textId="74EF5FFD" w:rsidR="00A07739" w:rsidRDefault="00A07739" w:rsidP="008A09F5">
            <w:pPr>
              <w:rPr>
                <w:rFonts w:ascii="Courier New" w:hAnsi="Courier New" w:cs="Courier New"/>
                <w:b/>
                <w:sz w:val="24"/>
                <w:szCs w:val="24"/>
              </w:rPr>
            </w:pPr>
          </w:p>
          <w:p w14:paraId="1E425E21" w14:textId="18022805" w:rsidR="00A07739" w:rsidRDefault="00A07739" w:rsidP="008A09F5">
            <w:pPr>
              <w:rPr>
                <w:rFonts w:ascii="Courier New" w:hAnsi="Courier New" w:cs="Courier New"/>
                <w:b/>
                <w:sz w:val="24"/>
                <w:szCs w:val="24"/>
              </w:rPr>
            </w:pPr>
          </w:p>
          <w:p w14:paraId="25C60961" w14:textId="15E6BDEA" w:rsidR="00A07739" w:rsidRDefault="00A07739" w:rsidP="008A09F5">
            <w:pPr>
              <w:rPr>
                <w:rFonts w:ascii="Courier New" w:hAnsi="Courier New" w:cs="Courier New"/>
                <w:b/>
                <w:sz w:val="24"/>
                <w:szCs w:val="24"/>
              </w:rPr>
            </w:pPr>
          </w:p>
          <w:p w14:paraId="50107EA4" w14:textId="77777777" w:rsidR="00A07739" w:rsidRDefault="00A07739" w:rsidP="008A09F5">
            <w:pPr>
              <w:rPr>
                <w:rFonts w:ascii="Courier New" w:hAnsi="Courier New" w:cs="Courier New"/>
                <w:b/>
                <w:sz w:val="24"/>
                <w:szCs w:val="24"/>
              </w:rPr>
            </w:pPr>
          </w:p>
          <w:p w14:paraId="25076241" w14:textId="77777777" w:rsidR="00A07739" w:rsidRDefault="00A07739" w:rsidP="008A09F5">
            <w:pPr>
              <w:rPr>
                <w:rFonts w:ascii="Courier New" w:hAnsi="Courier New" w:cs="Courier New"/>
                <w:sz w:val="24"/>
                <w:szCs w:val="24"/>
              </w:rPr>
            </w:pPr>
          </w:p>
        </w:tc>
      </w:tr>
    </w:tbl>
    <w:p w14:paraId="707005FC" w14:textId="77777777" w:rsidR="00A07739" w:rsidRDefault="00A07739" w:rsidP="00A07739">
      <w:pPr>
        <w:rPr>
          <w:rStyle w:val="Heading3Char"/>
        </w:rPr>
      </w:pPr>
    </w:p>
    <w:p w14:paraId="79FAE728" w14:textId="77777777" w:rsidR="00A07739" w:rsidRDefault="00A07739" w:rsidP="00ED5C69"/>
    <w:p w14:paraId="2110920F" w14:textId="77777777" w:rsidR="00FC2EB6" w:rsidRDefault="00FC2EB6">
      <w:pPr>
        <w:rPr>
          <w:rFonts w:asciiTheme="majorHAnsi" w:eastAsiaTheme="majorEastAsia" w:hAnsiTheme="majorHAnsi" w:cstheme="majorBidi"/>
          <w:b/>
          <w:bCs/>
          <w:i/>
          <w:iCs/>
          <w:color w:val="4F81BD" w:themeColor="accent1"/>
        </w:rPr>
      </w:pPr>
      <w:r>
        <w:br w:type="page"/>
      </w:r>
    </w:p>
    <w:p w14:paraId="2D67DD84" w14:textId="1042276D" w:rsidR="00ED5C69" w:rsidRDefault="00FC2EB6" w:rsidP="00ED5C69">
      <w:pPr>
        <w:pStyle w:val="Heading4"/>
      </w:pPr>
      <w:bookmarkStart w:id="43" w:name="_Toc535335194"/>
      <w:proofErr w:type="gramStart"/>
      <w:r>
        <w:lastRenderedPageBreak/>
        <w:t>PHP</w:t>
      </w:r>
      <w:r w:rsidR="00ED5C69">
        <w:t xml:space="preserve"> Implementado</w:t>
      </w:r>
      <w:bookmarkEnd w:id="43"/>
      <w:proofErr w:type="gramEnd"/>
    </w:p>
    <w:p w14:paraId="5D730ECB" w14:textId="77777777" w:rsidR="00ED5C69" w:rsidRPr="00ED5C69" w:rsidRDefault="00ED5C69" w:rsidP="00ED5C69"/>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A07739" w14:paraId="6BAFDF2D" w14:textId="77777777" w:rsidTr="008A09F5">
        <w:tc>
          <w:tcPr>
            <w:tcW w:w="8720" w:type="dxa"/>
            <w:shd w:val="clear" w:color="auto" w:fill="E6E6E6"/>
          </w:tcPr>
          <w:p w14:paraId="72A58070" w14:textId="2256075C" w:rsidR="00A07739" w:rsidRDefault="00A07739" w:rsidP="008A09F5">
            <w:pPr>
              <w:rPr>
                <w:rFonts w:ascii="Courier New" w:hAnsi="Courier New" w:cs="Courier New"/>
                <w:b/>
                <w:sz w:val="24"/>
                <w:szCs w:val="24"/>
              </w:rPr>
            </w:pPr>
          </w:p>
          <w:p w14:paraId="4BE058E1" w14:textId="77777777" w:rsidR="00A07739" w:rsidRPr="00CB389B" w:rsidRDefault="00A07739" w:rsidP="008A09F5">
            <w:pPr>
              <w:rPr>
                <w:rFonts w:ascii="Courier New" w:hAnsi="Courier New" w:cs="Courier New"/>
                <w:i/>
                <w:sz w:val="24"/>
                <w:szCs w:val="24"/>
              </w:rPr>
            </w:pPr>
            <w:r w:rsidRPr="00CB389B">
              <w:rPr>
                <w:rFonts w:ascii="Courier New" w:hAnsi="Courier New" w:cs="Courier New"/>
                <w:i/>
                <w:sz w:val="24"/>
                <w:szCs w:val="24"/>
              </w:rPr>
              <w:t>Código</w:t>
            </w:r>
          </w:p>
          <w:p w14:paraId="78BE999C" w14:textId="77777777" w:rsidR="00A07739" w:rsidRDefault="00A07739" w:rsidP="008A09F5">
            <w:pPr>
              <w:rPr>
                <w:rFonts w:ascii="Courier New" w:hAnsi="Courier New" w:cs="Courier New"/>
                <w:b/>
                <w:sz w:val="24"/>
                <w:szCs w:val="24"/>
              </w:rPr>
            </w:pPr>
          </w:p>
          <w:p w14:paraId="4A2106F6" w14:textId="37EE4C2C" w:rsidR="00A07739" w:rsidRDefault="00A07739" w:rsidP="008A09F5">
            <w:pPr>
              <w:rPr>
                <w:rFonts w:ascii="Courier New" w:hAnsi="Courier New" w:cs="Courier New"/>
                <w:sz w:val="24"/>
                <w:szCs w:val="24"/>
              </w:rPr>
            </w:pPr>
          </w:p>
          <w:p w14:paraId="4BED17DD" w14:textId="3146DC54" w:rsidR="00A07739" w:rsidRDefault="00A07739" w:rsidP="008A09F5">
            <w:pPr>
              <w:rPr>
                <w:rFonts w:ascii="Courier New" w:hAnsi="Courier New" w:cs="Courier New"/>
                <w:sz w:val="24"/>
                <w:szCs w:val="24"/>
              </w:rPr>
            </w:pPr>
          </w:p>
          <w:p w14:paraId="067F4907" w14:textId="1F4B481C" w:rsidR="00A07739" w:rsidRDefault="00A07739" w:rsidP="008A09F5">
            <w:pPr>
              <w:rPr>
                <w:rFonts w:ascii="Courier New" w:hAnsi="Courier New" w:cs="Courier New"/>
                <w:sz w:val="24"/>
                <w:szCs w:val="24"/>
              </w:rPr>
            </w:pPr>
          </w:p>
          <w:p w14:paraId="261A1A2A" w14:textId="055D8A55" w:rsidR="00A07739" w:rsidRDefault="00A07739" w:rsidP="008A09F5">
            <w:pPr>
              <w:rPr>
                <w:rFonts w:ascii="Courier New" w:hAnsi="Courier New" w:cs="Courier New"/>
                <w:sz w:val="24"/>
                <w:szCs w:val="24"/>
              </w:rPr>
            </w:pPr>
          </w:p>
          <w:p w14:paraId="70908431" w14:textId="3CF8A463" w:rsidR="00A07739" w:rsidRDefault="00A07739" w:rsidP="008A09F5">
            <w:pPr>
              <w:rPr>
                <w:rFonts w:ascii="Courier New" w:hAnsi="Courier New" w:cs="Courier New"/>
                <w:sz w:val="24"/>
                <w:szCs w:val="24"/>
              </w:rPr>
            </w:pPr>
          </w:p>
          <w:p w14:paraId="29C73618" w14:textId="198427AE" w:rsidR="00A07739" w:rsidRDefault="00A07739" w:rsidP="008A09F5">
            <w:pPr>
              <w:rPr>
                <w:rFonts w:ascii="Courier New" w:hAnsi="Courier New" w:cs="Courier New"/>
                <w:sz w:val="24"/>
                <w:szCs w:val="24"/>
              </w:rPr>
            </w:pPr>
          </w:p>
          <w:p w14:paraId="7DF308E9" w14:textId="4577AFF0" w:rsidR="00A07739" w:rsidRDefault="00A07739" w:rsidP="008A09F5">
            <w:pPr>
              <w:rPr>
                <w:rFonts w:ascii="Courier New" w:hAnsi="Courier New" w:cs="Courier New"/>
                <w:sz w:val="24"/>
                <w:szCs w:val="24"/>
              </w:rPr>
            </w:pPr>
          </w:p>
          <w:p w14:paraId="1BA574BD" w14:textId="757DA009" w:rsidR="00A07739" w:rsidRDefault="00A07739" w:rsidP="008A09F5">
            <w:pPr>
              <w:rPr>
                <w:rFonts w:ascii="Courier New" w:hAnsi="Courier New" w:cs="Courier New"/>
                <w:sz w:val="24"/>
                <w:szCs w:val="24"/>
              </w:rPr>
            </w:pPr>
          </w:p>
          <w:p w14:paraId="6F715ECB" w14:textId="5E0A135F" w:rsidR="00A07739" w:rsidRDefault="00A07739" w:rsidP="008A09F5">
            <w:pPr>
              <w:rPr>
                <w:rFonts w:ascii="Courier New" w:hAnsi="Courier New" w:cs="Courier New"/>
                <w:sz w:val="24"/>
                <w:szCs w:val="24"/>
              </w:rPr>
            </w:pPr>
          </w:p>
          <w:p w14:paraId="439615A1" w14:textId="768CFCDF" w:rsidR="00A07739" w:rsidRDefault="00A07739" w:rsidP="008A09F5">
            <w:pPr>
              <w:rPr>
                <w:rFonts w:ascii="Courier New" w:hAnsi="Courier New" w:cs="Courier New"/>
                <w:sz w:val="24"/>
                <w:szCs w:val="24"/>
              </w:rPr>
            </w:pPr>
          </w:p>
          <w:p w14:paraId="19CDF113" w14:textId="50C7809A" w:rsidR="00A07739" w:rsidRDefault="00A07739" w:rsidP="008A09F5">
            <w:pPr>
              <w:rPr>
                <w:rFonts w:ascii="Courier New" w:hAnsi="Courier New" w:cs="Courier New"/>
                <w:sz w:val="24"/>
                <w:szCs w:val="24"/>
              </w:rPr>
            </w:pPr>
          </w:p>
          <w:p w14:paraId="109D6B17" w14:textId="69FAA94B" w:rsidR="00A07739" w:rsidRDefault="00A07739" w:rsidP="008A09F5">
            <w:pPr>
              <w:rPr>
                <w:rFonts w:ascii="Courier New" w:hAnsi="Courier New" w:cs="Courier New"/>
                <w:sz w:val="24"/>
                <w:szCs w:val="24"/>
              </w:rPr>
            </w:pPr>
          </w:p>
          <w:p w14:paraId="503D9629" w14:textId="2D8E8D33" w:rsidR="00A07739" w:rsidRDefault="00A07739" w:rsidP="008A09F5">
            <w:pPr>
              <w:rPr>
                <w:rFonts w:ascii="Courier New" w:hAnsi="Courier New" w:cs="Courier New"/>
                <w:sz w:val="24"/>
                <w:szCs w:val="24"/>
              </w:rPr>
            </w:pPr>
          </w:p>
          <w:p w14:paraId="50CBB9B0" w14:textId="14E5430D" w:rsidR="00A07739" w:rsidRDefault="00A07739" w:rsidP="008A09F5">
            <w:pPr>
              <w:rPr>
                <w:rFonts w:ascii="Courier New" w:hAnsi="Courier New" w:cs="Courier New"/>
                <w:sz w:val="24"/>
                <w:szCs w:val="24"/>
              </w:rPr>
            </w:pPr>
          </w:p>
          <w:p w14:paraId="3A4A146D" w14:textId="77777777" w:rsidR="00A07739" w:rsidRDefault="00A07739" w:rsidP="008A09F5">
            <w:pPr>
              <w:rPr>
                <w:rFonts w:ascii="Courier New" w:hAnsi="Courier New" w:cs="Courier New"/>
                <w:sz w:val="24"/>
                <w:szCs w:val="24"/>
              </w:rPr>
            </w:pPr>
          </w:p>
          <w:p w14:paraId="59D2A2D4" w14:textId="760AB591" w:rsidR="00A07739" w:rsidRDefault="00A07739" w:rsidP="008A09F5">
            <w:pPr>
              <w:rPr>
                <w:rFonts w:ascii="Courier New" w:hAnsi="Courier New" w:cs="Courier New"/>
                <w:sz w:val="24"/>
                <w:szCs w:val="24"/>
              </w:rPr>
            </w:pPr>
          </w:p>
          <w:p w14:paraId="13E47C7B" w14:textId="6386416A" w:rsidR="00A07739" w:rsidRDefault="00A07739" w:rsidP="008A09F5">
            <w:pPr>
              <w:rPr>
                <w:rFonts w:ascii="Courier New" w:hAnsi="Courier New" w:cs="Courier New"/>
                <w:sz w:val="24"/>
                <w:szCs w:val="24"/>
              </w:rPr>
            </w:pPr>
          </w:p>
          <w:p w14:paraId="30885D9E" w14:textId="13793F2D" w:rsidR="00A07739" w:rsidRDefault="00A07739" w:rsidP="008A09F5">
            <w:pPr>
              <w:rPr>
                <w:rFonts w:ascii="Courier New" w:hAnsi="Courier New" w:cs="Courier New"/>
                <w:sz w:val="24"/>
                <w:szCs w:val="24"/>
              </w:rPr>
            </w:pPr>
          </w:p>
          <w:p w14:paraId="2D795234" w14:textId="681F7AB7" w:rsidR="00A07739" w:rsidRDefault="00A07739" w:rsidP="008A09F5">
            <w:pPr>
              <w:rPr>
                <w:rFonts w:ascii="Courier New" w:hAnsi="Courier New" w:cs="Courier New"/>
                <w:sz w:val="24"/>
                <w:szCs w:val="24"/>
              </w:rPr>
            </w:pPr>
          </w:p>
          <w:p w14:paraId="1AB3B9F8" w14:textId="77777777" w:rsidR="00A07739" w:rsidRDefault="00A07739" w:rsidP="008A09F5">
            <w:pPr>
              <w:rPr>
                <w:rFonts w:ascii="Courier New" w:hAnsi="Courier New" w:cs="Courier New"/>
                <w:b/>
                <w:sz w:val="24"/>
                <w:szCs w:val="24"/>
              </w:rPr>
            </w:pPr>
          </w:p>
          <w:p w14:paraId="7014DEAF" w14:textId="77777777" w:rsidR="00A07739" w:rsidRDefault="00A07739" w:rsidP="008A09F5">
            <w:pPr>
              <w:rPr>
                <w:rFonts w:ascii="Courier New" w:hAnsi="Courier New" w:cs="Courier New"/>
                <w:sz w:val="24"/>
                <w:szCs w:val="24"/>
              </w:rPr>
            </w:pPr>
          </w:p>
        </w:tc>
      </w:tr>
    </w:tbl>
    <w:p w14:paraId="5511A813" w14:textId="77777777" w:rsidR="00A07739" w:rsidRDefault="00A07739" w:rsidP="00A07739">
      <w:pPr>
        <w:rPr>
          <w:rStyle w:val="Heading3Char"/>
        </w:rPr>
      </w:pPr>
    </w:p>
    <w:p w14:paraId="7FA0C9E2" w14:textId="1E5D021D" w:rsidR="00075A62" w:rsidRDefault="00075A62">
      <w:pPr>
        <w:rPr>
          <w:rStyle w:val="Heading3Char"/>
        </w:rPr>
      </w:pPr>
      <w:r>
        <w:rPr>
          <w:rStyle w:val="Heading3Char"/>
        </w:rPr>
        <w:br w:type="page"/>
      </w:r>
    </w:p>
    <w:p w14:paraId="3C4C2D6A" w14:textId="5B7852AC" w:rsidR="004012BD" w:rsidRPr="00104203" w:rsidRDefault="004012BD" w:rsidP="00FF4AE5">
      <w:pPr>
        <w:pStyle w:val="Heading2"/>
      </w:pPr>
      <w:bookmarkStart w:id="44" w:name="_Toc320026710"/>
      <w:bookmarkStart w:id="45" w:name="_Toc535335195"/>
      <w:r w:rsidRPr="00104203">
        <w:lastRenderedPageBreak/>
        <w:t xml:space="preserve">Avaliação </w:t>
      </w:r>
      <w:r w:rsidR="00FF4AE5">
        <w:t xml:space="preserve">Global </w:t>
      </w:r>
      <w:r w:rsidRPr="00104203">
        <w:t>de especificações</w:t>
      </w:r>
      <w:bookmarkEnd w:id="44"/>
      <w:r w:rsidR="00FF4AE5">
        <w:t xml:space="preserve"> da Etapa A</w:t>
      </w:r>
      <w:bookmarkEnd w:id="45"/>
    </w:p>
    <w:p w14:paraId="5176FE1E" w14:textId="4C650B89" w:rsidR="004012BD" w:rsidRDefault="004012BD"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Texto avaliativo da qualidade e clareza das especificações recebidas. Referir a coerência, completude, nível de rigor e detalh</w:t>
      </w:r>
      <w:r w:rsidR="00FF4AE5">
        <w:rPr>
          <w:rFonts w:ascii="Courier New" w:hAnsi="Courier New" w:cs="Courier New"/>
          <w:sz w:val="24"/>
          <w:szCs w:val="24"/>
        </w:rPr>
        <w:t>e. Convém exemplificar afirmações</w:t>
      </w:r>
      <w:r>
        <w:rPr>
          <w:rFonts w:ascii="Courier New" w:hAnsi="Courier New" w:cs="Courier New"/>
          <w:sz w:val="24"/>
          <w:szCs w:val="24"/>
        </w:rPr>
        <w:t xml:space="preserve">&gt; </w:t>
      </w:r>
    </w:p>
    <w:p w14:paraId="73BAFDD7"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7A90BE0"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3FAA0FB1"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7A28DA08"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5B398A6F"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49809A0B"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5A26A0A"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22CAFDDE"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079E744"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5CFFB118" w14:textId="77777777" w:rsidR="004012BD" w:rsidRPr="00585508" w:rsidRDefault="004012BD" w:rsidP="004012BD"/>
    <w:p w14:paraId="40EDF63B" w14:textId="77777777" w:rsidR="00FC2DC1" w:rsidRDefault="00FC2DC1">
      <w:pPr>
        <w:rPr>
          <w:rFonts w:ascii="Courier New" w:hAnsi="Courier New" w:cs="Courier New"/>
          <w:b/>
          <w:sz w:val="24"/>
          <w:szCs w:val="24"/>
        </w:rPr>
      </w:pPr>
      <w:r>
        <w:rPr>
          <w:rFonts w:ascii="Courier New" w:hAnsi="Courier New" w:cs="Courier New"/>
          <w:b/>
          <w:sz w:val="24"/>
          <w:szCs w:val="24"/>
        </w:rPr>
        <w:br w:type="page"/>
      </w:r>
    </w:p>
    <w:p w14:paraId="5839CAA5" w14:textId="0C4151DB" w:rsidR="004012BD" w:rsidRPr="00FC2DC1" w:rsidRDefault="004012BD" w:rsidP="004012BD">
      <w:pPr>
        <w:rPr>
          <w:rFonts w:ascii="Courier New" w:hAnsi="Courier New" w:cs="Courier New"/>
          <w:b/>
          <w:sz w:val="24"/>
          <w:szCs w:val="24"/>
        </w:rPr>
      </w:pPr>
      <w:r w:rsidRPr="00FC2DC1">
        <w:rPr>
          <w:rFonts w:ascii="Courier New" w:hAnsi="Courier New" w:cs="Courier New"/>
          <w:b/>
          <w:sz w:val="24"/>
          <w:szCs w:val="24"/>
        </w:rPr>
        <w:lastRenderedPageBreak/>
        <w:t xml:space="preserve">Avaliação Global da Qualidade das Especificações recebidas </w:t>
      </w:r>
    </w:p>
    <w:tbl>
      <w:tblPr>
        <w:tblStyle w:val="TableGrid"/>
        <w:tblW w:w="0" w:type="auto"/>
        <w:shd w:val="clear" w:color="auto" w:fill="E0E0E0"/>
        <w:tblLook w:val="04A0" w:firstRow="1" w:lastRow="0" w:firstColumn="1" w:lastColumn="0" w:noHBand="0" w:noVBand="1"/>
      </w:tblPr>
      <w:tblGrid>
        <w:gridCol w:w="8494"/>
      </w:tblGrid>
      <w:tr w:rsidR="004012BD" w14:paraId="59E8BE0E" w14:textId="77777777" w:rsidTr="00FC2DC1">
        <w:trPr>
          <w:trHeight w:val="404"/>
        </w:trPr>
        <w:tc>
          <w:tcPr>
            <w:tcW w:w="8494" w:type="dxa"/>
            <w:shd w:val="clear" w:color="auto" w:fill="E0E0E0"/>
          </w:tcPr>
          <w:p w14:paraId="3C200F7B" w14:textId="01419E3A" w:rsidR="004012BD" w:rsidRDefault="004012BD" w:rsidP="001F4D0A">
            <w:pPr>
              <w:jc w:val="both"/>
              <w:rPr>
                <w:rFonts w:ascii="Courier New" w:hAnsi="Courier New" w:cs="Courier New"/>
                <w:sz w:val="24"/>
                <w:szCs w:val="24"/>
              </w:rPr>
            </w:pPr>
          </w:p>
          <w:p w14:paraId="55B8981F" w14:textId="27DA82AB" w:rsidR="00AE0D67" w:rsidRDefault="00AE0D67" w:rsidP="001F4D0A">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w:t>
            </w:r>
            <w:proofErr w:type="gramStart"/>
            <w:r>
              <w:rPr>
                <w:rFonts w:asciiTheme="majorHAnsi" w:eastAsiaTheme="majorEastAsia" w:hAnsiTheme="majorHAnsi" w:cstheme="majorBidi"/>
                <w:color w:val="365F91" w:themeColor="accent1" w:themeShade="BF"/>
                <w:sz w:val="26"/>
                <w:szCs w:val="26"/>
              </w:rPr>
              <w:t>A,B</w:t>
            </w:r>
            <w:proofErr w:type="gramEnd"/>
            <w:r>
              <w:rPr>
                <w:rFonts w:asciiTheme="majorHAnsi" w:eastAsiaTheme="majorEastAsia" w:hAnsiTheme="majorHAnsi" w:cstheme="majorBidi"/>
                <w:color w:val="365F91" w:themeColor="accent1" w:themeShade="BF"/>
                <w:sz w:val="26"/>
                <w:szCs w:val="26"/>
              </w:rPr>
              <w:t>,C,D,E) : _____________</w:t>
            </w:r>
          </w:p>
          <w:p w14:paraId="0705B6C7" w14:textId="77777777" w:rsidR="00AE0D67" w:rsidRDefault="00AE0D67" w:rsidP="001F4D0A">
            <w:pPr>
              <w:rPr>
                <w:rFonts w:asciiTheme="majorHAnsi" w:eastAsiaTheme="majorEastAsia" w:hAnsiTheme="majorHAnsi" w:cstheme="majorBidi"/>
                <w:color w:val="365F91" w:themeColor="accent1" w:themeShade="BF"/>
                <w:sz w:val="26"/>
                <w:szCs w:val="26"/>
              </w:rPr>
            </w:pPr>
          </w:p>
          <w:p w14:paraId="70E6F7A4" w14:textId="0487E3F9" w:rsidR="00AE0D67" w:rsidRDefault="00AE0D67" w:rsidP="001F4D0A">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20D426BD" w14:textId="70D0747E" w:rsidR="00AE0D67" w:rsidRPr="00AE0D67" w:rsidRDefault="00AE0D67" w:rsidP="00AE0D67">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w:t>
            </w:r>
            <w:r w:rsidR="004012BD" w:rsidRPr="00AE0D67">
              <w:rPr>
                <w:rFonts w:asciiTheme="majorHAnsi" w:eastAsiaTheme="majorEastAsia" w:hAnsiTheme="majorHAnsi" w:cstheme="majorBidi"/>
                <w:sz w:val="20"/>
                <w:szCs w:val="20"/>
              </w:rPr>
              <w:t xml:space="preserve">1 – </w:t>
            </w:r>
            <w:proofErr w:type="gramStart"/>
            <w:r w:rsidR="004012BD" w:rsidRPr="00AE0D67">
              <w:rPr>
                <w:rFonts w:asciiTheme="majorHAnsi" w:eastAsiaTheme="majorEastAsia" w:hAnsiTheme="majorHAnsi" w:cstheme="majorBidi"/>
                <w:sz w:val="20"/>
                <w:szCs w:val="20"/>
              </w:rPr>
              <w:t>5  valores</w:t>
            </w:r>
            <w:proofErr w:type="gramEnd"/>
            <w:r w:rsidR="004012BD" w:rsidRPr="00AE0D67">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B: </w:t>
            </w:r>
            <w:r w:rsidR="004012BD" w:rsidRPr="00AE0D67">
              <w:rPr>
                <w:rFonts w:asciiTheme="majorHAnsi" w:eastAsiaTheme="majorEastAsia" w:hAnsiTheme="majorHAnsi" w:cstheme="majorBidi"/>
                <w:sz w:val="20"/>
                <w:szCs w:val="20"/>
              </w:rPr>
              <w:t xml:space="preserve">6 – 9  valores     </w:t>
            </w:r>
            <w:r w:rsidRPr="00AE0D67">
              <w:rPr>
                <w:rFonts w:asciiTheme="majorHAnsi" w:eastAsiaTheme="majorEastAsia" w:hAnsiTheme="majorHAnsi" w:cstheme="majorBidi"/>
                <w:sz w:val="20"/>
                <w:szCs w:val="20"/>
              </w:rPr>
              <w:t xml:space="preserve">C: </w:t>
            </w:r>
            <w:r w:rsidR="004012BD" w:rsidRPr="00AE0D67">
              <w:rPr>
                <w:rFonts w:asciiTheme="majorHAnsi" w:eastAsiaTheme="majorEastAsia" w:hAnsiTheme="majorHAnsi" w:cstheme="majorBidi"/>
                <w:sz w:val="20"/>
                <w:szCs w:val="20"/>
              </w:rPr>
              <w:t xml:space="preserve">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649770ED" w14:textId="77777777" w:rsidR="00AE0D67" w:rsidRPr="00F5450F" w:rsidRDefault="00AE0D67" w:rsidP="001F4D0A">
            <w:pPr>
              <w:rPr>
                <w:rFonts w:asciiTheme="majorHAnsi" w:eastAsiaTheme="majorEastAsia" w:hAnsiTheme="majorHAnsi" w:cstheme="majorBidi"/>
                <w:color w:val="365F91" w:themeColor="accent1" w:themeShade="BF"/>
                <w:sz w:val="26"/>
                <w:szCs w:val="26"/>
              </w:rPr>
            </w:pPr>
          </w:p>
          <w:p w14:paraId="2BF10F67" w14:textId="7B604452" w:rsidR="004012BD" w:rsidRDefault="004012BD" w:rsidP="001F4D0A">
            <w:pPr>
              <w:jc w:val="both"/>
              <w:rPr>
                <w:rFonts w:ascii="Courier New" w:hAnsi="Courier New" w:cs="Courier New"/>
                <w:sz w:val="24"/>
                <w:szCs w:val="24"/>
              </w:rPr>
            </w:pPr>
          </w:p>
        </w:tc>
      </w:tr>
    </w:tbl>
    <w:p w14:paraId="0484FBF1" w14:textId="77777777" w:rsidR="004012BD" w:rsidRDefault="004012BD" w:rsidP="004012BD">
      <w:pPr>
        <w:jc w:val="both"/>
        <w:rPr>
          <w:rFonts w:ascii="Courier New" w:hAnsi="Courier New" w:cs="Courier New"/>
          <w:sz w:val="24"/>
          <w:szCs w:val="24"/>
        </w:rPr>
      </w:pPr>
    </w:p>
    <w:p w14:paraId="7CC1EE44" w14:textId="7D0B9ABF" w:rsidR="004012BD" w:rsidRPr="00FC2DC1" w:rsidRDefault="00FF4AE5" w:rsidP="004012BD">
      <w:pPr>
        <w:rPr>
          <w:rFonts w:ascii="Courier New" w:hAnsi="Courier New" w:cs="Courier New"/>
          <w:b/>
          <w:sz w:val="24"/>
          <w:szCs w:val="24"/>
        </w:rPr>
      </w:pPr>
      <w:r w:rsidRPr="00FC2DC1">
        <w:rPr>
          <w:rFonts w:ascii="Courier New" w:hAnsi="Courier New" w:cs="Courier New"/>
          <w:b/>
          <w:sz w:val="24"/>
          <w:szCs w:val="24"/>
        </w:rPr>
        <w:t>Três</w:t>
      </w:r>
      <w:r w:rsidR="004012BD" w:rsidRPr="00FC2DC1">
        <w:rPr>
          <w:rFonts w:ascii="Courier New" w:hAnsi="Courier New" w:cs="Courier New"/>
          <w:b/>
          <w:sz w:val="24"/>
          <w:szCs w:val="24"/>
        </w:rPr>
        <w:t xml:space="preserve"> principais deficiências de especificação que tiveram impacto mais negativo na qualidade da implementação</w:t>
      </w:r>
    </w:p>
    <w:tbl>
      <w:tblPr>
        <w:tblStyle w:val="TableGrid"/>
        <w:tblW w:w="0" w:type="auto"/>
        <w:shd w:val="clear" w:color="auto" w:fill="E0E0E0"/>
        <w:tblLook w:val="04A0" w:firstRow="1" w:lastRow="0" w:firstColumn="1" w:lastColumn="0" w:noHBand="0" w:noVBand="1"/>
      </w:tblPr>
      <w:tblGrid>
        <w:gridCol w:w="8494"/>
      </w:tblGrid>
      <w:tr w:rsidR="00FC2DC1" w14:paraId="7519C963" w14:textId="77777777" w:rsidTr="00FC2DC1">
        <w:tc>
          <w:tcPr>
            <w:tcW w:w="8720" w:type="dxa"/>
            <w:shd w:val="clear" w:color="auto" w:fill="E0E0E0"/>
          </w:tcPr>
          <w:p w14:paraId="78C64780" w14:textId="77777777" w:rsidR="00FC2DC1" w:rsidRDefault="00FC2DC1" w:rsidP="00FC2DC1">
            <w:pPr>
              <w:jc w:val="both"/>
              <w:rPr>
                <w:rFonts w:ascii="Courier New" w:hAnsi="Courier New" w:cs="Courier New"/>
                <w:sz w:val="24"/>
                <w:szCs w:val="24"/>
              </w:rPr>
            </w:pPr>
          </w:p>
          <w:p w14:paraId="31B94794" w14:textId="77777777" w:rsidR="00FC2DC1" w:rsidRDefault="00FC2DC1" w:rsidP="00FC2DC1">
            <w:pPr>
              <w:jc w:val="both"/>
              <w:rPr>
                <w:rFonts w:ascii="Courier New" w:hAnsi="Courier New" w:cs="Courier New"/>
                <w:sz w:val="24"/>
                <w:szCs w:val="24"/>
              </w:rPr>
            </w:pPr>
          </w:p>
          <w:p w14:paraId="1568EB5B" w14:textId="77777777" w:rsidR="00FC2DC1" w:rsidRDefault="00FC2DC1" w:rsidP="00FC2DC1">
            <w:pPr>
              <w:jc w:val="both"/>
              <w:rPr>
                <w:rFonts w:ascii="Courier New" w:hAnsi="Courier New" w:cs="Courier New"/>
                <w:sz w:val="24"/>
                <w:szCs w:val="24"/>
              </w:rPr>
            </w:pPr>
          </w:p>
        </w:tc>
      </w:tr>
      <w:tr w:rsidR="00FC2DC1" w14:paraId="0724D78B" w14:textId="77777777" w:rsidTr="00FC2DC1">
        <w:tc>
          <w:tcPr>
            <w:tcW w:w="8720" w:type="dxa"/>
            <w:shd w:val="clear" w:color="auto" w:fill="E0E0E0"/>
          </w:tcPr>
          <w:p w14:paraId="69B1EA6A" w14:textId="77777777" w:rsidR="00FC2DC1" w:rsidRDefault="00FC2DC1" w:rsidP="00FC2DC1">
            <w:pPr>
              <w:jc w:val="both"/>
              <w:rPr>
                <w:rFonts w:ascii="Courier New" w:hAnsi="Courier New" w:cs="Courier New"/>
                <w:sz w:val="24"/>
                <w:szCs w:val="24"/>
              </w:rPr>
            </w:pPr>
          </w:p>
          <w:p w14:paraId="7E8E3CA3" w14:textId="77777777" w:rsidR="00FC2DC1" w:rsidRDefault="00FC2DC1" w:rsidP="00FC2DC1">
            <w:pPr>
              <w:jc w:val="both"/>
              <w:rPr>
                <w:rFonts w:ascii="Courier New" w:hAnsi="Courier New" w:cs="Courier New"/>
                <w:sz w:val="24"/>
                <w:szCs w:val="24"/>
              </w:rPr>
            </w:pPr>
          </w:p>
          <w:p w14:paraId="794FD82B" w14:textId="77777777" w:rsidR="00FC2DC1" w:rsidRDefault="00FC2DC1" w:rsidP="00FC2DC1">
            <w:pPr>
              <w:jc w:val="both"/>
              <w:rPr>
                <w:rFonts w:ascii="Courier New" w:hAnsi="Courier New" w:cs="Courier New"/>
                <w:sz w:val="24"/>
                <w:szCs w:val="24"/>
              </w:rPr>
            </w:pPr>
          </w:p>
        </w:tc>
      </w:tr>
      <w:tr w:rsidR="00FC2DC1" w14:paraId="2AC3DD18" w14:textId="77777777" w:rsidTr="00FC2DC1">
        <w:tc>
          <w:tcPr>
            <w:tcW w:w="8720" w:type="dxa"/>
            <w:shd w:val="clear" w:color="auto" w:fill="E0E0E0"/>
          </w:tcPr>
          <w:p w14:paraId="697ADA85" w14:textId="77777777" w:rsidR="00FC2DC1" w:rsidRDefault="00FC2DC1" w:rsidP="00FC2DC1">
            <w:pPr>
              <w:jc w:val="both"/>
              <w:rPr>
                <w:rFonts w:ascii="Courier New" w:hAnsi="Courier New" w:cs="Courier New"/>
                <w:sz w:val="24"/>
                <w:szCs w:val="24"/>
              </w:rPr>
            </w:pPr>
          </w:p>
          <w:p w14:paraId="291DFD61" w14:textId="77777777" w:rsidR="00FC2DC1" w:rsidRDefault="00FC2DC1" w:rsidP="00FC2DC1">
            <w:pPr>
              <w:jc w:val="both"/>
              <w:rPr>
                <w:rFonts w:ascii="Courier New" w:hAnsi="Courier New" w:cs="Courier New"/>
                <w:sz w:val="24"/>
                <w:szCs w:val="24"/>
              </w:rPr>
            </w:pPr>
          </w:p>
          <w:p w14:paraId="2B6DB4F5" w14:textId="77777777" w:rsidR="00FC2DC1" w:rsidRDefault="00FC2DC1" w:rsidP="00FC2DC1">
            <w:pPr>
              <w:jc w:val="both"/>
              <w:rPr>
                <w:rFonts w:ascii="Courier New" w:hAnsi="Courier New" w:cs="Courier New"/>
                <w:sz w:val="24"/>
                <w:szCs w:val="24"/>
              </w:rPr>
            </w:pPr>
          </w:p>
        </w:tc>
      </w:tr>
    </w:tbl>
    <w:p w14:paraId="040C0DB4" w14:textId="77777777" w:rsidR="00FC2DC1" w:rsidRDefault="00FC2DC1" w:rsidP="004012BD">
      <w:pPr>
        <w:jc w:val="both"/>
        <w:rPr>
          <w:rFonts w:ascii="Courier New" w:hAnsi="Courier New" w:cs="Courier New"/>
          <w:sz w:val="24"/>
          <w:szCs w:val="24"/>
        </w:rPr>
      </w:pPr>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FF4AE5" w14:paraId="5457D10E" w14:textId="77777777" w:rsidTr="00EC11B1">
        <w:tc>
          <w:tcPr>
            <w:tcW w:w="8720" w:type="dxa"/>
            <w:shd w:val="clear" w:color="auto" w:fill="E6E6E6"/>
          </w:tcPr>
          <w:p w14:paraId="362EFB6C" w14:textId="77777777" w:rsidR="00FF4AE5" w:rsidRDefault="00FF4AE5" w:rsidP="00EC11B1">
            <w:pPr>
              <w:rPr>
                <w:rFonts w:ascii="Courier New" w:hAnsi="Courier New" w:cs="Courier New"/>
                <w:b/>
                <w:sz w:val="24"/>
                <w:szCs w:val="24"/>
              </w:rPr>
            </w:pPr>
          </w:p>
          <w:p w14:paraId="4E3D4D3F" w14:textId="3A995776" w:rsidR="00FF4AE5" w:rsidRDefault="00FF4AE5" w:rsidP="00EC11B1">
            <w:pPr>
              <w:rPr>
                <w:rFonts w:ascii="Courier New" w:hAnsi="Courier New" w:cs="Courier New"/>
                <w:sz w:val="24"/>
                <w:szCs w:val="24"/>
              </w:rPr>
            </w:pPr>
            <w:r>
              <w:rPr>
                <w:rFonts w:ascii="Courier New" w:hAnsi="Courier New" w:cs="Courier New"/>
                <w:b/>
                <w:sz w:val="24"/>
                <w:szCs w:val="24"/>
              </w:rPr>
              <w:t xml:space="preserve">Resumo de Avaliações de </w:t>
            </w:r>
            <w:r w:rsidRPr="002F43DF">
              <w:rPr>
                <w:rFonts w:ascii="Courier New" w:hAnsi="Courier New" w:cs="Courier New"/>
                <w:b/>
                <w:sz w:val="24"/>
                <w:szCs w:val="24"/>
              </w:rPr>
              <w:t>Qualidade</w:t>
            </w:r>
            <w:r>
              <w:rPr>
                <w:rFonts w:ascii="Courier New" w:hAnsi="Courier New" w:cs="Courier New"/>
                <w:b/>
                <w:sz w:val="24"/>
                <w:szCs w:val="24"/>
              </w:rPr>
              <w:t xml:space="preserve"> Anteriores</w:t>
            </w:r>
            <w:r w:rsidR="00FC2DC1">
              <w:rPr>
                <w:rFonts w:ascii="Courier New" w:hAnsi="Courier New" w:cs="Courier New"/>
                <w:b/>
                <w:sz w:val="24"/>
                <w:szCs w:val="24"/>
              </w:rPr>
              <w:t xml:space="preserve"> (para cada linha assinalar com x em célula correspondente)</w:t>
            </w:r>
          </w:p>
          <w:p w14:paraId="670C67A6" w14:textId="65AB6A4E" w:rsidR="00FF4AE5" w:rsidRDefault="00FF4AE5" w:rsidP="00EC11B1">
            <w:pPr>
              <w:rPr>
                <w:rFonts w:ascii="Courier New" w:hAnsi="Courier New" w:cs="Courier New"/>
                <w:sz w:val="24"/>
                <w:szCs w:val="24"/>
              </w:rPr>
            </w:pPr>
          </w:p>
          <w:tbl>
            <w:tblPr>
              <w:tblStyle w:val="TableGrid"/>
              <w:tblW w:w="8778" w:type="dxa"/>
              <w:tblLook w:val="04A0" w:firstRow="1" w:lastRow="0" w:firstColumn="1" w:lastColumn="0" w:noHBand="0" w:noVBand="1"/>
            </w:tblPr>
            <w:tblGrid>
              <w:gridCol w:w="2830"/>
              <w:gridCol w:w="1420"/>
              <w:gridCol w:w="1560"/>
              <w:gridCol w:w="1294"/>
              <w:gridCol w:w="1674"/>
            </w:tblGrid>
            <w:tr w:rsidR="00FF4AE5" w14:paraId="3280966F" w14:textId="77777777" w:rsidTr="00FF4AE5">
              <w:tc>
                <w:tcPr>
                  <w:tcW w:w="2830" w:type="dxa"/>
                </w:tcPr>
                <w:p w14:paraId="61F1485C" w14:textId="77777777" w:rsidR="00FF4AE5" w:rsidRDefault="00FF4AE5" w:rsidP="00EC11B1">
                  <w:pPr>
                    <w:rPr>
                      <w:rFonts w:ascii="Courier New" w:hAnsi="Courier New" w:cs="Courier New"/>
                      <w:sz w:val="24"/>
                      <w:szCs w:val="24"/>
                    </w:rPr>
                  </w:pPr>
                </w:p>
              </w:tc>
              <w:tc>
                <w:tcPr>
                  <w:tcW w:w="1420" w:type="dxa"/>
                </w:tcPr>
                <w:p w14:paraId="0071D156" w14:textId="399DABA6" w:rsidR="00FF4AE5" w:rsidRDefault="00FF4AE5" w:rsidP="00EC11B1">
                  <w:pPr>
                    <w:rPr>
                      <w:rFonts w:ascii="Courier New" w:hAnsi="Courier New" w:cs="Courier New"/>
                      <w:sz w:val="24"/>
                      <w:szCs w:val="24"/>
                    </w:rPr>
                  </w:pPr>
                  <w:r>
                    <w:rPr>
                      <w:rFonts w:ascii="Courier New" w:hAnsi="Courier New" w:cs="Courier New"/>
                      <w:sz w:val="24"/>
                      <w:szCs w:val="24"/>
                    </w:rPr>
                    <w:t>Fraco</w:t>
                  </w:r>
                </w:p>
              </w:tc>
              <w:tc>
                <w:tcPr>
                  <w:tcW w:w="1560" w:type="dxa"/>
                </w:tcPr>
                <w:p w14:paraId="2978708A" w14:textId="064D1417" w:rsidR="00FF4AE5" w:rsidRDefault="00FF4AE5" w:rsidP="00EC11B1">
                  <w:pPr>
                    <w:rPr>
                      <w:rFonts w:ascii="Courier New" w:hAnsi="Courier New" w:cs="Courier New"/>
                      <w:sz w:val="24"/>
                      <w:szCs w:val="24"/>
                    </w:rPr>
                  </w:pPr>
                  <w:r>
                    <w:rPr>
                      <w:rFonts w:ascii="Courier New" w:hAnsi="Courier New" w:cs="Courier New"/>
                      <w:sz w:val="24"/>
                      <w:szCs w:val="24"/>
                    </w:rPr>
                    <w:t>Razoável</w:t>
                  </w:r>
                </w:p>
              </w:tc>
              <w:tc>
                <w:tcPr>
                  <w:tcW w:w="1294" w:type="dxa"/>
                </w:tcPr>
                <w:p w14:paraId="0C821CA1" w14:textId="1D800EA7" w:rsidR="00FF4AE5" w:rsidRDefault="00FF4AE5" w:rsidP="00EC11B1">
                  <w:pPr>
                    <w:rPr>
                      <w:rFonts w:ascii="Courier New" w:hAnsi="Courier New" w:cs="Courier New"/>
                      <w:sz w:val="24"/>
                      <w:szCs w:val="24"/>
                    </w:rPr>
                  </w:pPr>
                  <w:r>
                    <w:rPr>
                      <w:rFonts w:ascii="Courier New" w:hAnsi="Courier New" w:cs="Courier New"/>
                      <w:sz w:val="24"/>
                      <w:szCs w:val="24"/>
                    </w:rPr>
                    <w:t>Bom</w:t>
                  </w:r>
                </w:p>
              </w:tc>
              <w:tc>
                <w:tcPr>
                  <w:tcW w:w="1674" w:type="dxa"/>
                </w:tcPr>
                <w:p w14:paraId="7690F7D5" w14:textId="3C4BB32D" w:rsidR="00FF4AE5" w:rsidRDefault="00FF4AE5" w:rsidP="00EC11B1">
                  <w:pPr>
                    <w:rPr>
                      <w:rFonts w:ascii="Courier New" w:hAnsi="Courier New" w:cs="Courier New"/>
                      <w:sz w:val="24"/>
                      <w:szCs w:val="24"/>
                    </w:rPr>
                  </w:pPr>
                  <w:r>
                    <w:rPr>
                      <w:rFonts w:ascii="Courier New" w:hAnsi="Courier New" w:cs="Courier New"/>
                      <w:sz w:val="24"/>
                      <w:szCs w:val="24"/>
                    </w:rPr>
                    <w:t>Muito Bom</w:t>
                  </w:r>
                </w:p>
              </w:tc>
            </w:tr>
            <w:tr w:rsidR="00FF4AE5" w14:paraId="273E21C7" w14:textId="77777777" w:rsidTr="00FF4AE5">
              <w:tc>
                <w:tcPr>
                  <w:tcW w:w="2830" w:type="dxa"/>
                </w:tcPr>
                <w:p w14:paraId="55B9A55C" w14:textId="075FFA56" w:rsidR="00FF4AE5" w:rsidRDefault="00FF4AE5" w:rsidP="00A07739">
                  <w:pPr>
                    <w:rPr>
                      <w:rFonts w:ascii="Courier New" w:hAnsi="Courier New" w:cs="Courier New"/>
                      <w:sz w:val="24"/>
                      <w:szCs w:val="24"/>
                    </w:rPr>
                  </w:pPr>
                  <w:r>
                    <w:rPr>
                      <w:rFonts w:ascii="Courier New" w:hAnsi="Courier New" w:cs="Courier New"/>
                      <w:sz w:val="24"/>
                      <w:szCs w:val="24"/>
                    </w:rPr>
                    <w:t xml:space="preserve">BD </w:t>
                  </w:r>
                  <w:r w:rsidR="00A07739">
                    <w:rPr>
                      <w:rFonts w:ascii="Courier New" w:hAnsi="Courier New" w:cs="Courier New"/>
                      <w:sz w:val="24"/>
                      <w:szCs w:val="24"/>
                    </w:rPr>
                    <w:t>Origem</w:t>
                  </w:r>
                </w:p>
              </w:tc>
              <w:tc>
                <w:tcPr>
                  <w:tcW w:w="1420" w:type="dxa"/>
                </w:tcPr>
                <w:p w14:paraId="4E0995C2" w14:textId="77777777" w:rsidR="00FF4AE5" w:rsidRDefault="00FF4AE5" w:rsidP="00FF4AE5">
                  <w:pPr>
                    <w:ind w:left="360"/>
                    <w:rPr>
                      <w:rFonts w:ascii="Courier New" w:hAnsi="Courier New" w:cs="Courier New"/>
                      <w:sz w:val="24"/>
                      <w:szCs w:val="24"/>
                    </w:rPr>
                  </w:pPr>
                </w:p>
              </w:tc>
              <w:tc>
                <w:tcPr>
                  <w:tcW w:w="1560" w:type="dxa"/>
                </w:tcPr>
                <w:p w14:paraId="60C31D6C" w14:textId="77777777" w:rsidR="00FF4AE5" w:rsidRDefault="00FF4AE5" w:rsidP="00EC11B1">
                  <w:pPr>
                    <w:rPr>
                      <w:rFonts w:ascii="Courier New" w:hAnsi="Courier New" w:cs="Courier New"/>
                      <w:sz w:val="24"/>
                      <w:szCs w:val="24"/>
                    </w:rPr>
                  </w:pPr>
                </w:p>
              </w:tc>
              <w:tc>
                <w:tcPr>
                  <w:tcW w:w="1294" w:type="dxa"/>
                </w:tcPr>
                <w:p w14:paraId="384CB24B" w14:textId="77777777" w:rsidR="00FF4AE5" w:rsidRDefault="00FF4AE5" w:rsidP="00EC11B1">
                  <w:pPr>
                    <w:rPr>
                      <w:rFonts w:ascii="Courier New" w:hAnsi="Courier New" w:cs="Courier New"/>
                      <w:sz w:val="24"/>
                      <w:szCs w:val="24"/>
                    </w:rPr>
                  </w:pPr>
                </w:p>
              </w:tc>
              <w:tc>
                <w:tcPr>
                  <w:tcW w:w="1674" w:type="dxa"/>
                </w:tcPr>
                <w:p w14:paraId="7160BCF6" w14:textId="77777777" w:rsidR="00FF4AE5" w:rsidRDefault="00FF4AE5" w:rsidP="00EC11B1">
                  <w:pPr>
                    <w:rPr>
                      <w:rFonts w:ascii="Courier New" w:hAnsi="Courier New" w:cs="Courier New"/>
                      <w:sz w:val="24"/>
                      <w:szCs w:val="24"/>
                    </w:rPr>
                  </w:pPr>
                </w:p>
              </w:tc>
            </w:tr>
            <w:tr w:rsidR="00FF4AE5" w14:paraId="68942488" w14:textId="77777777" w:rsidTr="00FF4AE5">
              <w:tc>
                <w:tcPr>
                  <w:tcW w:w="2830" w:type="dxa"/>
                </w:tcPr>
                <w:p w14:paraId="1BA9D5C0" w14:textId="015B754C" w:rsidR="00FF4AE5" w:rsidRDefault="00E02D6A" w:rsidP="00E02D6A">
                  <w:pPr>
                    <w:rPr>
                      <w:rFonts w:ascii="Courier New" w:hAnsi="Courier New" w:cs="Courier New"/>
                      <w:sz w:val="24"/>
                      <w:szCs w:val="24"/>
                    </w:rPr>
                  </w:pPr>
                  <w:r>
                    <w:rPr>
                      <w:rFonts w:ascii="Courier New" w:hAnsi="Courier New" w:cs="Courier New"/>
                      <w:sz w:val="24"/>
                      <w:szCs w:val="24"/>
                    </w:rPr>
                    <w:t>Triggers Log</w:t>
                  </w:r>
                </w:p>
              </w:tc>
              <w:tc>
                <w:tcPr>
                  <w:tcW w:w="1420" w:type="dxa"/>
                </w:tcPr>
                <w:p w14:paraId="5D79F041" w14:textId="77777777" w:rsidR="00FF4AE5" w:rsidRDefault="00FF4AE5" w:rsidP="00EC11B1">
                  <w:pPr>
                    <w:rPr>
                      <w:rFonts w:ascii="Courier New" w:hAnsi="Courier New" w:cs="Courier New"/>
                      <w:sz w:val="24"/>
                      <w:szCs w:val="24"/>
                    </w:rPr>
                  </w:pPr>
                </w:p>
              </w:tc>
              <w:tc>
                <w:tcPr>
                  <w:tcW w:w="1560" w:type="dxa"/>
                </w:tcPr>
                <w:p w14:paraId="2A02CEB9" w14:textId="77777777" w:rsidR="00FF4AE5" w:rsidRDefault="00FF4AE5" w:rsidP="00EC11B1">
                  <w:pPr>
                    <w:rPr>
                      <w:rFonts w:ascii="Courier New" w:hAnsi="Courier New" w:cs="Courier New"/>
                      <w:sz w:val="24"/>
                      <w:szCs w:val="24"/>
                    </w:rPr>
                  </w:pPr>
                </w:p>
              </w:tc>
              <w:tc>
                <w:tcPr>
                  <w:tcW w:w="1294" w:type="dxa"/>
                </w:tcPr>
                <w:p w14:paraId="48C15245" w14:textId="77777777" w:rsidR="00FF4AE5" w:rsidRDefault="00FF4AE5" w:rsidP="00EC11B1">
                  <w:pPr>
                    <w:rPr>
                      <w:rFonts w:ascii="Courier New" w:hAnsi="Courier New" w:cs="Courier New"/>
                      <w:sz w:val="24"/>
                      <w:szCs w:val="24"/>
                    </w:rPr>
                  </w:pPr>
                </w:p>
              </w:tc>
              <w:tc>
                <w:tcPr>
                  <w:tcW w:w="1674" w:type="dxa"/>
                </w:tcPr>
                <w:p w14:paraId="3B7DEA59" w14:textId="77777777" w:rsidR="00FF4AE5" w:rsidRDefault="00FF4AE5" w:rsidP="00EC11B1">
                  <w:pPr>
                    <w:rPr>
                      <w:rFonts w:ascii="Courier New" w:hAnsi="Courier New" w:cs="Courier New"/>
                      <w:sz w:val="24"/>
                      <w:szCs w:val="24"/>
                    </w:rPr>
                  </w:pPr>
                </w:p>
              </w:tc>
            </w:tr>
            <w:tr w:rsidR="00E02D6A" w14:paraId="6E6EEF02" w14:textId="77777777" w:rsidTr="00FF4AE5">
              <w:tc>
                <w:tcPr>
                  <w:tcW w:w="2830" w:type="dxa"/>
                </w:tcPr>
                <w:p w14:paraId="3FFF2552" w14:textId="4E0258DC" w:rsidR="00E02D6A" w:rsidRDefault="00E02D6A" w:rsidP="00EC11B1">
                  <w:pPr>
                    <w:rPr>
                      <w:rFonts w:ascii="Courier New" w:hAnsi="Courier New" w:cs="Courier New"/>
                      <w:sz w:val="24"/>
                      <w:szCs w:val="24"/>
                    </w:rPr>
                  </w:pPr>
                  <w:r>
                    <w:rPr>
                      <w:rFonts w:ascii="Courier New" w:hAnsi="Courier New" w:cs="Courier New"/>
                      <w:sz w:val="24"/>
                      <w:szCs w:val="24"/>
                    </w:rPr>
                    <w:t xml:space="preserve">SP Log   </w:t>
                  </w:r>
                </w:p>
              </w:tc>
              <w:tc>
                <w:tcPr>
                  <w:tcW w:w="1420" w:type="dxa"/>
                </w:tcPr>
                <w:p w14:paraId="3A47918F" w14:textId="77777777" w:rsidR="00E02D6A" w:rsidRDefault="00E02D6A" w:rsidP="00EC11B1">
                  <w:pPr>
                    <w:rPr>
                      <w:rFonts w:ascii="Courier New" w:hAnsi="Courier New" w:cs="Courier New"/>
                      <w:sz w:val="24"/>
                      <w:szCs w:val="24"/>
                    </w:rPr>
                  </w:pPr>
                </w:p>
              </w:tc>
              <w:tc>
                <w:tcPr>
                  <w:tcW w:w="1560" w:type="dxa"/>
                </w:tcPr>
                <w:p w14:paraId="66A7DB76" w14:textId="77777777" w:rsidR="00E02D6A" w:rsidRDefault="00E02D6A" w:rsidP="00EC11B1">
                  <w:pPr>
                    <w:rPr>
                      <w:rFonts w:ascii="Courier New" w:hAnsi="Courier New" w:cs="Courier New"/>
                      <w:sz w:val="24"/>
                      <w:szCs w:val="24"/>
                    </w:rPr>
                  </w:pPr>
                </w:p>
              </w:tc>
              <w:tc>
                <w:tcPr>
                  <w:tcW w:w="1294" w:type="dxa"/>
                </w:tcPr>
                <w:p w14:paraId="509B26C4" w14:textId="77777777" w:rsidR="00E02D6A" w:rsidRDefault="00E02D6A" w:rsidP="00EC11B1">
                  <w:pPr>
                    <w:rPr>
                      <w:rFonts w:ascii="Courier New" w:hAnsi="Courier New" w:cs="Courier New"/>
                      <w:sz w:val="24"/>
                      <w:szCs w:val="24"/>
                    </w:rPr>
                  </w:pPr>
                </w:p>
              </w:tc>
              <w:tc>
                <w:tcPr>
                  <w:tcW w:w="1674" w:type="dxa"/>
                </w:tcPr>
                <w:p w14:paraId="6B2B126E" w14:textId="77777777" w:rsidR="00E02D6A" w:rsidRDefault="00E02D6A" w:rsidP="00EC11B1">
                  <w:pPr>
                    <w:rPr>
                      <w:rFonts w:ascii="Courier New" w:hAnsi="Courier New" w:cs="Courier New"/>
                      <w:sz w:val="24"/>
                      <w:szCs w:val="24"/>
                    </w:rPr>
                  </w:pPr>
                </w:p>
              </w:tc>
            </w:tr>
            <w:tr w:rsidR="00E02D6A" w14:paraId="78EFA09E" w14:textId="77777777" w:rsidTr="00EC11B1">
              <w:tc>
                <w:tcPr>
                  <w:tcW w:w="2830" w:type="dxa"/>
                </w:tcPr>
                <w:p w14:paraId="4BC84C13" w14:textId="4B17D932" w:rsidR="00E02D6A" w:rsidRDefault="00E02D6A" w:rsidP="00EC11B1">
                  <w:pPr>
                    <w:rPr>
                      <w:rFonts w:ascii="Courier New" w:hAnsi="Courier New" w:cs="Courier New"/>
                      <w:sz w:val="24"/>
                      <w:szCs w:val="24"/>
                    </w:rPr>
                  </w:pPr>
                  <w:r>
                    <w:rPr>
                      <w:rFonts w:ascii="Courier New" w:hAnsi="Courier New" w:cs="Courier New"/>
                      <w:sz w:val="24"/>
                      <w:szCs w:val="24"/>
                    </w:rPr>
                    <w:t>Utilizadores Log</w:t>
                  </w:r>
                </w:p>
              </w:tc>
              <w:tc>
                <w:tcPr>
                  <w:tcW w:w="1420" w:type="dxa"/>
                </w:tcPr>
                <w:p w14:paraId="5E1B576E" w14:textId="77777777" w:rsidR="00E02D6A" w:rsidRDefault="00E02D6A" w:rsidP="00EC11B1">
                  <w:pPr>
                    <w:rPr>
                      <w:rFonts w:ascii="Courier New" w:hAnsi="Courier New" w:cs="Courier New"/>
                      <w:sz w:val="24"/>
                      <w:szCs w:val="24"/>
                    </w:rPr>
                  </w:pPr>
                </w:p>
              </w:tc>
              <w:tc>
                <w:tcPr>
                  <w:tcW w:w="1560" w:type="dxa"/>
                </w:tcPr>
                <w:p w14:paraId="59F611B1" w14:textId="77777777" w:rsidR="00E02D6A" w:rsidRDefault="00E02D6A" w:rsidP="00EC11B1">
                  <w:pPr>
                    <w:rPr>
                      <w:rFonts w:ascii="Courier New" w:hAnsi="Courier New" w:cs="Courier New"/>
                      <w:sz w:val="24"/>
                      <w:szCs w:val="24"/>
                    </w:rPr>
                  </w:pPr>
                </w:p>
              </w:tc>
              <w:tc>
                <w:tcPr>
                  <w:tcW w:w="1294" w:type="dxa"/>
                </w:tcPr>
                <w:p w14:paraId="5011A15F" w14:textId="77777777" w:rsidR="00E02D6A" w:rsidRDefault="00E02D6A" w:rsidP="00EC11B1">
                  <w:pPr>
                    <w:rPr>
                      <w:rFonts w:ascii="Courier New" w:hAnsi="Courier New" w:cs="Courier New"/>
                      <w:sz w:val="24"/>
                      <w:szCs w:val="24"/>
                    </w:rPr>
                  </w:pPr>
                </w:p>
              </w:tc>
              <w:tc>
                <w:tcPr>
                  <w:tcW w:w="1674" w:type="dxa"/>
                </w:tcPr>
                <w:p w14:paraId="4F688CD5" w14:textId="77777777" w:rsidR="00E02D6A" w:rsidRDefault="00E02D6A" w:rsidP="00EC11B1">
                  <w:pPr>
                    <w:rPr>
                      <w:rFonts w:ascii="Courier New" w:hAnsi="Courier New" w:cs="Courier New"/>
                      <w:sz w:val="24"/>
                      <w:szCs w:val="24"/>
                    </w:rPr>
                  </w:pPr>
                </w:p>
              </w:tc>
            </w:tr>
            <w:tr w:rsidR="00E02D6A" w14:paraId="44EAF437" w14:textId="77777777" w:rsidTr="00EC11B1">
              <w:tc>
                <w:tcPr>
                  <w:tcW w:w="2830" w:type="dxa"/>
                </w:tcPr>
                <w:p w14:paraId="1BF1B40E" w14:textId="4290ACDC" w:rsidR="00E02D6A" w:rsidRDefault="00E02D6A" w:rsidP="00A07739">
                  <w:pPr>
                    <w:rPr>
                      <w:rFonts w:ascii="Courier New" w:hAnsi="Courier New" w:cs="Courier New"/>
                      <w:sz w:val="24"/>
                      <w:szCs w:val="24"/>
                    </w:rPr>
                  </w:pPr>
                  <w:r>
                    <w:rPr>
                      <w:rFonts w:ascii="Courier New" w:hAnsi="Courier New" w:cs="Courier New"/>
                      <w:sz w:val="24"/>
                      <w:szCs w:val="24"/>
                    </w:rPr>
                    <w:t xml:space="preserve">BD </w:t>
                  </w:r>
                  <w:r w:rsidR="00A07739">
                    <w:rPr>
                      <w:rFonts w:ascii="Courier New" w:hAnsi="Courier New" w:cs="Courier New"/>
                      <w:sz w:val="24"/>
                      <w:szCs w:val="24"/>
                    </w:rPr>
                    <w:t>Destino</w:t>
                  </w:r>
                </w:p>
              </w:tc>
              <w:tc>
                <w:tcPr>
                  <w:tcW w:w="1420" w:type="dxa"/>
                </w:tcPr>
                <w:p w14:paraId="22952ADF" w14:textId="77777777" w:rsidR="00E02D6A" w:rsidRDefault="00E02D6A" w:rsidP="00EC11B1">
                  <w:pPr>
                    <w:rPr>
                      <w:rFonts w:ascii="Courier New" w:hAnsi="Courier New" w:cs="Courier New"/>
                      <w:sz w:val="24"/>
                      <w:szCs w:val="24"/>
                    </w:rPr>
                  </w:pPr>
                </w:p>
              </w:tc>
              <w:tc>
                <w:tcPr>
                  <w:tcW w:w="1560" w:type="dxa"/>
                </w:tcPr>
                <w:p w14:paraId="4F9A5FD0" w14:textId="77777777" w:rsidR="00E02D6A" w:rsidRDefault="00E02D6A" w:rsidP="00EC11B1">
                  <w:pPr>
                    <w:rPr>
                      <w:rFonts w:ascii="Courier New" w:hAnsi="Courier New" w:cs="Courier New"/>
                      <w:sz w:val="24"/>
                      <w:szCs w:val="24"/>
                    </w:rPr>
                  </w:pPr>
                </w:p>
              </w:tc>
              <w:tc>
                <w:tcPr>
                  <w:tcW w:w="1294" w:type="dxa"/>
                </w:tcPr>
                <w:p w14:paraId="705A8E3E" w14:textId="77777777" w:rsidR="00E02D6A" w:rsidRDefault="00E02D6A" w:rsidP="00EC11B1">
                  <w:pPr>
                    <w:rPr>
                      <w:rFonts w:ascii="Courier New" w:hAnsi="Courier New" w:cs="Courier New"/>
                      <w:sz w:val="24"/>
                      <w:szCs w:val="24"/>
                    </w:rPr>
                  </w:pPr>
                </w:p>
              </w:tc>
              <w:tc>
                <w:tcPr>
                  <w:tcW w:w="1674" w:type="dxa"/>
                </w:tcPr>
                <w:p w14:paraId="5D0FDF00" w14:textId="77777777" w:rsidR="00E02D6A" w:rsidRDefault="00E02D6A" w:rsidP="00EC11B1">
                  <w:pPr>
                    <w:rPr>
                      <w:rFonts w:ascii="Courier New" w:hAnsi="Courier New" w:cs="Courier New"/>
                      <w:sz w:val="24"/>
                      <w:szCs w:val="24"/>
                    </w:rPr>
                  </w:pPr>
                </w:p>
              </w:tc>
            </w:tr>
            <w:tr w:rsidR="00E02D6A" w14:paraId="4B2E796F" w14:textId="77777777" w:rsidTr="00EC11B1">
              <w:tc>
                <w:tcPr>
                  <w:tcW w:w="2830" w:type="dxa"/>
                </w:tcPr>
                <w:p w14:paraId="04A7CD6E" w14:textId="06230542" w:rsidR="00E02D6A" w:rsidRDefault="00E02D6A" w:rsidP="00EC11B1">
                  <w:pPr>
                    <w:rPr>
                      <w:rFonts w:ascii="Courier New" w:hAnsi="Courier New" w:cs="Courier New"/>
                      <w:sz w:val="24"/>
                      <w:szCs w:val="24"/>
                    </w:rPr>
                  </w:pPr>
                  <w:r>
                    <w:rPr>
                      <w:rFonts w:ascii="Courier New" w:hAnsi="Courier New" w:cs="Courier New"/>
                      <w:sz w:val="24"/>
                      <w:szCs w:val="24"/>
                    </w:rPr>
                    <w:t>Forma Migração</w:t>
                  </w:r>
                </w:p>
              </w:tc>
              <w:tc>
                <w:tcPr>
                  <w:tcW w:w="1420" w:type="dxa"/>
                </w:tcPr>
                <w:p w14:paraId="3480BA92" w14:textId="77777777" w:rsidR="00E02D6A" w:rsidRDefault="00E02D6A" w:rsidP="00EC11B1">
                  <w:pPr>
                    <w:rPr>
                      <w:rFonts w:ascii="Courier New" w:hAnsi="Courier New" w:cs="Courier New"/>
                      <w:sz w:val="24"/>
                      <w:szCs w:val="24"/>
                    </w:rPr>
                  </w:pPr>
                </w:p>
              </w:tc>
              <w:tc>
                <w:tcPr>
                  <w:tcW w:w="1560" w:type="dxa"/>
                </w:tcPr>
                <w:p w14:paraId="49824310" w14:textId="77777777" w:rsidR="00E02D6A" w:rsidRDefault="00E02D6A" w:rsidP="00EC11B1">
                  <w:pPr>
                    <w:rPr>
                      <w:rFonts w:ascii="Courier New" w:hAnsi="Courier New" w:cs="Courier New"/>
                      <w:sz w:val="24"/>
                      <w:szCs w:val="24"/>
                    </w:rPr>
                  </w:pPr>
                </w:p>
              </w:tc>
              <w:tc>
                <w:tcPr>
                  <w:tcW w:w="1294" w:type="dxa"/>
                </w:tcPr>
                <w:p w14:paraId="2553965B" w14:textId="77777777" w:rsidR="00E02D6A" w:rsidRDefault="00E02D6A" w:rsidP="00EC11B1">
                  <w:pPr>
                    <w:rPr>
                      <w:rFonts w:ascii="Courier New" w:hAnsi="Courier New" w:cs="Courier New"/>
                      <w:sz w:val="24"/>
                      <w:szCs w:val="24"/>
                    </w:rPr>
                  </w:pPr>
                </w:p>
              </w:tc>
              <w:tc>
                <w:tcPr>
                  <w:tcW w:w="1674" w:type="dxa"/>
                </w:tcPr>
                <w:p w14:paraId="12BBD6DC" w14:textId="77777777" w:rsidR="00E02D6A" w:rsidRDefault="00E02D6A" w:rsidP="00EC11B1">
                  <w:pPr>
                    <w:rPr>
                      <w:rFonts w:ascii="Courier New" w:hAnsi="Courier New" w:cs="Courier New"/>
                      <w:sz w:val="24"/>
                      <w:szCs w:val="24"/>
                    </w:rPr>
                  </w:pPr>
                </w:p>
              </w:tc>
            </w:tr>
            <w:tr w:rsidR="00E02D6A" w14:paraId="02E487EB" w14:textId="77777777" w:rsidTr="00EC11B1">
              <w:tc>
                <w:tcPr>
                  <w:tcW w:w="2830" w:type="dxa"/>
                </w:tcPr>
                <w:p w14:paraId="50F5640D" w14:textId="72FC7A1C" w:rsidR="00E02D6A" w:rsidRDefault="00E02D6A" w:rsidP="00E02D6A">
                  <w:pPr>
                    <w:rPr>
                      <w:rFonts w:ascii="Courier New" w:hAnsi="Courier New" w:cs="Courier New"/>
                      <w:sz w:val="24"/>
                      <w:szCs w:val="24"/>
                    </w:rPr>
                  </w:pPr>
                  <w:r>
                    <w:rPr>
                      <w:rFonts w:ascii="Courier New" w:hAnsi="Courier New" w:cs="Courier New"/>
                      <w:sz w:val="24"/>
                      <w:szCs w:val="24"/>
                    </w:rPr>
                    <w:t>Triggers Migração</w:t>
                  </w:r>
                </w:p>
              </w:tc>
              <w:tc>
                <w:tcPr>
                  <w:tcW w:w="1420" w:type="dxa"/>
                </w:tcPr>
                <w:p w14:paraId="710C208F" w14:textId="77777777" w:rsidR="00E02D6A" w:rsidRDefault="00E02D6A" w:rsidP="00EC11B1">
                  <w:pPr>
                    <w:rPr>
                      <w:rFonts w:ascii="Courier New" w:hAnsi="Courier New" w:cs="Courier New"/>
                      <w:sz w:val="24"/>
                      <w:szCs w:val="24"/>
                    </w:rPr>
                  </w:pPr>
                </w:p>
              </w:tc>
              <w:tc>
                <w:tcPr>
                  <w:tcW w:w="1560" w:type="dxa"/>
                </w:tcPr>
                <w:p w14:paraId="794A05FB" w14:textId="77777777" w:rsidR="00E02D6A" w:rsidRDefault="00E02D6A" w:rsidP="00EC11B1">
                  <w:pPr>
                    <w:rPr>
                      <w:rFonts w:ascii="Courier New" w:hAnsi="Courier New" w:cs="Courier New"/>
                      <w:sz w:val="24"/>
                      <w:szCs w:val="24"/>
                    </w:rPr>
                  </w:pPr>
                </w:p>
              </w:tc>
              <w:tc>
                <w:tcPr>
                  <w:tcW w:w="1294" w:type="dxa"/>
                </w:tcPr>
                <w:p w14:paraId="27D46E17" w14:textId="77777777" w:rsidR="00E02D6A" w:rsidRDefault="00E02D6A" w:rsidP="00EC11B1">
                  <w:pPr>
                    <w:rPr>
                      <w:rFonts w:ascii="Courier New" w:hAnsi="Courier New" w:cs="Courier New"/>
                      <w:sz w:val="24"/>
                      <w:szCs w:val="24"/>
                    </w:rPr>
                  </w:pPr>
                </w:p>
              </w:tc>
              <w:tc>
                <w:tcPr>
                  <w:tcW w:w="1674" w:type="dxa"/>
                </w:tcPr>
                <w:p w14:paraId="1B901E3B" w14:textId="77777777" w:rsidR="00E02D6A" w:rsidRDefault="00E02D6A" w:rsidP="00EC11B1">
                  <w:pPr>
                    <w:rPr>
                      <w:rFonts w:ascii="Courier New" w:hAnsi="Courier New" w:cs="Courier New"/>
                      <w:sz w:val="24"/>
                      <w:szCs w:val="24"/>
                    </w:rPr>
                  </w:pPr>
                </w:p>
              </w:tc>
            </w:tr>
            <w:tr w:rsidR="00E02D6A" w14:paraId="7352FCAA" w14:textId="77777777" w:rsidTr="00EC11B1">
              <w:tc>
                <w:tcPr>
                  <w:tcW w:w="2830" w:type="dxa"/>
                </w:tcPr>
                <w:p w14:paraId="143EE49E" w14:textId="7D8DFD46" w:rsidR="00E02D6A" w:rsidRDefault="00E02D6A" w:rsidP="00EC11B1">
                  <w:pPr>
                    <w:rPr>
                      <w:rFonts w:ascii="Courier New" w:hAnsi="Courier New" w:cs="Courier New"/>
                      <w:sz w:val="24"/>
                      <w:szCs w:val="24"/>
                    </w:rPr>
                  </w:pPr>
                  <w:r>
                    <w:rPr>
                      <w:rFonts w:ascii="Courier New" w:hAnsi="Courier New" w:cs="Courier New"/>
                      <w:sz w:val="24"/>
                      <w:szCs w:val="24"/>
                    </w:rPr>
                    <w:t>SP Migração</w:t>
                  </w:r>
                </w:p>
              </w:tc>
              <w:tc>
                <w:tcPr>
                  <w:tcW w:w="1420" w:type="dxa"/>
                </w:tcPr>
                <w:p w14:paraId="4BD53540" w14:textId="77777777" w:rsidR="00E02D6A" w:rsidRDefault="00E02D6A" w:rsidP="00EC11B1">
                  <w:pPr>
                    <w:rPr>
                      <w:rFonts w:ascii="Courier New" w:hAnsi="Courier New" w:cs="Courier New"/>
                      <w:sz w:val="24"/>
                      <w:szCs w:val="24"/>
                    </w:rPr>
                  </w:pPr>
                </w:p>
              </w:tc>
              <w:tc>
                <w:tcPr>
                  <w:tcW w:w="1560" w:type="dxa"/>
                </w:tcPr>
                <w:p w14:paraId="4D68BD67" w14:textId="77777777" w:rsidR="00E02D6A" w:rsidRDefault="00E02D6A" w:rsidP="00EC11B1">
                  <w:pPr>
                    <w:rPr>
                      <w:rFonts w:ascii="Courier New" w:hAnsi="Courier New" w:cs="Courier New"/>
                      <w:sz w:val="24"/>
                      <w:szCs w:val="24"/>
                    </w:rPr>
                  </w:pPr>
                </w:p>
              </w:tc>
              <w:tc>
                <w:tcPr>
                  <w:tcW w:w="1294" w:type="dxa"/>
                </w:tcPr>
                <w:p w14:paraId="4636FA80" w14:textId="77777777" w:rsidR="00E02D6A" w:rsidRDefault="00E02D6A" w:rsidP="00EC11B1">
                  <w:pPr>
                    <w:rPr>
                      <w:rFonts w:ascii="Courier New" w:hAnsi="Courier New" w:cs="Courier New"/>
                      <w:sz w:val="24"/>
                      <w:szCs w:val="24"/>
                    </w:rPr>
                  </w:pPr>
                </w:p>
              </w:tc>
              <w:tc>
                <w:tcPr>
                  <w:tcW w:w="1674" w:type="dxa"/>
                </w:tcPr>
                <w:p w14:paraId="4634D16C" w14:textId="77777777" w:rsidR="00E02D6A" w:rsidRDefault="00E02D6A" w:rsidP="00EC11B1">
                  <w:pPr>
                    <w:rPr>
                      <w:rFonts w:ascii="Courier New" w:hAnsi="Courier New" w:cs="Courier New"/>
                      <w:sz w:val="24"/>
                      <w:szCs w:val="24"/>
                    </w:rPr>
                  </w:pPr>
                </w:p>
              </w:tc>
            </w:tr>
            <w:tr w:rsidR="00E02D6A" w14:paraId="7A3E2A79" w14:textId="77777777" w:rsidTr="00EC11B1">
              <w:tc>
                <w:tcPr>
                  <w:tcW w:w="2830" w:type="dxa"/>
                </w:tcPr>
                <w:p w14:paraId="49032557" w14:textId="77777777" w:rsidR="00E02D6A" w:rsidRDefault="00E02D6A" w:rsidP="00EC11B1">
                  <w:pPr>
                    <w:rPr>
                      <w:rFonts w:ascii="Courier New" w:hAnsi="Courier New" w:cs="Courier New"/>
                      <w:sz w:val="24"/>
                      <w:szCs w:val="24"/>
                    </w:rPr>
                  </w:pPr>
                  <w:r>
                    <w:rPr>
                      <w:rFonts w:ascii="Courier New" w:hAnsi="Courier New" w:cs="Courier New"/>
                      <w:sz w:val="24"/>
                      <w:szCs w:val="24"/>
                    </w:rPr>
                    <w:t>Eventos Migração</w:t>
                  </w:r>
                </w:p>
              </w:tc>
              <w:tc>
                <w:tcPr>
                  <w:tcW w:w="1420" w:type="dxa"/>
                </w:tcPr>
                <w:p w14:paraId="18BC5E56" w14:textId="77777777" w:rsidR="00E02D6A" w:rsidRDefault="00E02D6A" w:rsidP="00EC11B1">
                  <w:pPr>
                    <w:rPr>
                      <w:rFonts w:ascii="Courier New" w:hAnsi="Courier New" w:cs="Courier New"/>
                      <w:sz w:val="24"/>
                      <w:szCs w:val="24"/>
                    </w:rPr>
                  </w:pPr>
                </w:p>
              </w:tc>
              <w:tc>
                <w:tcPr>
                  <w:tcW w:w="1560" w:type="dxa"/>
                </w:tcPr>
                <w:p w14:paraId="0D7BDA05" w14:textId="77777777" w:rsidR="00E02D6A" w:rsidRDefault="00E02D6A" w:rsidP="00EC11B1">
                  <w:pPr>
                    <w:rPr>
                      <w:rFonts w:ascii="Courier New" w:hAnsi="Courier New" w:cs="Courier New"/>
                      <w:sz w:val="24"/>
                      <w:szCs w:val="24"/>
                    </w:rPr>
                  </w:pPr>
                </w:p>
              </w:tc>
              <w:tc>
                <w:tcPr>
                  <w:tcW w:w="1294" w:type="dxa"/>
                </w:tcPr>
                <w:p w14:paraId="63679DF3" w14:textId="77777777" w:rsidR="00E02D6A" w:rsidRDefault="00E02D6A" w:rsidP="00EC11B1">
                  <w:pPr>
                    <w:rPr>
                      <w:rFonts w:ascii="Courier New" w:hAnsi="Courier New" w:cs="Courier New"/>
                      <w:sz w:val="24"/>
                      <w:szCs w:val="24"/>
                    </w:rPr>
                  </w:pPr>
                </w:p>
              </w:tc>
              <w:tc>
                <w:tcPr>
                  <w:tcW w:w="1674" w:type="dxa"/>
                </w:tcPr>
                <w:p w14:paraId="19234C98" w14:textId="77777777" w:rsidR="00E02D6A" w:rsidRDefault="00E02D6A" w:rsidP="00EC11B1">
                  <w:pPr>
                    <w:rPr>
                      <w:rFonts w:ascii="Courier New" w:hAnsi="Courier New" w:cs="Courier New"/>
                      <w:sz w:val="24"/>
                      <w:szCs w:val="24"/>
                    </w:rPr>
                  </w:pPr>
                </w:p>
              </w:tc>
            </w:tr>
            <w:tr w:rsidR="00E02D6A" w14:paraId="30D708A5" w14:textId="77777777" w:rsidTr="00EC11B1">
              <w:tc>
                <w:tcPr>
                  <w:tcW w:w="2830" w:type="dxa"/>
                </w:tcPr>
                <w:p w14:paraId="51B3FD31" w14:textId="484F7544" w:rsidR="00E02D6A" w:rsidRDefault="00E02D6A" w:rsidP="00EC11B1">
                  <w:pPr>
                    <w:rPr>
                      <w:rFonts w:ascii="Courier New" w:hAnsi="Courier New" w:cs="Courier New"/>
                      <w:sz w:val="24"/>
                      <w:szCs w:val="24"/>
                    </w:rPr>
                  </w:pPr>
                  <w:r>
                    <w:rPr>
                      <w:rFonts w:ascii="Courier New" w:hAnsi="Courier New" w:cs="Courier New"/>
                      <w:sz w:val="24"/>
                      <w:szCs w:val="24"/>
                    </w:rPr>
                    <w:t>Utilizadores Migração</w:t>
                  </w:r>
                </w:p>
              </w:tc>
              <w:tc>
                <w:tcPr>
                  <w:tcW w:w="1420" w:type="dxa"/>
                </w:tcPr>
                <w:p w14:paraId="01052F53" w14:textId="77777777" w:rsidR="00E02D6A" w:rsidRDefault="00E02D6A" w:rsidP="00EC11B1">
                  <w:pPr>
                    <w:rPr>
                      <w:rFonts w:ascii="Courier New" w:hAnsi="Courier New" w:cs="Courier New"/>
                      <w:sz w:val="24"/>
                      <w:szCs w:val="24"/>
                    </w:rPr>
                  </w:pPr>
                </w:p>
              </w:tc>
              <w:tc>
                <w:tcPr>
                  <w:tcW w:w="1560" w:type="dxa"/>
                </w:tcPr>
                <w:p w14:paraId="3EF5338E" w14:textId="77777777" w:rsidR="00E02D6A" w:rsidRDefault="00E02D6A" w:rsidP="00EC11B1">
                  <w:pPr>
                    <w:rPr>
                      <w:rFonts w:ascii="Courier New" w:hAnsi="Courier New" w:cs="Courier New"/>
                      <w:sz w:val="24"/>
                      <w:szCs w:val="24"/>
                    </w:rPr>
                  </w:pPr>
                </w:p>
              </w:tc>
              <w:tc>
                <w:tcPr>
                  <w:tcW w:w="1294" w:type="dxa"/>
                </w:tcPr>
                <w:p w14:paraId="5FC7B576" w14:textId="77777777" w:rsidR="00E02D6A" w:rsidRDefault="00E02D6A" w:rsidP="00EC11B1">
                  <w:pPr>
                    <w:rPr>
                      <w:rFonts w:ascii="Courier New" w:hAnsi="Courier New" w:cs="Courier New"/>
                      <w:sz w:val="24"/>
                      <w:szCs w:val="24"/>
                    </w:rPr>
                  </w:pPr>
                </w:p>
              </w:tc>
              <w:tc>
                <w:tcPr>
                  <w:tcW w:w="1674" w:type="dxa"/>
                </w:tcPr>
                <w:p w14:paraId="0B89643C" w14:textId="77777777" w:rsidR="00E02D6A" w:rsidRDefault="00E02D6A" w:rsidP="00EC11B1">
                  <w:pPr>
                    <w:rPr>
                      <w:rFonts w:ascii="Courier New" w:hAnsi="Courier New" w:cs="Courier New"/>
                      <w:sz w:val="24"/>
                      <w:szCs w:val="24"/>
                    </w:rPr>
                  </w:pPr>
                </w:p>
              </w:tc>
            </w:tr>
            <w:tr w:rsidR="00A07739" w14:paraId="5A770AD7" w14:textId="77777777" w:rsidTr="008A09F5">
              <w:tc>
                <w:tcPr>
                  <w:tcW w:w="2830" w:type="dxa"/>
                </w:tcPr>
                <w:p w14:paraId="0FA14245" w14:textId="0920B161" w:rsidR="00A07739" w:rsidRDefault="00A07739" w:rsidP="00A07739">
                  <w:pPr>
                    <w:rPr>
                      <w:rFonts w:ascii="Courier New" w:hAnsi="Courier New" w:cs="Courier New"/>
                      <w:sz w:val="24"/>
                      <w:szCs w:val="24"/>
                    </w:rPr>
                  </w:pPr>
                  <w:r>
                    <w:rPr>
                      <w:rFonts w:ascii="Courier New" w:hAnsi="Courier New" w:cs="Courier New"/>
                      <w:sz w:val="24"/>
                      <w:szCs w:val="24"/>
                    </w:rPr>
                    <w:t>PHP Migração</w:t>
                  </w:r>
                </w:p>
              </w:tc>
              <w:tc>
                <w:tcPr>
                  <w:tcW w:w="1420" w:type="dxa"/>
                </w:tcPr>
                <w:p w14:paraId="38781D0B" w14:textId="77777777" w:rsidR="00A07739" w:rsidRDefault="00A07739" w:rsidP="00A07739">
                  <w:pPr>
                    <w:rPr>
                      <w:rFonts w:ascii="Courier New" w:hAnsi="Courier New" w:cs="Courier New"/>
                      <w:sz w:val="24"/>
                      <w:szCs w:val="24"/>
                    </w:rPr>
                  </w:pPr>
                </w:p>
              </w:tc>
              <w:tc>
                <w:tcPr>
                  <w:tcW w:w="1560" w:type="dxa"/>
                </w:tcPr>
                <w:p w14:paraId="72FF0FE0" w14:textId="77777777" w:rsidR="00A07739" w:rsidRDefault="00A07739" w:rsidP="00A07739">
                  <w:pPr>
                    <w:rPr>
                      <w:rFonts w:ascii="Courier New" w:hAnsi="Courier New" w:cs="Courier New"/>
                      <w:sz w:val="24"/>
                      <w:szCs w:val="24"/>
                    </w:rPr>
                  </w:pPr>
                </w:p>
              </w:tc>
              <w:tc>
                <w:tcPr>
                  <w:tcW w:w="1294" w:type="dxa"/>
                </w:tcPr>
                <w:p w14:paraId="3E10FF42" w14:textId="77777777" w:rsidR="00A07739" w:rsidRDefault="00A07739" w:rsidP="00A07739">
                  <w:pPr>
                    <w:rPr>
                      <w:rFonts w:ascii="Courier New" w:hAnsi="Courier New" w:cs="Courier New"/>
                      <w:sz w:val="24"/>
                      <w:szCs w:val="24"/>
                    </w:rPr>
                  </w:pPr>
                </w:p>
              </w:tc>
              <w:tc>
                <w:tcPr>
                  <w:tcW w:w="1674" w:type="dxa"/>
                </w:tcPr>
                <w:p w14:paraId="2D1D5C9F" w14:textId="77777777" w:rsidR="00A07739" w:rsidRDefault="00A07739" w:rsidP="00A07739">
                  <w:pPr>
                    <w:rPr>
                      <w:rFonts w:ascii="Courier New" w:hAnsi="Courier New" w:cs="Courier New"/>
                      <w:sz w:val="24"/>
                      <w:szCs w:val="24"/>
                    </w:rPr>
                  </w:pPr>
                </w:p>
              </w:tc>
            </w:tr>
          </w:tbl>
          <w:p w14:paraId="4910BFEA" w14:textId="77777777" w:rsidR="00FF4AE5" w:rsidRDefault="00FF4AE5" w:rsidP="00EC11B1">
            <w:pPr>
              <w:rPr>
                <w:rFonts w:ascii="Courier New" w:hAnsi="Courier New" w:cs="Courier New"/>
                <w:sz w:val="24"/>
                <w:szCs w:val="24"/>
              </w:rPr>
            </w:pPr>
          </w:p>
          <w:p w14:paraId="229F4CF3" w14:textId="77777777" w:rsidR="00FF4AE5" w:rsidRDefault="00FF4AE5" w:rsidP="00EC11B1">
            <w:pPr>
              <w:rPr>
                <w:rFonts w:ascii="Courier New" w:hAnsi="Courier New" w:cs="Courier New"/>
                <w:sz w:val="24"/>
                <w:szCs w:val="24"/>
              </w:rPr>
            </w:pPr>
          </w:p>
        </w:tc>
      </w:tr>
    </w:tbl>
    <w:p w14:paraId="707832A3" w14:textId="77777777" w:rsidR="004012BD" w:rsidRDefault="004012BD" w:rsidP="004012BD">
      <w:pPr>
        <w:rPr>
          <w:rFonts w:ascii="Courier New" w:hAnsi="Courier New" w:cs="Courier New"/>
          <w:sz w:val="24"/>
          <w:szCs w:val="24"/>
        </w:rPr>
      </w:pPr>
      <w:r>
        <w:rPr>
          <w:rFonts w:ascii="Courier New" w:hAnsi="Courier New" w:cs="Courier New"/>
          <w:sz w:val="24"/>
          <w:szCs w:val="24"/>
        </w:rPr>
        <w:br w:type="page"/>
      </w:r>
    </w:p>
    <w:p w14:paraId="37D98263" w14:textId="331A2C69" w:rsidR="00EC11B1" w:rsidRDefault="00EC11B1" w:rsidP="00EC11B1">
      <w:pPr>
        <w:pStyle w:val="Heading1"/>
      </w:pPr>
      <w:bookmarkStart w:id="46" w:name="_Toc535335196"/>
      <w:bookmarkStart w:id="47" w:name="_Toc320026711"/>
      <w:r w:rsidRPr="00E4534F">
        <w:lastRenderedPageBreak/>
        <w:t xml:space="preserve">Etapa </w:t>
      </w:r>
      <w:r w:rsidR="009E62D3">
        <w:t>C</w:t>
      </w:r>
      <w:r w:rsidR="00C575DC">
        <w:t xml:space="preserve"> (Especificação e Implementação do Próprio Grupo)</w:t>
      </w:r>
      <w:bookmarkEnd w:id="46"/>
    </w:p>
    <w:p w14:paraId="42875A9A" w14:textId="5C1C2742" w:rsidR="008C7F84" w:rsidRPr="00104203" w:rsidRDefault="00F22461" w:rsidP="00F22461">
      <w:pPr>
        <w:pStyle w:val="Heading2"/>
      </w:pPr>
      <w:bookmarkStart w:id="48" w:name="_Toc535335197"/>
      <w:bookmarkStart w:id="49" w:name="_Toc320026712"/>
      <w:bookmarkEnd w:id="47"/>
      <w:r>
        <w:t xml:space="preserve">Especificação do </w:t>
      </w:r>
      <w:r w:rsidR="008C7F84" w:rsidRPr="00104203">
        <w:t xml:space="preserve">Esquema </w:t>
      </w:r>
      <w:r w:rsidR="008C7F84">
        <w:t xml:space="preserve">relacional </w:t>
      </w:r>
      <w:r w:rsidR="008C7F84" w:rsidRPr="00104203">
        <w:t xml:space="preserve">da base de Dados </w:t>
      </w:r>
      <w:r w:rsidR="008A09F5">
        <w:t>Origem</w:t>
      </w:r>
      <w:bookmarkEnd w:id="48"/>
      <w:r w:rsidR="003232D4" w:rsidRPr="00104203">
        <w:t xml:space="preserve"> </w:t>
      </w:r>
    </w:p>
    <w:p w14:paraId="5DABADCB" w14:textId="77777777" w:rsidR="008C7F84" w:rsidRDefault="008C7F84" w:rsidP="008C7F84">
      <w:pPr>
        <w:jc w:val="center"/>
        <w:rPr>
          <w:rFonts w:ascii="Courier New" w:hAnsi="Courier New" w:cs="Courier New"/>
          <w:sz w:val="24"/>
          <w:szCs w:val="24"/>
        </w:rPr>
      </w:pPr>
    </w:p>
    <w:p w14:paraId="47F2C03E" w14:textId="77777777" w:rsidR="008C7F84" w:rsidRDefault="008C7F84" w:rsidP="008C7F84">
      <w:pPr>
        <w:jc w:val="center"/>
        <w:rPr>
          <w:rFonts w:ascii="Courier New" w:hAnsi="Courier New" w:cs="Courier New"/>
          <w:sz w:val="24"/>
          <w:szCs w:val="24"/>
        </w:rPr>
      </w:pPr>
    </w:p>
    <w:p w14:paraId="4DA93BA0" w14:textId="77777777" w:rsidR="003232D4" w:rsidRDefault="003232D4">
      <w:pPr>
        <w:rPr>
          <w:rStyle w:val="Heading3Char"/>
        </w:rPr>
      </w:pPr>
      <w:r>
        <w:rPr>
          <w:rStyle w:val="Heading3Char"/>
        </w:rPr>
        <w:br w:type="page"/>
      </w:r>
    </w:p>
    <w:p w14:paraId="0CC1BF63" w14:textId="6284869D" w:rsidR="003232D4" w:rsidRPr="00E4534F" w:rsidRDefault="00F22461" w:rsidP="00F22461">
      <w:pPr>
        <w:pStyle w:val="Heading2"/>
      </w:pPr>
      <w:bookmarkStart w:id="50" w:name="_Toc535335198"/>
      <w:r>
        <w:rPr>
          <w:rStyle w:val="Heading3Char"/>
        </w:rPr>
        <w:lastRenderedPageBreak/>
        <w:t xml:space="preserve">Especificação de </w:t>
      </w:r>
      <w:r w:rsidR="003232D4">
        <w:rPr>
          <w:rStyle w:val="Heading3Char"/>
        </w:rPr>
        <w:t>Utilizadores</w:t>
      </w:r>
      <w:bookmarkEnd w:id="50"/>
    </w:p>
    <w:p w14:paraId="46C5F871" w14:textId="77777777" w:rsidR="008C7F84" w:rsidRDefault="008C7F84" w:rsidP="008C7F84">
      <w:pPr>
        <w:jc w:val="center"/>
        <w:rPr>
          <w:rFonts w:ascii="Courier New" w:hAnsi="Courier New" w:cs="Courier New"/>
          <w:sz w:val="24"/>
          <w:szCs w:val="24"/>
        </w:rPr>
      </w:pPr>
    </w:p>
    <w:p w14:paraId="5103CBB4" w14:textId="77777777" w:rsidR="003232D4" w:rsidRDefault="003232D4" w:rsidP="008C7F84">
      <w:pPr>
        <w:jc w:val="center"/>
        <w:rPr>
          <w:rFonts w:ascii="Courier New" w:hAnsi="Courier New" w:cs="Courier New"/>
          <w:sz w:val="24"/>
          <w:szCs w:val="24"/>
        </w:rPr>
      </w:pPr>
    </w:p>
    <w:p w14:paraId="5ED42995" w14:textId="77777777" w:rsidR="003232D4" w:rsidRDefault="003232D4">
      <w:pPr>
        <w:rPr>
          <w:rFonts w:asciiTheme="majorHAnsi" w:eastAsiaTheme="majorEastAsia" w:hAnsiTheme="majorHAnsi" w:cstheme="majorBidi"/>
          <w:color w:val="243F60" w:themeColor="accent1" w:themeShade="7F"/>
          <w:sz w:val="24"/>
          <w:szCs w:val="24"/>
        </w:rPr>
      </w:pPr>
      <w:r>
        <w:br w:type="page"/>
      </w:r>
    </w:p>
    <w:p w14:paraId="4606DA7D" w14:textId="0B209867" w:rsidR="00C575DC" w:rsidRDefault="00F22461" w:rsidP="00C575DC">
      <w:pPr>
        <w:pStyle w:val="Heading2"/>
      </w:pPr>
      <w:bookmarkStart w:id="51" w:name="_Toc535335199"/>
      <w:r>
        <w:lastRenderedPageBreak/>
        <w:t xml:space="preserve">Especificação de Gestão de </w:t>
      </w:r>
      <w:proofErr w:type="spellStart"/>
      <w:r>
        <w:t>Logs</w:t>
      </w:r>
      <w:bookmarkEnd w:id="51"/>
      <w:proofErr w:type="spellEnd"/>
    </w:p>
    <w:p w14:paraId="33B6FE6D" w14:textId="07CDE25F" w:rsidR="003232D4" w:rsidRPr="00E4534F" w:rsidRDefault="003232D4" w:rsidP="003232D4">
      <w:pPr>
        <w:pStyle w:val="Heading3"/>
      </w:pPr>
      <w:bookmarkStart w:id="52" w:name="_Toc535335200"/>
      <w:r>
        <w:t xml:space="preserve">Triggers de suporte à </w:t>
      </w:r>
      <w:r w:rsidR="00F22461">
        <w:t>gestão</w:t>
      </w:r>
      <w:r>
        <w:t xml:space="preserve"> de </w:t>
      </w:r>
      <w:proofErr w:type="spellStart"/>
      <w:r w:rsidR="00F22461">
        <w:t>logs</w:t>
      </w:r>
      <w:bookmarkEnd w:id="52"/>
      <w:proofErr w:type="spellEnd"/>
      <w:r>
        <w:t xml:space="preserve"> </w:t>
      </w:r>
    </w:p>
    <w:p w14:paraId="778490E1" w14:textId="77777777" w:rsidR="003232D4" w:rsidRDefault="003232D4" w:rsidP="008C7F84">
      <w:pPr>
        <w:jc w:val="center"/>
        <w:rPr>
          <w:rFonts w:ascii="Courier New" w:hAnsi="Courier New" w:cs="Courier New"/>
          <w:sz w:val="24"/>
          <w:szCs w:val="24"/>
        </w:rPr>
      </w:pPr>
    </w:p>
    <w:p w14:paraId="5E667B6B" w14:textId="77777777" w:rsidR="003232D4" w:rsidRDefault="003232D4">
      <w:pPr>
        <w:rPr>
          <w:rStyle w:val="Heading3Char"/>
        </w:rPr>
      </w:pPr>
      <w:r>
        <w:rPr>
          <w:rStyle w:val="Heading3Char"/>
        </w:rPr>
        <w:br w:type="page"/>
      </w:r>
    </w:p>
    <w:p w14:paraId="401D4E94" w14:textId="6ECF4E2C" w:rsidR="003232D4" w:rsidRPr="00E4534F" w:rsidRDefault="0008705E" w:rsidP="003232D4">
      <w:pPr>
        <w:pStyle w:val="Heading3"/>
      </w:pPr>
      <w:bookmarkStart w:id="53" w:name="_Toc535335201"/>
      <w:proofErr w:type="spellStart"/>
      <w:r>
        <w:rPr>
          <w:rStyle w:val="Heading3Char"/>
        </w:rPr>
        <w:lastRenderedPageBreak/>
        <w:t>Stored</w:t>
      </w:r>
      <w:proofErr w:type="spellEnd"/>
      <w:r w:rsidR="003232D4" w:rsidRPr="00104203">
        <w:rPr>
          <w:rStyle w:val="Heading3Char"/>
        </w:rPr>
        <w:t xml:space="preserve"> </w:t>
      </w:r>
      <w:proofErr w:type="spellStart"/>
      <w:r w:rsidR="003232D4" w:rsidRPr="00104203">
        <w:rPr>
          <w:rStyle w:val="Heading3Char"/>
        </w:rPr>
        <w:t>Procedures</w:t>
      </w:r>
      <w:proofErr w:type="spellEnd"/>
      <w:r w:rsidR="003232D4" w:rsidRPr="00104203">
        <w:rPr>
          <w:rStyle w:val="Heading3Char"/>
        </w:rPr>
        <w:t xml:space="preserve"> de suporte à </w:t>
      </w:r>
      <w:r w:rsidR="00F22461">
        <w:t xml:space="preserve">gestão </w:t>
      </w:r>
      <w:r w:rsidR="003232D4" w:rsidRPr="00104203">
        <w:rPr>
          <w:rStyle w:val="Heading3Char"/>
        </w:rPr>
        <w:t xml:space="preserve">de </w:t>
      </w:r>
      <w:proofErr w:type="spellStart"/>
      <w:r w:rsidR="00F22461">
        <w:rPr>
          <w:rStyle w:val="Heading3Char"/>
        </w:rPr>
        <w:t>logs</w:t>
      </w:r>
      <w:bookmarkEnd w:id="53"/>
      <w:proofErr w:type="spellEnd"/>
      <w:r w:rsidR="003232D4" w:rsidRPr="00104203">
        <w:rPr>
          <w:rStyle w:val="Heading3Char"/>
        </w:rPr>
        <w:t xml:space="preserve"> </w:t>
      </w:r>
    </w:p>
    <w:p w14:paraId="33D8F2CC" w14:textId="77777777" w:rsidR="008C7F84" w:rsidRDefault="008C7F84" w:rsidP="008C7F84">
      <w:pPr>
        <w:jc w:val="center"/>
        <w:rPr>
          <w:rFonts w:ascii="Courier New" w:hAnsi="Courier New" w:cs="Courier New"/>
          <w:sz w:val="24"/>
          <w:szCs w:val="24"/>
        </w:rPr>
      </w:pPr>
    </w:p>
    <w:p w14:paraId="24E75D98" w14:textId="77777777" w:rsidR="008C7F84" w:rsidRDefault="008C7F84" w:rsidP="008C7F84">
      <w:pPr>
        <w:jc w:val="center"/>
        <w:rPr>
          <w:rFonts w:ascii="Courier New" w:hAnsi="Courier New" w:cs="Courier New"/>
          <w:sz w:val="24"/>
          <w:szCs w:val="24"/>
        </w:rPr>
      </w:pPr>
    </w:p>
    <w:p w14:paraId="5AFE4FC2" w14:textId="77777777" w:rsidR="008C7F84" w:rsidRDefault="008C7F84" w:rsidP="008C7F84">
      <w:pPr>
        <w:jc w:val="center"/>
        <w:rPr>
          <w:rFonts w:ascii="Courier New" w:hAnsi="Courier New" w:cs="Courier New"/>
          <w:sz w:val="24"/>
          <w:szCs w:val="24"/>
        </w:rPr>
      </w:pPr>
    </w:p>
    <w:p w14:paraId="6946A083" w14:textId="77777777" w:rsidR="008C7F84" w:rsidRDefault="008C7F84" w:rsidP="008C7F84">
      <w:pPr>
        <w:jc w:val="center"/>
        <w:rPr>
          <w:rFonts w:ascii="Courier New" w:hAnsi="Courier New" w:cs="Courier New"/>
          <w:sz w:val="24"/>
          <w:szCs w:val="24"/>
        </w:rPr>
      </w:pPr>
    </w:p>
    <w:p w14:paraId="5588B607" w14:textId="77777777" w:rsidR="008C7F84" w:rsidRDefault="008C7F84" w:rsidP="008C7F84">
      <w:pPr>
        <w:jc w:val="center"/>
        <w:rPr>
          <w:rFonts w:ascii="Courier New" w:hAnsi="Courier New" w:cs="Courier New"/>
          <w:sz w:val="24"/>
          <w:szCs w:val="24"/>
        </w:rPr>
      </w:pPr>
    </w:p>
    <w:p w14:paraId="78BC0EB8" w14:textId="77777777" w:rsidR="008C7F84" w:rsidRDefault="008C7F84" w:rsidP="008C7F84">
      <w:pPr>
        <w:jc w:val="center"/>
        <w:rPr>
          <w:rFonts w:ascii="Courier New" w:hAnsi="Courier New" w:cs="Courier New"/>
          <w:sz w:val="24"/>
          <w:szCs w:val="24"/>
        </w:rPr>
      </w:pPr>
    </w:p>
    <w:p w14:paraId="618DA36D" w14:textId="77777777" w:rsidR="008C7F84" w:rsidRDefault="008C7F84" w:rsidP="008C7F84">
      <w:pPr>
        <w:jc w:val="center"/>
        <w:rPr>
          <w:rFonts w:ascii="Courier New" w:hAnsi="Courier New" w:cs="Courier New"/>
          <w:sz w:val="24"/>
          <w:szCs w:val="24"/>
        </w:rPr>
      </w:pPr>
    </w:p>
    <w:p w14:paraId="11C36CBC" w14:textId="77777777" w:rsidR="008C7F84" w:rsidRDefault="008C7F84" w:rsidP="008C7F84">
      <w:pPr>
        <w:jc w:val="center"/>
        <w:rPr>
          <w:rFonts w:ascii="Courier New" w:hAnsi="Courier New" w:cs="Courier New"/>
          <w:sz w:val="24"/>
          <w:szCs w:val="24"/>
        </w:rPr>
      </w:pPr>
    </w:p>
    <w:p w14:paraId="112F1D80" w14:textId="77777777" w:rsidR="008C7F84" w:rsidRDefault="008C7F84" w:rsidP="008C7F84">
      <w:pPr>
        <w:jc w:val="center"/>
        <w:rPr>
          <w:rFonts w:ascii="Courier New" w:hAnsi="Courier New" w:cs="Courier New"/>
          <w:sz w:val="24"/>
          <w:szCs w:val="24"/>
        </w:rPr>
      </w:pPr>
    </w:p>
    <w:p w14:paraId="578B69A0" w14:textId="77777777" w:rsidR="008C7F84" w:rsidRDefault="008C7F84" w:rsidP="008C7F84">
      <w:pPr>
        <w:jc w:val="center"/>
        <w:rPr>
          <w:rFonts w:ascii="Courier New" w:hAnsi="Courier New" w:cs="Courier New"/>
          <w:sz w:val="24"/>
          <w:szCs w:val="24"/>
        </w:rPr>
      </w:pPr>
    </w:p>
    <w:p w14:paraId="1A600CD3" w14:textId="77777777" w:rsidR="008C7F84" w:rsidRDefault="008C7F84" w:rsidP="008C7F84">
      <w:pPr>
        <w:jc w:val="center"/>
        <w:rPr>
          <w:rFonts w:ascii="Courier New" w:hAnsi="Courier New" w:cs="Courier New"/>
          <w:sz w:val="24"/>
          <w:szCs w:val="24"/>
        </w:rPr>
      </w:pPr>
    </w:p>
    <w:p w14:paraId="71D8AB21" w14:textId="77777777" w:rsidR="008C7F84" w:rsidRDefault="008C7F84" w:rsidP="008C7F84">
      <w:pPr>
        <w:jc w:val="center"/>
        <w:rPr>
          <w:rFonts w:ascii="Courier New" w:hAnsi="Courier New" w:cs="Courier New"/>
          <w:sz w:val="24"/>
          <w:szCs w:val="24"/>
        </w:rPr>
      </w:pPr>
    </w:p>
    <w:p w14:paraId="2029FED6" w14:textId="77777777" w:rsidR="008C7F84" w:rsidRDefault="008C7F84" w:rsidP="008C7F84">
      <w:pPr>
        <w:jc w:val="center"/>
        <w:rPr>
          <w:rFonts w:ascii="Courier New" w:hAnsi="Courier New" w:cs="Courier New"/>
          <w:sz w:val="24"/>
          <w:szCs w:val="24"/>
        </w:rPr>
      </w:pPr>
    </w:p>
    <w:p w14:paraId="06221650" w14:textId="77777777" w:rsidR="008C7F84" w:rsidRDefault="008C7F84" w:rsidP="008C7F84">
      <w:pPr>
        <w:jc w:val="center"/>
        <w:rPr>
          <w:rFonts w:ascii="Courier New" w:hAnsi="Courier New" w:cs="Courier New"/>
          <w:sz w:val="24"/>
          <w:szCs w:val="24"/>
        </w:rPr>
      </w:pPr>
    </w:p>
    <w:p w14:paraId="64BEA1E0" w14:textId="77777777" w:rsidR="008C7F84" w:rsidRDefault="008C7F84" w:rsidP="008C7F84">
      <w:pPr>
        <w:jc w:val="center"/>
        <w:rPr>
          <w:rFonts w:ascii="Courier New" w:hAnsi="Courier New" w:cs="Courier New"/>
          <w:sz w:val="24"/>
          <w:szCs w:val="24"/>
        </w:rPr>
      </w:pPr>
    </w:p>
    <w:p w14:paraId="0054EBAA" w14:textId="77777777" w:rsidR="008C7F84" w:rsidRDefault="008C7F84" w:rsidP="008C7F84">
      <w:pPr>
        <w:rPr>
          <w:rFonts w:asciiTheme="majorHAnsi" w:eastAsiaTheme="majorEastAsia" w:hAnsiTheme="majorHAnsi" w:cstheme="majorBidi"/>
          <w:b/>
          <w:bCs/>
          <w:i/>
          <w:iCs/>
          <w:color w:val="4F81BD" w:themeColor="accent1"/>
        </w:rPr>
      </w:pPr>
      <w:r>
        <w:br w:type="page"/>
      </w:r>
    </w:p>
    <w:p w14:paraId="54E191B4" w14:textId="7C414C57" w:rsidR="008C7F84" w:rsidRDefault="00A81F6D" w:rsidP="00F22461">
      <w:pPr>
        <w:pStyle w:val="Heading2"/>
      </w:pPr>
      <w:bookmarkStart w:id="54" w:name="_Toc535335202"/>
      <w:r>
        <w:lastRenderedPageBreak/>
        <w:t>Avaliação da especificação</w:t>
      </w:r>
      <w:r w:rsidR="003232D4">
        <w:t xml:space="preserve"> do próprio grupo</w:t>
      </w:r>
      <w:r w:rsidR="00C575DC">
        <w:t xml:space="preserve"> </w:t>
      </w:r>
      <w:r w:rsidR="00F22461">
        <w:t>Gestão</w:t>
      </w:r>
      <w:r w:rsidR="00C575DC">
        <w:t xml:space="preserve"> de </w:t>
      </w:r>
      <w:proofErr w:type="spellStart"/>
      <w:r w:rsidR="00F22461">
        <w:t>Logs</w:t>
      </w:r>
      <w:bookmarkEnd w:id="54"/>
      <w:proofErr w:type="spellEnd"/>
    </w:p>
    <w:p w14:paraId="6C9F8207" w14:textId="77777777" w:rsidR="008C7F84" w:rsidRDefault="008C7F84" w:rsidP="008C7F8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C7F84" w14:paraId="3EB70AC7" w14:textId="77777777" w:rsidTr="00E5288E">
        <w:tc>
          <w:tcPr>
            <w:tcW w:w="8720" w:type="dxa"/>
            <w:shd w:val="clear" w:color="auto" w:fill="E6E6E6"/>
          </w:tcPr>
          <w:p w14:paraId="21798A4F" w14:textId="38076C2A" w:rsidR="003232D4" w:rsidRDefault="003232D4" w:rsidP="003232D4">
            <w:pPr>
              <w:rPr>
                <w:rFonts w:asciiTheme="majorHAnsi" w:eastAsiaTheme="majorEastAsia" w:hAnsiTheme="majorHAnsi" w:cstheme="majorBidi"/>
                <w:color w:val="365F91" w:themeColor="accent1" w:themeShade="BF"/>
                <w:sz w:val="26"/>
                <w:szCs w:val="26"/>
              </w:rPr>
            </w:pPr>
          </w:p>
          <w:p w14:paraId="4ED02072" w14:textId="77777777" w:rsidR="003232D4" w:rsidRDefault="003232D4" w:rsidP="003232D4">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4EBBCAD2" w14:textId="77777777" w:rsidR="003232D4" w:rsidRDefault="003232D4" w:rsidP="00E5288E">
            <w:pPr>
              <w:rPr>
                <w:rFonts w:ascii="Courier New" w:hAnsi="Courier New" w:cs="Courier New"/>
                <w:sz w:val="24"/>
                <w:szCs w:val="24"/>
              </w:rPr>
            </w:pPr>
          </w:p>
          <w:p w14:paraId="16B2CE19" w14:textId="31F7A7A5" w:rsidR="008C7F84" w:rsidRDefault="008C7F84" w:rsidP="00E5288E">
            <w:pPr>
              <w:rPr>
                <w:rFonts w:ascii="Courier New" w:hAnsi="Courier New" w:cs="Courier New"/>
                <w:sz w:val="24"/>
                <w:szCs w:val="24"/>
              </w:rPr>
            </w:pPr>
            <w:r>
              <w:rPr>
                <w:rFonts w:ascii="Courier New" w:hAnsi="Courier New" w:cs="Courier New"/>
                <w:sz w:val="24"/>
                <w:szCs w:val="24"/>
              </w:rPr>
              <w:t>Justificação:</w:t>
            </w:r>
          </w:p>
          <w:p w14:paraId="04E73245" w14:textId="77777777" w:rsidR="007156EE" w:rsidRDefault="007156EE" w:rsidP="00E5288E">
            <w:pPr>
              <w:rPr>
                <w:rFonts w:ascii="Courier New" w:hAnsi="Courier New" w:cs="Courier New"/>
                <w:sz w:val="24"/>
                <w:szCs w:val="24"/>
              </w:rPr>
            </w:pPr>
            <w:r>
              <w:rPr>
                <w:rFonts w:ascii="Courier New" w:hAnsi="Courier New" w:cs="Courier New"/>
                <w:sz w:val="24"/>
                <w:szCs w:val="24"/>
              </w:rPr>
              <w:t>&lt;fazer um resumo dos principais pontos fracos e fortes.</w:t>
            </w:r>
          </w:p>
          <w:p w14:paraId="348045ED" w14:textId="05B4AB4E" w:rsidR="007156EE" w:rsidRDefault="007156EE" w:rsidP="00E5288E">
            <w:pPr>
              <w:rPr>
                <w:rFonts w:ascii="Courier New" w:hAnsi="Courier New" w:cs="Courier New"/>
                <w:sz w:val="24"/>
                <w:szCs w:val="24"/>
              </w:rPr>
            </w:pPr>
            <w:r>
              <w:rPr>
                <w:rFonts w:ascii="Courier New" w:hAnsi="Courier New" w:cs="Courier New"/>
                <w:sz w:val="24"/>
                <w:szCs w:val="24"/>
              </w:rPr>
              <w:t>Depois de ler esta secção o leitor deve ter uma visão sobre que secções estavam mais fracas (triggers? Base de dados?)&gt;</w:t>
            </w:r>
          </w:p>
          <w:p w14:paraId="5869CB4B" w14:textId="77777777" w:rsidR="00117E16" w:rsidRDefault="00117E16" w:rsidP="00E5288E">
            <w:pPr>
              <w:rPr>
                <w:rFonts w:ascii="Courier New" w:hAnsi="Courier New" w:cs="Courier New"/>
                <w:sz w:val="24"/>
                <w:szCs w:val="24"/>
              </w:rPr>
            </w:pPr>
          </w:p>
          <w:p w14:paraId="6DA8EDAF" w14:textId="77777777" w:rsidR="00117E16" w:rsidRDefault="00117E16" w:rsidP="00E5288E">
            <w:pPr>
              <w:rPr>
                <w:rFonts w:ascii="Courier New" w:hAnsi="Courier New" w:cs="Courier New"/>
                <w:sz w:val="24"/>
                <w:szCs w:val="24"/>
              </w:rPr>
            </w:pPr>
          </w:p>
          <w:p w14:paraId="04B352EE" w14:textId="77777777" w:rsidR="00117E16" w:rsidRDefault="00117E16" w:rsidP="00E5288E">
            <w:pPr>
              <w:rPr>
                <w:rFonts w:ascii="Courier New" w:hAnsi="Courier New" w:cs="Courier New"/>
                <w:sz w:val="24"/>
                <w:szCs w:val="24"/>
              </w:rPr>
            </w:pPr>
          </w:p>
          <w:p w14:paraId="649941F6" w14:textId="77777777" w:rsidR="008C7F84" w:rsidRDefault="008C7F84" w:rsidP="00E5288E">
            <w:pPr>
              <w:rPr>
                <w:rFonts w:ascii="Courier New" w:hAnsi="Courier New" w:cs="Courier New"/>
                <w:sz w:val="24"/>
                <w:szCs w:val="24"/>
              </w:rPr>
            </w:pPr>
          </w:p>
          <w:p w14:paraId="023CB1C7" w14:textId="77777777" w:rsidR="008C7F84" w:rsidRDefault="008C7F84" w:rsidP="00E5288E">
            <w:pPr>
              <w:rPr>
                <w:rFonts w:ascii="Courier New" w:hAnsi="Courier New" w:cs="Courier New"/>
                <w:sz w:val="24"/>
                <w:szCs w:val="24"/>
              </w:rPr>
            </w:pPr>
          </w:p>
          <w:p w14:paraId="645AB8EA" w14:textId="77777777" w:rsidR="008C7F84" w:rsidRDefault="008C7F84" w:rsidP="00E5288E">
            <w:pPr>
              <w:rPr>
                <w:rFonts w:ascii="Courier New" w:hAnsi="Courier New" w:cs="Courier New"/>
                <w:sz w:val="24"/>
                <w:szCs w:val="24"/>
              </w:rPr>
            </w:pPr>
          </w:p>
          <w:p w14:paraId="27AA8B5A" w14:textId="6E812DC7" w:rsidR="008C7F84" w:rsidRDefault="008C7F84" w:rsidP="00E5288E">
            <w:pPr>
              <w:rPr>
                <w:rFonts w:ascii="Courier New" w:hAnsi="Courier New" w:cs="Courier New"/>
                <w:sz w:val="24"/>
                <w:szCs w:val="24"/>
              </w:rPr>
            </w:pPr>
          </w:p>
          <w:p w14:paraId="1CF751B9" w14:textId="77777777" w:rsidR="008C7F84" w:rsidRDefault="008C7F84" w:rsidP="00E5288E">
            <w:pPr>
              <w:rPr>
                <w:rFonts w:ascii="Courier New" w:hAnsi="Courier New" w:cs="Courier New"/>
                <w:sz w:val="24"/>
                <w:szCs w:val="24"/>
              </w:rPr>
            </w:pPr>
          </w:p>
          <w:p w14:paraId="5706E61F" w14:textId="77777777" w:rsidR="008C7F84" w:rsidRDefault="008C7F84" w:rsidP="00E5288E">
            <w:pPr>
              <w:rPr>
                <w:rFonts w:ascii="Courier New" w:hAnsi="Courier New" w:cs="Courier New"/>
                <w:sz w:val="24"/>
                <w:szCs w:val="24"/>
              </w:rPr>
            </w:pPr>
          </w:p>
        </w:tc>
      </w:tr>
    </w:tbl>
    <w:p w14:paraId="0F255421" w14:textId="77777777" w:rsidR="008C7F84" w:rsidRDefault="008C7F84" w:rsidP="008C7F84">
      <w:r>
        <w:br w:type="page"/>
      </w:r>
    </w:p>
    <w:p w14:paraId="32809C3E" w14:textId="066D73B4" w:rsidR="00F22461" w:rsidRDefault="00F22461" w:rsidP="00F22461">
      <w:pPr>
        <w:pStyle w:val="Heading2"/>
      </w:pPr>
      <w:bookmarkStart w:id="55" w:name="_Toc535335203"/>
      <w:r>
        <w:lastRenderedPageBreak/>
        <w:t xml:space="preserve">Implementação Gestão de </w:t>
      </w:r>
      <w:proofErr w:type="spellStart"/>
      <w:r>
        <w:t>Logs</w:t>
      </w:r>
      <w:bookmarkEnd w:id="55"/>
      <w:proofErr w:type="spellEnd"/>
    </w:p>
    <w:p w14:paraId="0596FF17" w14:textId="1B514D29" w:rsidR="00486A54" w:rsidRDefault="00486A54" w:rsidP="00F22461">
      <w:pPr>
        <w:pStyle w:val="Heading3"/>
      </w:pPr>
      <w:bookmarkStart w:id="56" w:name="_Toc535335204"/>
      <w:r>
        <w:t>Utilizadores</w:t>
      </w:r>
      <w:r w:rsidR="0008705E">
        <w:t xml:space="preserve"> implementados</w:t>
      </w:r>
      <w:bookmarkEnd w:id="56"/>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486A54" w14:paraId="1FE8280E" w14:textId="77777777" w:rsidTr="00A81F6D">
        <w:tc>
          <w:tcPr>
            <w:tcW w:w="8720" w:type="dxa"/>
            <w:shd w:val="clear" w:color="auto" w:fill="E6E6E6"/>
          </w:tcPr>
          <w:p w14:paraId="52FA6165" w14:textId="77777777" w:rsidR="00486A54" w:rsidRDefault="00486A54" w:rsidP="00A81F6D">
            <w:pPr>
              <w:rPr>
                <w:rFonts w:ascii="Courier New" w:hAnsi="Courier New" w:cs="Courier New"/>
                <w:sz w:val="24"/>
                <w:szCs w:val="24"/>
              </w:rPr>
            </w:pPr>
          </w:p>
          <w:tbl>
            <w:tblPr>
              <w:tblStyle w:val="TableGrid"/>
              <w:tblW w:w="5920" w:type="dxa"/>
              <w:tblLook w:val="04A0" w:firstRow="1" w:lastRow="0" w:firstColumn="1" w:lastColumn="0" w:noHBand="0" w:noVBand="1"/>
            </w:tblPr>
            <w:tblGrid>
              <w:gridCol w:w="1728"/>
              <w:gridCol w:w="1729"/>
              <w:gridCol w:w="1369"/>
              <w:gridCol w:w="1094"/>
            </w:tblGrid>
            <w:tr w:rsidR="00486A54" w14:paraId="1E730BA3" w14:textId="77777777" w:rsidTr="00A81F6D">
              <w:tc>
                <w:tcPr>
                  <w:tcW w:w="1728" w:type="dxa"/>
                  <w:vMerge w:val="restart"/>
                  <w:vAlign w:val="center"/>
                </w:tcPr>
                <w:p w14:paraId="6A775028" w14:textId="77777777" w:rsidR="00486A54" w:rsidRPr="00B01B61" w:rsidRDefault="00486A54" w:rsidP="00A81F6D">
                  <w:pPr>
                    <w:jc w:val="center"/>
                  </w:pPr>
                  <w:r w:rsidRPr="00B01B61">
                    <w:rPr>
                      <w:rFonts w:ascii="Courier New" w:hAnsi="Courier New" w:cs="Courier New"/>
                      <w:b/>
                      <w:sz w:val="24"/>
                      <w:szCs w:val="24"/>
                    </w:rPr>
                    <w:t>Tabela</w:t>
                  </w:r>
                </w:p>
              </w:tc>
              <w:tc>
                <w:tcPr>
                  <w:tcW w:w="4192" w:type="dxa"/>
                  <w:gridSpan w:val="3"/>
                </w:tcPr>
                <w:p w14:paraId="7E4B0105" w14:textId="77777777" w:rsidR="00486A54" w:rsidRDefault="00486A54" w:rsidP="00A81F6D">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486A54" w14:paraId="7F97B3B4" w14:textId="77777777" w:rsidTr="00A81F6D">
              <w:tc>
                <w:tcPr>
                  <w:tcW w:w="1728" w:type="dxa"/>
                  <w:vMerge/>
                </w:tcPr>
                <w:p w14:paraId="3E923891" w14:textId="77777777" w:rsidR="00486A54" w:rsidRPr="00B01B61" w:rsidRDefault="00486A54" w:rsidP="00A81F6D">
                  <w:pPr>
                    <w:jc w:val="center"/>
                    <w:rPr>
                      <w:rFonts w:ascii="Courier New" w:hAnsi="Courier New" w:cs="Courier New"/>
                      <w:b/>
                      <w:sz w:val="24"/>
                      <w:szCs w:val="24"/>
                    </w:rPr>
                  </w:pPr>
                </w:p>
              </w:tc>
              <w:tc>
                <w:tcPr>
                  <w:tcW w:w="1729" w:type="dxa"/>
                </w:tcPr>
                <w:p w14:paraId="0A90F00A"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75556F8B"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69A52560"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r>
            <w:tr w:rsidR="00486A54" w14:paraId="77F77DD3" w14:textId="77777777" w:rsidTr="00A81F6D">
              <w:tc>
                <w:tcPr>
                  <w:tcW w:w="1728" w:type="dxa"/>
                </w:tcPr>
                <w:p w14:paraId="79D60CCE"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23B623D0"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1D88A879"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1EB3EF7E" w14:textId="77777777" w:rsidR="00486A54" w:rsidRDefault="00486A54" w:rsidP="00A81F6D">
                  <w:pPr>
                    <w:jc w:val="center"/>
                    <w:rPr>
                      <w:rFonts w:ascii="Courier New" w:hAnsi="Courier New" w:cs="Courier New"/>
                      <w:sz w:val="24"/>
                      <w:szCs w:val="24"/>
                    </w:rPr>
                  </w:pPr>
                </w:p>
              </w:tc>
            </w:tr>
            <w:tr w:rsidR="00486A54" w14:paraId="1AC82734" w14:textId="77777777" w:rsidTr="00A81F6D">
              <w:tc>
                <w:tcPr>
                  <w:tcW w:w="1728" w:type="dxa"/>
                </w:tcPr>
                <w:p w14:paraId="6CA30BAC"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4603C7A3"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1A0E7F53"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39375517" w14:textId="77777777" w:rsidR="00486A54" w:rsidRDefault="00486A54" w:rsidP="00A81F6D">
                  <w:pPr>
                    <w:jc w:val="center"/>
                    <w:rPr>
                      <w:rFonts w:ascii="Courier New" w:hAnsi="Courier New" w:cs="Courier New"/>
                      <w:sz w:val="24"/>
                      <w:szCs w:val="24"/>
                    </w:rPr>
                  </w:pPr>
                </w:p>
              </w:tc>
            </w:tr>
            <w:tr w:rsidR="00486A54" w14:paraId="73E59BC7" w14:textId="77777777" w:rsidTr="00A81F6D">
              <w:tc>
                <w:tcPr>
                  <w:tcW w:w="1728" w:type="dxa"/>
                </w:tcPr>
                <w:p w14:paraId="0B94B32F"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2AADBE0" w14:textId="77777777" w:rsidR="00486A54" w:rsidRDefault="00486A54" w:rsidP="00A81F6D">
                  <w:pPr>
                    <w:jc w:val="center"/>
                    <w:rPr>
                      <w:rFonts w:ascii="Courier New" w:hAnsi="Courier New" w:cs="Courier New"/>
                      <w:sz w:val="24"/>
                      <w:szCs w:val="24"/>
                    </w:rPr>
                  </w:pPr>
                </w:p>
              </w:tc>
              <w:tc>
                <w:tcPr>
                  <w:tcW w:w="1369" w:type="dxa"/>
                </w:tcPr>
                <w:p w14:paraId="4FC21D5B" w14:textId="77777777" w:rsidR="00486A54" w:rsidRDefault="00486A54" w:rsidP="00A81F6D">
                  <w:pPr>
                    <w:jc w:val="center"/>
                    <w:rPr>
                      <w:rFonts w:ascii="Courier New" w:hAnsi="Courier New" w:cs="Courier New"/>
                      <w:sz w:val="24"/>
                      <w:szCs w:val="24"/>
                    </w:rPr>
                  </w:pPr>
                </w:p>
              </w:tc>
              <w:tc>
                <w:tcPr>
                  <w:tcW w:w="1094" w:type="dxa"/>
                </w:tcPr>
                <w:p w14:paraId="64ED04FF" w14:textId="77777777" w:rsidR="00486A54" w:rsidRDefault="00486A54" w:rsidP="00A81F6D">
                  <w:pPr>
                    <w:jc w:val="center"/>
                    <w:rPr>
                      <w:rFonts w:ascii="Courier New" w:hAnsi="Courier New" w:cs="Courier New"/>
                      <w:sz w:val="24"/>
                      <w:szCs w:val="24"/>
                    </w:rPr>
                  </w:pPr>
                </w:p>
              </w:tc>
            </w:tr>
            <w:tr w:rsidR="00486A54" w14:paraId="3294CA0F" w14:textId="77777777" w:rsidTr="00A81F6D">
              <w:tc>
                <w:tcPr>
                  <w:tcW w:w="1728" w:type="dxa"/>
                </w:tcPr>
                <w:p w14:paraId="4A9605C6" w14:textId="053B44CE" w:rsidR="00486A54" w:rsidRPr="00B01B61" w:rsidRDefault="0008705E" w:rsidP="00A81F6D">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00486A54" w:rsidRPr="00B01B61">
                    <w:rPr>
                      <w:rFonts w:ascii="Courier New" w:hAnsi="Courier New" w:cs="Courier New"/>
                      <w:b/>
                      <w:sz w:val="24"/>
                      <w:szCs w:val="24"/>
                    </w:rPr>
                    <w:t xml:space="preserve"> Proc.</w:t>
                  </w:r>
                </w:p>
              </w:tc>
              <w:tc>
                <w:tcPr>
                  <w:tcW w:w="1729" w:type="dxa"/>
                </w:tcPr>
                <w:p w14:paraId="786846BB" w14:textId="77777777" w:rsidR="00486A54" w:rsidRDefault="00486A54" w:rsidP="00A81F6D">
                  <w:pPr>
                    <w:jc w:val="center"/>
                    <w:rPr>
                      <w:rFonts w:ascii="Courier New" w:hAnsi="Courier New" w:cs="Courier New"/>
                      <w:sz w:val="24"/>
                      <w:szCs w:val="24"/>
                    </w:rPr>
                  </w:pPr>
                </w:p>
              </w:tc>
              <w:tc>
                <w:tcPr>
                  <w:tcW w:w="1369" w:type="dxa"/>
                </w:tcPr>
                <w:p w14:paraId="536E70EA" w14:textId="77777777" w:rsidR="00486A54" w:rsidRDefault="00486A54" w:rsidP="00A81F6D">
                  <w:pPr>
                    <w:jc w:val="center"/>
                    <w:rPr>
                      <w:rFonts w:ascii="Courier New" w:hAnsi="Courier New" w:cs="Courier New"/>
                      <w:sz w:val="24"/>
                      <w:szCs w:val="24"/>
                    </w:rPr>
                  </w:pPr>
                </w:p>
              </w:tc>
              <w:tc>
                <w:tcPr>
                  <w:tcW w:w="1094" w:type="dxa"/>
                </w:tcPr>
                <w:p w14:paraId="4EEE99F2" w14:textId="77777777" w:rsidR="00486A54" w:rsidRDefault="00486A54" w:rsidP="00A81F6D">
                  <w:pPr>
                    <w:jc w:val="center"/>
                    <w:rPr>
                      <w:rFonts w:ascii="Courier New" w:hAnsi="Courier New" w:cs="Courier New"/>
                      <w:sz w:val="24"/>
                      <w:szCs w:val="24"/>
                    </w:rPr>
                  </w:pPr>
                </w:p>
              </w:tc>
            </w:tr>
            <w:tr w:rsidR="00486A54" w14:paraId="58B75574" w14:textId="77777777" w:rsidTr="00A81F6D">
              <w:tc>
                <w:tcPr>
                  <w:tcW w:w="1728" w:type="dxa"/>
                </w:tcPr>
                <w:p w14:paraId="11185F91"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6F170767"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6183F06E"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1DAB8919" w14:textId="77777777" w:rsidR="00486A54" w:rsidRDefault="00486A54" w:rsidP="00A81F6D">
                  <w:pPr>
                    <w:jc w:val="center"/>
                    <w:rPr>
                      <w:rFonts w:ascii="Courier New" w:hAnsi="Courier New" w:cs="Courier New"/>
                      <w:sz w:val="24"/>
                      <w:szCs w:val="24"/>
                    </w:rPr>
                  </w:pPr>
                </w:p>
              </w:tc>
            </w:tr>
            <w:tr w:rsidR="00486A54" w14:paraId="755BB00F" w14:textId="77777777" w:rsidTr="00A81F6D">
              <w:tc>
                <w:tcPr>
                  <w:tcW w:w="1728" w:type="dxa"/>
                </w:tcPr>
                <w:p w14:paraId="0C562706"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023C986" w14:textId="77777777" w:rsidR="00486A54" w:rsidRDefault="00486A54" w:rsidP="00A81F6D">
                  <w:pPr>
                    <w:jc w:val="center"/>
                    <w:rPr>
                      <w:rFonts w:ascii="Courier New" w:hAnsi="Courier New" w:cs="Courier New"/>
                      <w:sz w:val="24"/>
                      <w:szCs w:val="24"/>
                    </w:rPr>
                  </w:pPr>
                </w:p>
              </w:tc>
              <w:tc>
                <w:tcPr>
                  <w:tcW w:w="1369" w:type="dxa"/>
                </w:tcPr>
                <w:p w14:paraId="57F70A4C" w14:textId="77777777" w:rsidR="00486A54" w:rsidRDefault="00486A54" w:rsidP="00A81F6D">
                  <w:pPr>
                    <w:jc w:val="center"/>
                    <w:rPr>
                      <w:rFonts w:ascii="Courier New" w:hAnsi="Courier New" w:cs="Courier New"/>
                      <w:sz w:val="24"/>
                      <w:szCs w:val="24"/>
                    </w:rPr>
                  </w:pPr>
                </w:p>
              </w:tc>
              <w:tc>
                <w:tcPr>
                  <w:tcW w:w="1094" w:type="dxa"/>
                </w:tcPr>
                <w:p w14:paraId="3B52DFAC" w14:textId="77777777" w:rsidR="00486A54" w:rsidRDefault="00486A54" w:rsidP="00A81F6D">
                  <w:pPr>
                    <w:jc w:val="center"/>
                    <w:rPr>
                      <w:rFonts w:ascii="Courier New" w:hAnsi="Courier New" w:cs="Courier New"/>
                      <w:sz w:val="24"/>
                      <w:szCs w:val="24"/>
                    </w:rPr>
                  </w:pPr>
                </w:p>
              </w:tc>
            </w:tr>
          </w:tbl>
          <w:p w14:paraId="597E22D6" w14:textId="77777777" w:rsidR="00486A54" w:rsidRDefault="00486A54" w:rsidP="00A81F6D">
            <w:pPr>
              <w:rPr>
                <w:rFonts w:ascii="Courier New" w:hAnsi="Courier New" w:cs="Courier New"/>
                <w:sz w:val="24"/>
                <w:szCs w:val="24"/>
              </w:rPr>
            </w:pPr>
          </w:p>
          <w:p w14:paraId="570B6174" w14:textId="77777777" w:rsidR="00486A54" w:rsidRDefault="00486A54" w:rsidP="00A81F6D">
            <w:pPr>
              <w:rPr>
                <w:rFonts w:ascii="Courier New" w:hAnsi="Courier New" w:cs="Courier New"/>
                <w:sz w:val="24"/>
                <w:szCs w:val="24"/>
              </w:rPr>
            </w:pPr>
          </w:p>
          <w:p w14:paraId="6AA686B0" w14:textId="77777777" w:rsidR="00486A54" w:rsidRDefault="00486A54" w:rsidP="00A81F6D">
            <w:pPr>
              <w:rPr>
                <w:rFonts w:ascii="Courier New" w:hAnsi="Courier New" w:cs="Courier New"/>
                <w:sz w:val="24"/>
                <w:szCs w:val="24"/>
              </w:rPr>
            </w:pPr>
          </w:p>
          <w:p w14:paraId="118A0F31" w14:textId="77777777" w:rsidR="00486A54" w:rsidRDefault="00486A54" w:rsidP="00A81F6D">
            <w:pPr>
              <w:rPr>
                <w:rFonts w:ascii="Courier New" w:hAnsi="Courier New" w:cs="Courier New"/>
                <w:sz w:val="24"/>
                <w:szCs w:val="24"/>
              </w:rPr>
            </w:pPr>
          </w:p>
          <w:p w14:paraId="20E38EEA" w14:textId="77777777" w:rsidR="00486A54" w:rsidRPr="00CB389B" w:rsidRDefault="00486A54" w:rsidP="00A81F6D">
            <w:pPr>
              <w:rPr>
                <w:rFonts w:ascii="Courier New" w:hAnsi="Courier New" w:cs="Courier New"/>
                <w:b/>
                <w:sz w:val="24"/>
                <w:szCs w:val="24"/>
              </w:rPr>
            </w:pPr>
          </w:p>
          <w:p w14:paraId="54EE7C20" w14:textId="77777777" w:rsidR="00486A54" w:rsidRDefault="00486A54" w:rsidP="00A81F6D">
            <w:pPr>
              <w:rPr>
                <w:rFonts w:ascii="Courier New" w:hAnsi="Courier New" w:cs="Courier New"/>
                <w:sz w:val="24"/>
                <w:szCs w:val="24"/>
              </w:rPr>
            </w:pPr>
          </w:p>
          <w:p w14:paraId="5C1CBEA6" w14:textId="77777777" w:rsidR="00486A54" w:rsidRDefault="00486A54" w:rsidP="00A81F6D">
            <w:pPr>
              <w:rPr>
                <w:rFonts w:ascii="Courier New" w:hAnsi="Courier New" w:cs="Courier New"/>
                <w:sz w:val="24"/>
                <w:szCs w:val="24"/>
              </w:rPr>
            </w:pPr>
          </w:p>
          <w:p w14:paraId="55CADD24" w14:textId="77777777" w:rsidR="00486A54" w:rsidRDefault="00486A54" w:rsidP="00A81F6D">
            <w:pPr>
              <w:rPr>
                <w:rFonts w:ascii="Courier New" w:hAnsi="Courier New" w:cs="Courier New"/>
                <w:sz w:val="24"/>
                <w:szCs w:val="24"/>
              </w:rPr>
            </w:pPr>
          </w:p>
          <w:p w14:paraId="62928B10" w14:textId="77777777" w:rsidR="00486A54" w:rsidRDefault="00486A54" w:rsidP="00A81F6D">
            <w:pPr>
              <w:rPr>
                <w:rFonts w:ascii="Courier New" w:hAnsi="Courier New" w:cs="Courier New"/>
                <w:sz w:val="24"/>
                <w:szCs w:val="24"/>
              </w:rPr>
            </w:pPr>
          </w:p>
          <w:p w14:paraId="2AEDCE9D" w14:textId="77777777" w:rsidR="00486A54" w:rsidRDefault="00486A54" w:rsidP="00A81F6D">
            <w:pPr>
              <w:rPr>
                <w:rFonts w:ascii="Courier New" w:hAnsi="Courier New" w:cs="Courier New"/>
                <w:sz w:val="24"/>
                <w:szCs w:val="24"/>
              </w:rPr>
            </w:pPr>
          </w:p>
          <w:p w14:paraId="001C22CC" w14:textId="77777777" w:rsidR="00486A54" w:rsidRDefault="00486A54" w:rsidP="00A81F6D">
            <w:pPr>
              <w:rPr>
                <w:rFonts w:ascii="Courier New" w:hAnsi="Courier New" w:cs="Courier New"/>
                <w:sz w:val="24"/>
                <w:szCs w:val="24"/>
              </w:rPr>
            </w:pPr>
          </w:p>
          <w:p w14:paraId="526FA3B5" w14:textId="77777777" w:rsidR="00486A54" w:rsidRDefault="00486A54" w:rsidP="00A81F6D">
            <w:pPr>
              <w:rPr>
                <w:rFonts w:ascii="Courier New" w:hAnsi="Courier New" w:cs="Courier New"/>
                <w:sz w:val="24"/>
                <w:szCs w:val="24"/>
              </w:rPr>
            </w:pPr>
          </w:p>
        </w:tc>
      </w:tr>
    </w:tbl>
    <w:p w14:paraId="1F375A5D" w14:textId="77777777" w:rsidR="00486A54" w:rsidRDefault="00486A54" w:rsidP="008C7F84">
      <w:pPr>
        <w:rPr>
          <w:rFonts w:asciiTheme="majorHAnsi" w:eastAsiaTheme="majorEastAsia" w:hAnsiTheme="majorHAnsi" w:cstheme="majorBidi"/>
          <w:color w:val="243F60" w:themeColor="accent1" w:themeShade="7F"/>
          <w:sz w:val="24"/>
          <w:szCs w:val="24"/>
        </w:rPr>
      </w:pPr>
    </w:p>
    <w:p w14:paraId="4B3B39C2" w14:textId="77777777" w:rsidR="00486A54" w:rsidRDefault="00486A54">
      <w:pPr>
        <w:rPr>
          <w:rFonts w:asciiTheme="majorHAnsi" w:eastAsiaTheme="majorEastAsia" w:hAnsiTheme="majorHAnsi" w:cstheme="majorBidi"/>
          <w:b/>
          <w:bCs/>
          <w:i/>
          <w:iCs/>
          <w:color w:val="4F81BD" w:themeColor="accent1"/>
        </w:rPr>
      </w:pPr>
      <w:r>
        <w:br w:type="page"/>
      </w:r>
    </w:p>
    <w:p w14:paraId="75D1E417" w14:textId="5D1C15C7" w:rsidR="008C7F84" w:rsidRDefault="00F22461" w:rsidP="00F22461">
      <w:pPr>
        <w:pStyle w:val="Heading3"/>
      </w:pPr>
      <w:bookmarkStart w:id="57" w:name="_Toc535335205"/>
      <w:r>
        <w:lastRenderedPageBreak/>
        <w:t xml:space="preserve">Lista de </w:t>
      </w:r>
      <w:r w:rsidR="007156EE">
        <w:t>Triggers</w:t>
      </w:r>
      <w:bookmarkEnd w:id="57"/>
      <w:r>
        <w:t xml:space="preserve"> </w:t>
      </w:r>
    </w:p>
    <w:p w14:paraId="10284D3B" w14:textId="77777777" w:rsidR="008C7F84" w:rsidRPr="00226BFA" w:rsidRDefault="008C7F84" w:rsidP="008C7F8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C7F84" w14:paraId="7CB9E84B" w14:textId="77777777" w:rsidTr="00E5288E">
        <w:tc>
          <w:tcPr>
            <w:tcW w:w="8720" w:type="dxa"/>
            <w:shd w:val="clear" w:color="auto" w:fill="E6E6E6"/>
          </w:tcPr>
          <w:p w14:paraId="2DDFB781" w14:textId="77777777" w:rsidR="008C7F84" w:rsidRDefault="008C7F84" w:rsidP="00E5288E">
            <w:pPr>
              <w:rPr>
                <w:rFonts w:ascii="Courier New" w:hAnsi="Courier New" w:cs="Courier New"/>
                <w:b/>
                <w:sz w:val="24"/>
                <w:szCs w:val="24"/>
              </w:rPr>
            </w:pPr>
          </w:p>
          <w:p w14:paraId="7A8FA2A8"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Triggers (para cada trigger assinalar com x em célula correspondente)</w:t>
            </w:r>
          </w:p>
          <w:p w14:paraId="735FFC37"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8C7F84" w14:paraId="61F9DDA3" w14:textId="77777777" w:rsidTr="00E5288E">
              <w:tc>
                <w:tcPr>
                  <w:tcW w:w="1795" w:type="dxa"/>
                </w:tcPr>
                <w:p w14:paraId="445BCD7B" w14:textId="77777777" w:rsidR="008C7F84" w:rsidRDefault="008C7F84" w:rsidP="00E5288E">
                  <w:pPr>
                    <w:rPr>
                      <w:rFonts w:ascii="Courier New" w:hAnsi="Courier New" w:cs="Courier New"/>
                      <w:sz w:val="24"/>
                      <w:szCs w:val="24"/>
                    </w:rPr>
                  </w:pPr>
                </w:p>
              </w:tc>
              <w:tc>
                <w:tcPr>
                  <w:tcW w:w="1674" w:type="dxa"/>
                </w:tcPr>
                <w:p w14:paraId="10E6B922"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7E5911D5" w14:textId="77777777" w:rsidR="008C7F84" w:rsidRDefault="008C7F84" w:rsidP="00E5288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3A0E1955" w14:textId="77777777" w:rsidR="008C7F84" w:rsidRDefault="008C7F84" w:rsidP="00E5288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49EE9C95"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0FB2AFFC" w14:textId="77777777" w:rsidTr="00E5288E">
              <w:tc>
                <w:tcPr>
                  <w:tcW w:w="1795" w:type="dxa"/>
                </w:tcPr>
                <w:p w14:paraId="49B8AA6E" w14:textId="77777777" w:rsidR="008C7F84" w:rsidRDefault="008C7F84" w:rsidP="00E5288E">
                  <w:pPr>
                    <w:rPr>
                      <w:rFonts w:ascii="Courier New" w:hAnsi="Courier New" w:cs="Courier New"/>
                      <w:sz w:val="24"/>
                      <w:szCs w:val="24"/>
                    </w:rPr>
                  </w:pPr>
                  <w:r>
                    <w:rPr>
                      <w:rFonts w:ascii="Courier New" w:hAnsi="Courier New" w:cs="Courier New"/>
                      <w:sz w:val="24"/>
                      <w:szCs w:val="24"/>
                    </w:rPr>
                    <w:t>Nome Trigger</w:t>
                  </w:r>
                </w:p>
                <w:p w14:paraId="4C6F0D3C"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B5B9761" w14:textId="77777777" w:rsidR="008C7F84" w:rsidRDefault="008C7F84" w:rsidP="00E5288E">
                  <w:pPr>
                    <w:rPr>
                      <w:rFonts w:ascii="Courier New" w:hAnsi="Courier New" w:cs="Courier New"/>
                      <w:sz w:val="24"/>
                      <w:szCs w:val="24"/>
                    </w:rPr>
                  </w:pPr>
                </w:p>
              </w:tc>
              <w:tc>
                <w:tcPr>
                  <w:tcW w:w="1675" w:type="dxa"/>
                </w:tcPr>
                <w:p w14:paraId="63CB433F" w14:textId="77777777" w:rsidR="008C7F84" w:rsidRDefault="008C7F84" w:rsidP="00E5288E">
                  <w:pPr>
                    <w:rPr>
                      <w:rFonts w:ascii="Courier New" w:hAnsi="Courier New" w:cs="Courier New"/>
                      <w:sz w:val="24"/>
                      <w:szCs w:val="24"/>
                    </w:rPr>
                  </w:pPr>
                </w:p>
              </w:tc>
              <w:tc>
                <w:tcPr>
                  <w:tcW w:w="1675" w:type="dxa"/>
                </w:tcPr>
                <w:p w14:paraId="07DFAE05" w14:textId="77777777" w:rsidR="008C7F84" w:rsidRDefault="008C7F84" w:rsidP="00E5288E">
                  <w:pPr>
                    <w:rPr>
                      <w:rFonts w:ascii="Courier New" w:hAnsi="Courier New" w:cs="Courier New"/>
                      <w:sz w:val="24"/>
                      <w:szCs w:val="24"/>
                    </w:rPr>
                  </w:pPr>
                </w:p>
              </w:tc>
              <w:tc>
                <w:tcPr>
                  <w:tcW w:w="1675" w:type="dxa"/>
                </w:tcPr>
                <w:p w14:paraId="2B239909" w14:textId="77777777" w:rsidR="008C7F84" w:rsidRDefault="008C7F84" w:rsidP="00E5288E">
                  <w:pPr>
                    <w:rPr>
                      <w:rFonts w:ascii="Courier New" w:hAnsi="Courier New" w:cs="Courier New"/>
                      <w:sz w:val="24"/>
                      <w:szCs w:val="24"/>
                    </w:rPr>
                  </w:pPr>
                </w:p>
              </w:tc>
            </w:tr>
            <w:tr w:rsidR="008C7F84" w14:paraId="6FA3BA76" w14:textId="77777777" w:rsidTr="00E5288E">
              <w:tc>
                <w:tcPr>
                  <w:tcW w:w="1795" w:type="dxa"/>
                </w:tcPr>
                <w:p w14:paraId="5516157C" w14:textId="77777777" w:rsidR="008C7F84" w:rsidRDefault="008C7F84" w:rsidP="00E5288E">
                  <w:pPr>
                    <w:rPr>
                      <w:rFonts w:ascii="Courier New" w:hAnsi="Courier New" w:cs="Courier New"/>
                      <w:sz w:val="24"/>
                      <w:szCs w:val="24"/>
                    </w:rPr>
                  </w:pPr>
                  <w:r>
                    <w:rPr>
                      <w:rFonts w:ascii="Courier New" w:hAnsi="Courier New" w:cs="Courier New"/>
                      <w:sz w:val="24"/>
                      <w:szCs w:val="24"/>
                    </w:rPr>
                    <w:t>Nome Trigger</w:t>
                  </w:r>
                </w:p>
                <w:p w14:paraId="4B432610"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A1822DB" w14:textId="77777777" w:rsidR="008C7F84" w:rsidRDefault="008C7F84" w:rsidP="00E5288E">
                  <w:pPr>
                    <w:rPr>
                      <w:rFonts w:ascii="Courier New" w:hAnsi="Courier New" w:cs="Courier New"/>
                      <w:sz w:val="24"/>
                      <w:szCs w:val="24"/>
                    </w:rPr>
                  </w:pPr>
                </w:p>
              </w:tc>
              <w:tc>
                <w:tcPr>
                  <w:tcW w:w="1675" w:type="dxa"/>
                </w:tcPr>
                <w:p w14:paraId="3AFE0CBE" w14:textId="77777777" w:rsidR="008C7F84" w:rsidRDefault="008C7F84" w:rsidP="00E5288E">
                  <w:pPr>
                    <w:rPr>
                      <w:rFonts w:ascii="Courier New" w:hAnsi="Courier New" w:cs="Courier New"/>
                      <w:sz w:val="24"/>
                      <w:szCs w:val="24"/>
                    </w:rPr>
                  </w:pPr>
                </w:p>
              </w:tc>
              <w:tc>
                <w:tcPr>
                  <w:tcW w:w="1675" w:type="dxa"/>
                </w:tcPr>
                <w:p w14:paraId="3F3B9F0E" w14:textId="77777777" w:rsidR="008C7F84" w:rsidRDefault="008C7F84" w:rsidP="00E5288E">
                  <w:pPr>
                    <w:rPr>
                      <w:rFonts w:ascii="Courier New" w:hAnsi="Courier New" w:cs="Courier New"/>
                      <w:sz w:val="24"/>
                      <w:szCs w:val="24"/>
                    </w:rPr>
                  </w:pPr>
                </w:p>
              </w:tc>
              <w:tc>
                <w:tcPr>
                  <w:tcW w:w="1675" w:type="dxa"/>
                </w:tcPr>
                <w:p w14:paraId="6D51A13E" w14:textId="77777777" w:rsidR="008C7F84" w:rsidRDefault="008C7F84" w:rsidP="00E5288E">
                  <w:pPr>
                    <w:rPr>
                      <w:rFonts w:ascii="Courier New" w:hAnsi="Courier New" w:cs="Courier New"/>
                      <w:sz w:val="24"/>
                      <w:szCs w:val="24"/>
                    </w:rPr>
                  </w:pPr>
                </w:p>
              </w:tc>
            </w:tr>
            <w:tr w:rsidR="008C7F84" w14:paraId="135C00DD" w14:textId="77777777" w:rsidTr="00E5288E">
              <w:tc>
                <w:tcPr>
                  <w:tcW w:w="1795" w:type="dxa"/>
                </w:tcPr>
                <w:p w14:paraId="77353348" w14:textId="77777777" w:rsidR="008C7F84" w:rsidRDefault="008C7F84" w:rsidP="00E5288E">
                  <w:pPr>
                    <w:rPr>
                      <w:rFonts w:ascii="Courier New" w:hAnsi="Courier New" w:cs="Courier New"/>
                      <w:sz w:val="24"/>
                      <w:szCs w:val="24"/>
                    </w:rPr>
                  </w:pPr>
                  <w:r>
                    <w:rPr>
                      <w:rFonts w:ascii="Courier New" w:hAnsi="Courier New" w:cs="Courier New"/>
                      <w:sz w:val="24"/>
                      <w:szCs w:val="24"/>
                    </w:rPr>
                    <w:t>Nome Trigger</w:t>
                  </w:r>
                </w:p>
                <w:p w14:paraId="4EFD3915"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383B212" w14:textId="77777777" w:rsidR="008C7F84" w:rsidRDefault="008C7F84" w:rsidP="00E5288E">
                  <w:pPr>
                    <w:rPr>
                      <w:rFonts w:ascii="Courier New" w:hAnsi="Courier New" w:cs="Courier New"/>
                      <w:sz w:val="24"/>
                      <w:szCs w:val="24"/>
                    </w:rPr>
                  </w:pPr>
                </w:p>
              </w:tc>
              <w:tc>
                <w:tcPr>
                  <w:tcW w:w="1675" w:type="dxa"/>
                </w:tcPr>
                <w:p w14:paraId="4E533567" w14:textId="77777777" w:rsidR="008C7F84" w:rsidRDefault="008C7F84" w:rsidP="00E5288E">
                  <w:pPr>
                    <w:rPr>
                      <w:rFonts w:ascii="Courier New" w:hAnsi="Courier New" w:cs="Courier New"/>
                      <w:sz w:val="24"/>
                      <w:szCs w:val="24"/>
                    </w:rPr>
                  </w:pPr>
                </w:p>
              </w:tc>
              <w:tc>
                <w:tcPr>
                  <w:tcW w:w="1675" w:type="dxa"/>
                </w:tcPr>
                <w:p w14:paraId="69349A97" w14:textId="77777777" w:rsidR="008C7F84" w:rsidRDefault="008C7F84" w:rsidP="00E5288E">
                  <w:pPr>
                    <w:rPr>
                      <w:rFonts w:ascii="Courier New" w:hAnsi="Courier New" w:cs="Courier New"/>
                      <w:sz w:val="24"/>
                      <w:szCs w:val="24"/>
                    </w:rPr>
                  </w:pPr>
                </w:p>
              </w:tc>
              <w:tc>
                <w:tcPr>
                  <w:tcW w:w="1675" w:type="dxa"/>
                </w:tcPr>
                <w:p w14:paraId="221B7B75" w14:textId="77777777" w:rsidR="008C7F84" w:rsidRDefault="008C7F84" w:rsidP="00E5288E">
                  <w:pPr>
                    <w:rPr>
                      <w:rFonts w:ascii="Courier New" w:hAnsi="Courier New" w:cs="Courier New"/>
                      <w:sz w:val="24"/>
                      <w:szCs w:val="24"/>
                    </w:rPr>
                  </w:pPr>
                </w:p>
              </w:tc>
            </w:tr>
            <w:tr w:rsidR="008C7F84" w14:paraId="3ACB17DC" w14:textId="77777777" w:rsidTr="00E5288E">
              <w:tc>
                <w:tcPr>
                  <w:tcW w:w="1795" w:type="dxa"/>
                </w:tcPr>
                <w:p w14:paraId="4B99CB18" w14:textId="77777777" w:rsidR="008C7F84" w:rsidRDefault="008C7F84" w:rsidP="00E5288E">
                  <w:pPr>
                    <w:rPr>
                      <w:rFonts w:ascii="Courier New" w:hAnsi="Courier New" w:cs="Courier New"/>
                      <w:sz w:val="24"/>
                      <w:szCs w:val="24"/>
                    </w:rPr>
                  </w:pPr>
                </w:p>
              </w:tc>
              <w:tc>
                <w:tcPr>
                  <w:tcW w:w="1674" w:type="dxa"/>
                </w:tcPr>
                <w:p w14:paraId="66112305" w14:textId="77777777" w:rsidR="008C7F84" w:rsidRDefault="008C7F84" w:rsidP="00E5288E">
                  <w:pPr>
                    <w:rPr>
                      <w:rFonts w:ascii="Courier New" w:hAnsi="Courier New" w:cs="Courier New"/>
                      <w:sz w:val="24"/>
                      <w:szCs w:val="24"/>
                    </w:rPr>
                  </w:pPr>
                </w:p>
              </w:tc>
              <w:tc>
                <w:tcPr>
                  <w:tcW w:w="1675" w:type="dxa"/>
                </w:tcPr>
                <w:p w14:paraId="3A7965B6" w14:textId="77777777" w:rsidR="008C7F84" w:rsidRDefault="008C7F84" w:rsidP="00E5288E">
                  <w:pPr>
                    <w:rPr>
                      <w:rFonts w:ascii="Courier New" w:hAnsi="Courier New" w:cs="Courier New"/>
                      <w:sz w:val="24"/>
                      <w:szCs w:val="24"/>
                    </w:rPr>
                  </w:pPr>
                </w:p>
              </w:tc>
              <w:tc>
                <w:tcPr>
                  <w:tcW w:w="1675" w:type="dxa"/>
                </w:tcPr>
                <w:p w14:paraId="5E3FCA5C" w14:textId="77777777" w:rsidR="008C7F84" w:rsidRDefault="008C7F84" w:rsidP="00E5288E">
                  <w:pPr>
                    <w:rPr>
                      <w:rFonts w:ascii="Courier New" w:hAnsi="Courier New" w:cs="Courier New"/>
                      <w:sz w:val="24"/>
                      <w:szCs w:val="24"/>
                    </w:rPr>
                  </w:pPr>
                </w:p>
              </w:tc>
              <w:tc>
                <w:tcPr>
                  <w:tcW w:w="1675" w:type="dxa"/>
                </w:tcPr>
                <w:p w14:paraId="5043240E" w14:textId="77777777" w:rsidR="008C7F84" w:rsidRDefault="008C7F84" w:rsidP="00E5288E">
                  <w:pPr>
                    <w:rPr>
                      <w:rFonts w:ascii="Courier New" w:hAnsi="Courier New" w:cs="Courier New"/>
                      <w:sz w:val="24"/>
                      <w:szCs w:val="24"/>
                    </w:rPr>
                  </w:pPr>
                </w:p>
              </w:tc>
            </w:tr>
          </w:tbl>
          <w:p w14:paraId="1C5F268B" w14:textId="77777777" w:rsidR="008C7F84" w:rsidRDefault="008C7F84" w:rsidP="00E5288E">
            <w:pPr>
              <w:rPr>
                <w:rFonts w:ascii="Courier New" w:hAnsi="Courier New" w:cs="Courier New"/>
                <w:sz w:val="24"/>
                <w:szCs w:val="24"/>
              </w:rPr>
            </w:pPr>
          </w:p>
          <w:p w14:paraId="09567140" w14:textId="77777777" w:rsidR="008C7F84" w:rsidRDefault="008C7F84" w:rsidP="00E5288E">
            <w:pPr>
              <w:rPr>
                <w:rFonts w:ascii="Courier New" w:hAnsi="Courier New" w:cs="Courier New"/>
                <w:sz w:val="24"/>
                <w:szCs w:val="24"/>
              </w:rPr>
            </w:pPr>
          </w:p>
          <w:p w14:paraId="5443540E" w14:textId="77777777" w:rsidR="008C7F84" w:rsidRDefault="008C7F84" w:rsidP="00E5288E">
            <w:pPr>
              <w:rPr>
                <w:rFonts w:ascii="Courier New" w:hAnsi="Courier New" w:cs="Courier New"/>
                <w:sz w:val="24"/>
                <w:szCs w:val="24"/>
              </w:rPr>
            </w:pPr>
          </w:p>
          <w:p w14:paraId="35FC7294" w14:textId="77777777" w:rsidR="008C7F84" w:rsidRDefault="008C7F84" w:rsidP="00E5288E">
            <w:pPr>
              <w:rPr>
                <w:rFonts w:ascii="Courier New" w:hAnsi="Courier New" w:cs="Courier New"/>
                <w:sz w:val="24"/>
                <w:szCs w:val="24"/>
              </w:rPr>
            </w:pPr>
          </w:p>
          <w:p w14:paraId="30C47B46" w14:textId="77777777" w:rsidR="008C7F84" w:rsidRDefault="008C7F84" w:rsidP="00E5288E">
            <w:pPr>
              <w:rPr>
                <w:rFonts w:ascii="Courier New" w:hAnsi="Courier New" w:cs="Courier New"/>
                <w:sz w:val="24"/>
                <w:szCs w:val="24"/>
              </w:rPr>
            </w:pPr>
          </w:p>
        </w:tc>
      </w:tr>
    </w:tbl>
    <w:p w14:paraId="03118A79" w14:textId="77777777" w:rsidR="008C7F84" w:rsidRDefault="008C7F84" w:rsidP="008C7F84">
      <w:pPr>
        <w:rPr>
          <w:rStyle w:val="Heading3Char"/>
        </w:rPr>
      </w:pPr>
    </w:p>
    <w:p w14:paraId="2AB2555D" w14:textId="77777777" w:rsidR="008706CA" w:rsidRDefault="008706CA">
      <w:pPr>
        <w:rPr>
          <w:rFonts w:asciiTheme="majorHAnsi" w:eastAsiaTheme="majorEastAsia" w:hAnsiTheme="majorHAnsi" w:cstheme="majorBidi"/>
          <w:b/>
          <w:bCs/>
          <w:i/>
          <w:iCs/>
          <w:color w:val="4F81BD" w:themeColor="accent1"/>
        </w:rPr>
      </w:pPr>
      <w:r>
        <w:br w:type="page"/>
      </w:r>
    </w:p>
    <w:p w14:paraId="08CF94E4" w14:textId="49C521E6" w:rsidR="008706CA" w:rsidRDefault="008706CA" w:rsidP="00F22461">
      <w:pPr>
        <w:pStyle w:val="Heading3"/>
      </w:pPr>
      <w:bookmarkStart w:id="58" w:name="_Toc535335206"/>
      <w:proofErr w:type="gramStart"/>
      <w:r>
        <w:lastRenderedPageBreak/>
        <w:t>Triggers Implementados</w:t>
      </w:r>
      <w:bookmarkEnd w:id="58"/>
      <w:proofErr w:type="gramEnd"/>
    </w:p>
    <w:p w14:paraId="1E8F9A97" w14:textId="77777777" w:rsidR="008706CA" w:rsidRPr="00226BFA" w:rsidRDefault="008706CA" w:rsidP="008706CA"/>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706CA" w14:paraId="3DD905ED" w14:textId="77777777" w:rsidTr="0008705E">
        <w:tc>
          <w:tcPr>
            <w:tcW w:w="8720" w:type="dxa"/>
            <w:shd w:val="clear" w:color="auto" w:fill="E6E6E6"/>
          </w:tcPr>
          <w:p w14:paraId="062A4955" w14:textId="77777777" w:rsidR="008706CA" w:rsidRDefault="008706CA" w:rsidP="0008705E">
            <w:pPr>
              <w:rPr>
                <w:rFonts w:ascii="Courier New" w:hAnsi="Courier New" w:cs="Courier New"/>
                <w:b/>
                <w:sz w:val="24"/>
                <w:szCs w:val="24"/>
              </w:rPr>
            </w:pPr>
          </w:p>
          <w:p w14:paraId="1F4BF761" w14:textId="77777777" w:rsidR="008706CA" w:rsidRDefault="008706CA" w:rsidP="0008705E">
            <w:pPr>
              <w:rPr>
                <w:rFonts w:ascii="Courier New" w:hAnsi="Courier New" w:cs="Courier New"/>
                <w:sz w:val="24"/>
                <w:szCs w:val="24"/>
              </w:rPr>
            </w:pPr>
            <w:r>
              <w:rPr>
                <w:rFonts w:ascii="Courier New" w:hAnsi="Courier New" w:cs="Courier New"/>
                <w:sz w:val="24"/>
                <w:szCs w:val="24"/>
              </w:rPr>
              <w:t>1. Nome Trigger: _____</w:t>
            </w:r>
          </w:p>
          <w:p w14:paraId="405E123D"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3EE8B5E"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216593DB" w14:textId="77777777" w:rsidR="008706CA" w:rsidRDefault="008706CA" w:rsidP="0008705E">
            <w:pPr>
              <w:rPr>
                <w:rFonts w:ascii="Courier New" w:hAnsi="Courier New" w:cs="Courier New"/>
                <w:b/>
                <w:sz w:val="24"/>
                <w:szCs w:val="24"/>
              </w:rPr>
            </w:pPr>
          </w:p>
          <w:p w14:paraId="50E5F207" w14:textId="77777777" w:rsidR="008706CA" w:rsidRDefault="008706CA" w:rsidP="0008705E">
            <w:pPr>
              <w:rPr>
                <w:rFonts w:ascii="Courier New" w:hAnsi="Courier New" w:cs="Courier New"/>
                <w:b/>
                <w:sz w:val="24"/>
                <w:szCs w:val="24"/>
              </w:rPr>
            </w:pPr>
          </w:p>
          <w:p w14:paraId="2082DC99" w14:textId="77777777" w:rsidR="008706CA" w:rsidRDefault="008706CA" w:rsidP="0008705E">
            <w:pPr>
              <w:rPr>
                <w:rFonts w:ascii="Courier New" w:hAnsi="Courier New" w:cs="Courier New"/>
                <w:b/>
                <w:sz w:val="24"/>
                <w:szCs w:val="24"/>
              </w:rPr>
            </w:pPr>
          </w:p>
          <w:p w14:paraId="57559C31" w14:textId="77777777" w:rsidR="008706CA" w:rsidRDefault="008706CA" w:rsidP="0008705E">
            <w:pPr>
              <w:rPr>
                <w:rFonts w:ascii="Courier New" w:hAnsi="Courier New" w:cs="Courier New"/>
                <w:b/>
                <w:sz w:val="24"/>
                <w:szCs w:val="24"/>
              </w:rPr>
            </w:pPr>
          </w:p>
          <w:p w14:paraId="0A55F000" w14:textId="77777777" w:rsidR="008706CA" w:rsidRDefault="008706CA" w:rsidP="0008705E">
            <w:pPr>
              <w:rPr>
                <w:rFonts w:ascii="Courier New" w:hAnsi="Courier New" w:cs="Courier New"/>
                <w:sz w:val="24"/>
                <w:szCs w:val="24"/>
              </w:rPr>
            </w:pPr>
            <w:r>
              <w:rPr>
                <w:rFonts w:ascii="Courier New" w:hAnsi="Courier New" w:cs="Courier New"/>
                <w:sz w:val="24"/>
                <w:szCs w:val="24"/>
              </w:rPr>
              <w:t>2. Nome Trigger: _____</w:t>
            </w:r>
          </w:p>
          <w:p w14:paraId="1DE4EE91"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2A0FDD9"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2537717C" w14:textId="77777777" w:rsidR="008706CA" w:rsidRDefault="008706CA" w:rsidP="0008705E">
            <w:pPr>
              <w:rPr>
                <w:rFonts w:ascii="Courier New" w:hAnsi="Courier New" w:cs="Courier New"/>
                <w:b/>
                <w:sz w:val="24"/>
                <w:szCs w:val="24"/>
              </w:rPr>
            </w:pPr>
          </w:p>
          <w:p w14:paraId="5B095B11" w14:textId="77777777" w:rsidR="008706CA" w:rsidRDefault="008706CA" w:rsidP="0008705E">
            <w:pPr>
              <w:rPr>
                <w:rFonts w:ascii="Courier New" w:hAnsi="Courier New" w:cs="Courier New"/>
                <w:b/>
                <w:sz w:val="24"/>
                <w:szCs w:val="24"/>
              </w:rPr>
            </w:pPr>
          </w:p>
          <w:p w14:paraId="10F77DC9" w14:textId="77777777" w:rsidR="008706CA" w:rsidRDefault="008706CA" w:rsidP="0008705E">
            <w:pPr>
              <w:rPr>
                <w:rFonts w:ascii="Courier New" w:hAnsi="Courier New" w:cs="Courier New"/>
                <w:b/>
                <w:sz w:val="24"/>
                <w:szCs w:val="24"/>
              </w:rPr>
            </w:pPr>
          </w:p>
          <w:p w14:paraId="01A13CFF" w14:textId="77777777" w:rsidR="008706CA" w:rsidRDefault="008706CA" w:rsidP="0008705E">
            <w:pPr>
              <w:rPr>
                <w:rFonts w:ascii="Courier New" w:hAnsi="Courier New" w:cs="Courier New"/>
                <w:sz w:val="24"/>
                <w:szCs w:val="24"/>
              </w:rPr>
            </w:pPr>
            <w:r>
              <w:rPr>
                <w:rFonts w:ascii="Courier New" w:hAnsi="Courier New" w:cs="Courier New"/>
                <w:sz w:val="24"/>
                <w:szCs w:val="24"/>
              </w:rPr>
              <w:t>3. Nome Trigger: _____</w:t>
            </w:r>
          </w:p>
          <w:p w14:paraId="21ADC639"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29A4C68"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1471ECA4" w14:textId="77777777" w:rsidR="008706CA" w:rsidRDefault="008706CA" w:rsidP="0008705E">
            <w:pPr>
              <w:rPr>
                <w:rFonts w:ascii="Courier New" w:hAnsi="Courier New" w:cs="Courier New"/>
                <w:b/>
                <w:sz w:val="24"/>
                <w:szCs w:val="24"/>
              </w:rPr>
            </w:pPr>
          </w:p>
          <w:p w14:paraId="719009E8" w14:textId="77777777" w:rsidR="008706CA" w:rsidRDefault="008706CA" w:rsidP="0008705E">
            <w:pPr>
              <w:rPr>
                <w:rFonts w:ascii="Courier New" w:hAnsi="Courier New" w:cs="Courier New"/>
                <w:sz w:val="24"/>
                <w:szCs w:val="24"/>
              </w:rPr>
            </w:pPr>
          </w:p>
        </w:tc>
      </w:tr>
    </w:tbl>
    <w:p w14:paraId="753F12B0" w14:textId="77777777" w:rsidR="00486A54" w:rsidRDefault="00486A54" w:rsidP="008C7F84">
      <w:pPr>
        <w:rPr>
          <w:rStyle w:val="Heading3Char"/>
        </w:rPr>
      </w:pPr>
    </w:p>
    <w:p w14:paraId="52F9F5EF" w14:textId="77777777" w:rsidR="008C7F84" w:rsidRDefault="008C7F84" w:rsidP="008C7F84">
      <w:pPr>
        <w:rPr>
          <w:rFonts w:asciiTheme="majorHAnsi" w:eastAsiaTheme="majorEastAsia" w:hAnsiTheme="majorHAnsi" w:cstheme="majorBidi"/>
          <w:b/>
          <w:bCs/>
          <w:i/>
          <w:iCs/>
          <w:color w:val="4F81BD" w:themeColor="accent1"/>
        </w:rPr>
      </w:pPr>
      <w:r>
        <w:br w:type="page"/>
      </w:r>
    </w:p>
    <w:p w14:paraId="6DF227CE" w14:textId="197C699B" w:rsidR="008C7F84" w:rsidRDefault="00F22461" w:rsidP="00F22461">
      <w:pPr>
        <w:pStyle w:val="Heading3"/>
      </w:pPr>
      <w:bookmarkStart w:id="59" w:name="_Toc535335207"/>
      <w:r>
        <w:lastRenderedPageBreak/>
        <w:t xml:space="preserve">Lista de </w:t>
      </w:r>
      <w:proofErr w:type="spellStart"/>
      <w:r w:rsidR="0008705E">
        <w:t>Stored</w:t>
      </w:r>
      <w:proofErr w:type="spellEnd"/>
      <w:r w:rsidR="008C7F84">
        <w:t xml:space="preserve"> </w:t>
      </w:r>
      <w:proofErr w:type="spellStart"/>
      <w:r w:rsidR="008C7F84">
        <w:t>Procedures</w:t>
      </w:r>
      <w:bookmarkEnd w:id="59"/>
      <w:proofErr w:type="spellEnd"/>
      <w:r w:rsidR="008C7F84">
        <w:t xml:space="preserve"> </w:t>
      </w:r>
    </w:p>
    <w:p w14:paraId="7DEDEC10" w14:textId="77777777" w:rsidR="008C7F84" w:rsidRPr="00226BFA" w:rsidRDefault="008C7F84" w:rsidP="008C7F8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C7F84" w14:paraId="18CFB324" w14:textId="77777777" w:rsidTr="00E5288E">
        <w:tc>
          <w:tcPr>
            <w:tcW w:w="8720" w:type="dxa"/>
            <w:shd w:val="clear" w:color="auto" w:fill="E6E6E6"/>
          </w:tcPr>
          <w:p w14:paraId="2B86271D" w14:textId="77777777" w:rsidR="008C7F84" w:rsidRDefault="008C7F84" w:rsidP="00E5288E">
            <w:pPr>
              <w:rPr>
                <w:rFonts w:ascii="Courier New" w:hAnsi="Courier New" w:cs="Courier New"/>
                <w:b/>
                <w:sz w:val="24"/>
                <w:szCs w:val="24"/>
              </w:rPr>
            </w:pPr>
          </w:p>
          <w:p w14:paraId="39297372"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063EBA14"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8C7F84" w14:paraId="3CEEEC79" w14:textId="77777777" w:rsidTr="00E5288E">
              <w:tc>
                <w:tcPr>
                  <w:tcW w:w="1795" w:type="dxa"/>
                </w:tcPr>
                <w:p w14:paraId="2F7546B1" w14:textId="77777777" w:rsidR="008C7F84" w:rsidRDefault="008C7F84" w:rsidP="00E5288E">
                  <w:pPr>
                    <w:rPr>
                      <w:rFonts w:ascii="Courier New" w:hAnsi="Courier New" w:cs="Courier New"/>
                      <w:sz w:val="24"/>
                      <w:szCs w:val="24"/>
                    </w:rPr>
                  </w:pPr>
                </w:p>
              </w:tc>
              <w:tc>
                <w:tcPr>
                  <w:tcW w:w="1674" w:type="dxa"/>
                </w:tcPr>
                <w:p w14:paraId="4125BB55"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5F908D36" w14:textId="77777777" w:rsidR="008C7F84" w:rsidRDefault="008C7F84" w:rsidP="00E5288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47862895" w14:textId="77777777" w:rsidR="008C7F84" w:rsidRDefault="008C7F84" w:rsidP="00E5288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00CFBF6A"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40448C9B" w14:textId="77777777" w:rsidTr="00E5288E">
              <w:tc>
                <w:tcPr>
                  <w:tcW w:w="1795" w:type="dxa"/>
                </w:tcPr>
                <w:p w14:paraId="34F2A2D1"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5B5D0E75"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C0072E0" w14:textId="77777777" w:rsidR="008C7F84" w:rsidRDefault="008C7F84" w:rsidP="00E5288E">
                  <w:pPr>
                    <w:rPr>
                      <w:rFonts w:ascii="Courier New" w:hAnsi="Courier New" w:cs="Courier New"/>
                      <w:sz w:val="24"/>
                      <w:szCs w:val="24"/>
                    </w:rPr>
                  </w:pPr>
                </w:p>
              </w:tc>
              <w:tc>
                <w:tcPr>
                  <w:tcW w:w="1675" w:type="dxa"/>
                </w:tcPr>
                <w:p w14:paraId="5843C315" w14:textId="77777777" w:rsidR="008C7F84" w:rsidRDefault="008C7F84" w:rsidP="00E5288E">
                  <w:pPr>
                    <w:rPr>
                      <w:rFonts w:ascii="Courier New" w:hAnsi="Courier New" w:cs="Courier New"/>
                      <w:sz w:val="24"/>
                      <w:szCs w:val="24"/>
                    </w:rPr>
                  </w:pPr>
                </w:p>
              </w:tc>
              <w:tc>
                <w:tcPr>
                  <w:tcW w:w="1675" w:type="dxa"/>
                </w:tcPr>
                <w:p w14:paraId="3A9FCFF3" w14:textId="77777777" w:rsidR="008C7F84" w:rsidRDefault="008C7F84" w:rsidP="00E5288E">
                  <w:pPr>
                    <w:rPr>
                      <w:rFonts w:ascii="Courier New" w:hAnsi="Courier New" w:cs="Courier New"/>
                      <w:sz w:val="24"/>
                      <w:szCs w:val="24"/>
                    </w:rPr>
                  </w:pPr>
                </w:p>
              </w:tc>
              <w:tc>
                <w:tcPr>
                  <w:tcW w:w="1675" w:type="dxa"/>
                </w:tcPr>
                <w:p w14:paraId="1FF97685" w14:textId="77777777" w:rsidR="008C7F84" w:rsidRDefault="008C7F84" w:rsidP="00E5288E">
                  <w:pPr>
                    <w:rPr>
                      <w:rFonts w:ascii="Courier New" w:hAnsi="Courier New" w:cs="Courier New"/>
                      <w:sz w:val="24"/>
                      <w:szCs w:val="24"/>
                    </w:rPr>
                  </w:pPr>
                </w:p>
              </w:tc>
            </w:tr>
            <w:tr w:rsidR="008C7F84" w14:paraId="4EF9AFDB" w14:textId="77777777" w:rsidTr="00E5288E">
              <w:tc>
                <w:tcPr>
                  <w:tcW w:w="1795" w:type="dxa"/>
                </w:tcPr>
                <w:p w14:paraId="20D2EA4E"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56737D90"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7A4E53D" w14:textId="77777777" w:rsidR="008C7F84" w:rsidRDefault="008C7F84" w:rsidP="00E5288E">
                  <w:pPr>
                    <w:rPr>
                      <w:rFonts w:ascii="Courier New" w:hAnsi="Courier New" w:cs="Courier New"/>
                      <w:sz w:val="24"/>
                      <w:szCs w:val="24"/>
                    </w:rPr>
                  </w:pPr>
                </w:p>
              </w:tc>
              <w:tc>
                <w:tcPr>
                  <w:tcW w:w="1675" w:type="dxa"/>
                </w:tcPr>
                <w:p w14:paraId="7BFB2C86" w14:textId="77777777" w:rsidR="008C7F84" w:rsidRDefault="008C7F84" w:rsidP="00E5288E">
                  <w:pPr>
                    <w:rPr>
                      <w:rFonts w:ascii="Courier New" w:hAnsi="Courier New" w:cs="Courier New"/>
                      <w:sz w:val="24"/>
                      <w:szCs w:val="24"/>
                    </w:rPr>
                  </w:pPr>
                </w:p>
              </w:tc>
              <w:tc>
                <w:tcPr>
                  <w:tcW w:w="1675" w:type="dxa"/>
                </w:tcPr>
                <w:p w14:paraId="6DE808F0" w14:textId="77777777" w:rsidR="008C7F84" w:rsidRDefault="008C7F84" w:rsidP="00E5288E">
                  <w:pPr>
                    <w:rPr>
                      <w:rFonts w:ascii="Courier New" w:hAnsi="Courier New" w:cs="Courier New"/>
                      <w:sz w:val="24"/>
                      <w:szCs w:val="24"/>
                    </w:rPr>
                  </w:pPr>
                </w:p>
              </w:tc>
              <w:tc>
                <w:tcPr>
                  <w:tcW w:w="1675" w:type="dxa"/>
                </w:tcPr>
                <w:p w14:paraId="79ABCD8E" w14:textId="77777777" w:rsidR="008C7F84" w:rsidRDefault="008C7F84" w:rsidP="00E5288E">
                  <w:pPr>
                    <w:rPr>
                      <w:rFonts w:ascii="Courier New" w:hAnsi="Courier New" w:cs="Courier New"/>
                      <w:sz w:val="24"/>
                      <w:szCs w:val="24"/>
                    </w:rPr>
                  </w:pPr>
                </w:p>
              </w:tc>
            </w:tr>
            <w:tr w:rsidR="008C7F84" w14:paraId="5D296B82" w14:textId="77777777" w:rsidTr="00E5288E">
              <w:tc>
                <w:tcPr>
                  <w:tcW w:w="1795" w:type="dxa"/>
                </w:tcPr>
                <w:p w14:paraId="5BDC345B"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29D1720F"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3116B9C" w14:textId="77777777" w:rsidR="008C7F84" w:rsidRDefault="008C7F84" w:rsidP="00E5288E">
                  <w:pPr>
                    <w:rPr>
                      <w:rFonts w:ascii="Courier New" w:hAnsi="Courier New" w:cs="Courier New"/>
                      <w:sz w:val="24"/>
                      <w:szCs w:val="24"/>
                    </w:rPr>
                  </w:pPr>
                </w:p>
              </w:tc>
              <w:tc>
                <w:tcPr>
                  <w:tcW w:w="1675" w:type="dxa"/>
                </w:tcPr>
                <w:p w14:paraId="2E5A286C" w14:textId="77777777" w:rsidR="008C7F84" w:rsidRDefault="008C7F84" w:rsidP="00E5288E">
                  <w:pPr>
                    <w:rPr>
                      <w:rFonts w:ascii="Courier New" w:hAnsi="Courier New" w:cs="Courier New"/>
                      <w:sz w:val="24"/>
                      <w:szCs w:val="24"/>
                    </w:rPr>
                  </w:pPr>
                </w:p>
              </w:tc>
              <w:tc>
                <w:tcPr>
                  <w:tcW w:w="1675" w:type="dxa"/>
                </w:tcPr>
                <w:p w14:paraId="53CD8E86" w14:textId="77777777" w:rsidR="008C7F84" w:rsidRDefault="008C7F84" w:rsidP="00E5288E">
                  <w:pPr>
                    <w:rPr>
                      <w:rFonts w:ascii="Courier New" w:hAnsi="Courier New" w:cs="Courier New"/>
                      <w:sz w:val="24"/>
                      <w:szCs w:val="24"/>
                    </w:rPr>
                  </w:pPr>
                </w:p>
              </w:tc>
              <w:tc>
                <w:tcPr>
                  <w:tcW w:w="1675" w:type="dxa"/>
                </w:tcPr>
                <w:p w14:paraId="0FE19BF9" w14:textId="77777777" w:rsidR="008C7F84" w:rsidRDefault="008C7F84" w:rsidP="00E5288E">
                  <w:pPr>
                    <w:rPr>
                      <w:rFonts w:ascii="Courier New" w:hAnsi="Courier New" w:cs="Courier New"/>
                      <w:sz w:val="24"/>
                      <w:szCs w:val="24"/>
                    </w:rPr>
                  </w:pPr>
                </w:p>
              </w:tc>
            </w:tr>
            <w:tr w:rsidR="008C7F84" w14:paraId="14FF8440" w14:textId="77777777" w:rsidTr="00E5288E">
              <w:tc>
                <w:tcPr>
                  <w:tcW w:w="1795" w:type="dxa"/>
                </w:tcPr>
                <w:p w14:paraId="190E4214" w14:textId="77777777" w:rsidR="008C7F84" w:rsidRDefault="008C7F84" w:rsidP="00E5288E">
                  <w:pPr>
                    <w:rPr>
                      <w:rFonts w:ascii="Courier New" w:hAnsi="Courier New" w:cs="Courier New"/>
                      <w:sz w:val="24"/>
                      <w:szCs w:val="24"/>
                    </w:rPr>
                  </w:pPr>
                </w:p>
              </w:tc>
              <w:tc>
                <w:tcPr>
                  <w:tcW w:w="1674" w:type="dxa"/>
                </w:tcPr>
                <w:p w14:paraId="5309C9AA" w14:textId="77777777" w:rsidR="008C7F84" w:rsidRDefault="008C7F84" w:rsidP="00E5288E">
                  <w:pPr>
                    <w:rPr>
                      <w:rFonts w:ascii="Courier New" w:hAnsi="Courier New" w:cs="Courier New"/>
                      <w:sz w:val="24"/>
                      <w:szCs w:val="24"/>
                    </w:rPr>
                  </w:pPr>
                </w:p>
              </w:tc>
              <w:tc>
                <w:tcPr>
                  <w:tcW w:w="1675" w:type="dxa"/>
                </w:tcPr>
                <w:p w14:paraId="398A54C7" w14:textId="77777777" w:rsidR="008C7F84" w:rsidRDefault="008C7F84" w:rsidP="00E5288E">
                  <w:pPr>
                    <w:rPr>
                      <w:rFonts w:ascii="Courier New" w:hAnsi="Courier New" w:cs="Courier New"/>
                      <w:sz w:val="24"/>
                      <w:szCs w:val="24"/>
                    </w:rPr>
                  </w:pPr>
                </w:p>
              </w:tc>
              <w:tc>
                <w:tcPr>
                  <w:tcW w:w="1675" w:type="dxa"/>
                </w:tcPr>
                <w:p w14:paraId="0AE31DDA" w14:textId="77777777" w:rsidR="008C7F84" w:rsidRDefault="008C7F84" w:rsidP="00E5288E">
                  <w:pPr>
                    <w:rPr>
                      <w:rFonts w:ascii="Courier New" w:hAnsi="Courier New" w:cs="Courier New"/>
                      <w:sz w:val="24"/>
                      <w:szCs w:val="24"/>
                    </w:rPr>
                  </w:pPr>
                </w:p>
              </w:tc>
              <w:tc>
                <w:tcPr>
                  <w:tcW w:w="1675" w:type="dxa"/>
                </w:tcPr>
                <w:p w14:paraId="45FCF994" w14:textId="77777777" w:rsidR="008C7F84" w:rsidRDefault="008C7F84" w:rsidP="00E5288E">
                  <w:pPr>
                    <w:rPr>
                      <w:rFonts w:ascii="Courier New" w:hAnsi="Courier New" w:cs="Courier New"/>
                      <w:sz w:val="24"/>
                      <w:szCs w:val="24"/>
                    </w:rPr>
                  </w:pPr>
                </w:p>
              </w:tc>
            </w:tr>
          </w:tbl>
          <w:p w14:paraId="29814ACA" w14:textId="77777777" w:rsidR="008C7F84" w:rsidRDefault="008C7F84" w:rsidP="00E5288E">
            <w:pPr>
              <w:rPr>
                <w:rFonts w:ascii="Courier New" w:hAnsi="Courier New" w:cs="Courier New"/>
                <w:sz w:val="24"/>
                <w:szCs w:val="24"/>
              </w:rPr>
            </w:pPr>
          </w:p>
          <w:p w14:paraId="601F026B" w14:textId="77777777" w:rsidR="008C7F84" w:rsidRDefault="008C7F84" w:rsidP="00E5288E">
            <w:pPr>
              <w:rPr>
                <w:rFonts w:ascii="Courier New" w:hAnsi="Courier New" w:cs="Courier New"/>
                <w:sz w:val="24"/>
                <w:szCs w:val="24"/>
              </w:rPr>
            </w:pPr>
          </w:p>
          <w:p w14:paraId="20ACB750" w14:textId="77777777" w:rsidR="008C7F84" w:rsidRDefault="008C7F84" w:rsidP="00E5288E">
            <w:pPr>
              <w:rPr>
                <w:rFonts w:ascii="Courier New" w:hAnsi="Courier New" w:cs="Courier New"/>
                <w:sz w:val="24"/>
                <w:szCs w:val="24"/>
              </w:rPr>
            </w:pPr>
          </w:p>
          <w:p w14:paraId="1D0135E1" w14:textId="77777777" w:rsidR="008C7F84" w:rsidRDefault="008C7F84" w:rsidP="00E5288E">
            <w:pPr>
              <w:rPr>
                <w:rFonts w:ascii="Courier New" w:hAnsi="Courier New" w:cs="Courier New"/>
                <w:sz w:val="24"/>
                <w:szCs w:val="24"/>
              </w:rPr>
            </w:pPr>
          </w:p>
          <w:p w14:paraId="527CCCF5" w14:textId="77777777" w:rsidR="008C7F84" w:rsidRDefault="008C7F84" w:rsidP="00E5288E">
            <w:pPr>
              <w:rPr>
                <w:rFonts w:ascii="Courier New" w:hAnsi="Courier New" w:cs="Courier New"/>
                <w:sz w:val="24"/>
                <w:szCs w:val="24"/>
              </w:rPr>
            </w:pPr>
          </w:p>
        </w:tc>
      </w:tr>
    </w:tbl>
    <w:p w14:paraId="73182146" w14:textId="77777777" w:rsidR="008C7F84" w:rsidRDefault="008C7F84" w:rsidP="008C7F84">
      <w:pPr>
        <w:rPr>
          <w:rStyle w:val="Heading3Char"/>
        </w:rPr>
      </w:pPr>
    </w:p>
    <w:p w14:paraId="31D3E731" w14:textId="77777777" w:rsidR="007B2FA7" w:rsidRDefault="007B2FA7">
      <w:pPr>
        <w:rPr>
          <w:rFonts w:ascii="Courier New" w:eastAsiaTheme="majorEastAsia" w:hAnsi="Courier New" w:cs="Courier New"/>
          <w:i/>
          <w:color w:val="243F60" w:themeColor="accent1" w:themeShade="7F"/>
          <w:sz w:val="24"/>
          <w:szCs w:val="24"/>
        </w:rPr>
      </w:pPr>
      <w:r>
        <w:rPr>
          <w:rFonts w:ascii="Courier New" w:hAnsi="Courier New" w:cs="Courier New"/>
          <w:i/>
        </w:rPr>
        <w:br w:type="page"/>
      </w:r>
    </w:p>
    <w:p w14:paraId="29591E11" w14:textId="1525C6C4" w:rsidR="007B2FA7" w:rsidRDefault="004D6E68" w:rsidP="00F22461">
      <w:pPr>
        <w:pStyle w:val="Heading3"/>
      </w:pPr>
      <w:bookmarkStart w:id="60" w:name="_Toc535335208"/>
      <w:proofErr w:type="spellStart"/>
      <w:r>
        <w:lastRenderedPageBreak/>
        <w:t>Store</w:t>
      </w:r>
      <w:r w:rsidR="007B2FA7">
        <w:t>d</w:t>
      </w:r>
      <w:proofErr w:type="spellEnd"/>
      <w:r w:rsidR="007B2FA7">
        <w:t xml:space="preserve"> </w:t>
      </w:r>
      <w:proofErr w:type="spellStart"/>
      <w:r w:rsidR="007B2FA7">
        <w:t>Procedures</w:t>
      </w:r>
      <w:proofErr w:type="spellEnd"/>
      <w:r w:rsidR="007B2FA7">
        <w:t xml:space="preserve"> Implementados</w:t>
      </w:r>
      <w:bookmarkEnd w:id="60"/>
    </w:p>
    <w:p w14:paraId="5AE32ECB" w14:textId="77777777" w:rsidR="007B2FA7" w:rsidRPr="00226BFA" w:rsidRDefault="007B2FA7" w:rsidP="007B2FA7"/>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7B2FA7" w14:paraId="236EFEFF" w14:textId="77777777" w:rsidTr="0008705E">
        <w:tc>
          <w:tcPr>
            <w:tcW w:w="8720" w:type="dxa"/>
            <w:shd w:val="clear" w:color="auto" w:fill="E6E6E6"/>
          </w:tcPr>
          <w:p w14:paraId="5886F990" w14:textId="77777777" w:rsidR="007B2FA7" w:rsidRDefault="007B2FA7" w:rsidP="0008705E">
            <w:pPr>
              <w:rPr>
                <w:rFonts w:ascii="Courier New" w:hAnsi="Courier New" w:cs="Courier New"/>
                <w:b/>
                <w:sz w:val="24"/>
                <w:szCs w:val="24"/>
              </w:rPr>
            </w:pPr>
          </w:p>
          <w:p w14:paraId="4D20DEA8" w14:textId="77777777" w:rsidR="007B2FA7" w:rsidRDefault="007B2FA7" w:rsidP="0008705E">
            <w:pPr>
              <w:rPr>
                <w:rFonts w:ascii="Courier New" w:hAnsi="Courier New" w:cs="Courier New"/>
                <w:sz w:val="24"/>
                <w:szCs w:val="24"/>
              </w:rPr>
            </w:pPr>
            <w:r>
              <w:rPr>
                <w:rFonts w:ascii="Courier New" w:hAnsi="Courier New" w:cs="Courier New"/>
                <w:sz w:val="24"/>
                <w:szCs w:val="24"/>
              </w:rPr>
              <w:t>1. Nome SP: _____</w:t>
            </w:r>
          </w:p>
          <w:p w14:paraId="010AA89B" w14:textId="77777777" w:rsidR="007B2FA7"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0F2E00F"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508A5732" w14:textId="77777777" w:rsidR="007B2FA7" w:rsidRDefault="007B2FA7" w:rsidP="0008705E">
            <w:pPr>
              <w:rPr>
                <w:rFonts w:ascii="Courier New" w:hAnsi="Courier New" w:cs="Courier New"/>
                <w:b/>
                <w:sz w:val="24"/>
                <w:szCs w:val="24"/>
              </w:rPr>
            </w:pPr>
          </w:p>
          <w:p w14:paraId="664003E6" w14:textId="77777777" w:rsidR="007B2FA7" w:rsidRDefault="007B2FA7" w:rsidP="0008705E">
            <w:pPr>
              <w:rPr>
                <w:rFonts w:ascii="Courier New" w:hAnsi="Courier New" w:cs="Courier New"/>
                <w:b/>
                <w:sz w:val="24"/>
                <w:szCs w:val="24"/>
              </w:rPr>
            </w:pPr>
          </w:p>
          <w:p w14:paraId="40E271E9" w14:textId="77777777" w:rsidR="007B2FA7" w:rsidRDefault="007B2FA7" w:rsidP="0008705E">
            <w:pPr>
              <w:rPr>
                <w:rFonts w:ascii="Courier New" w:hAnsi="Courier New" w:cs="Courier New"/>
                <w:b/>
                <w:sz w:val="24"/>
                <w:szCs w:val="24"/>
              </w:rPr>
            </w:pPr>
          </w:p>
          <w:p w14:paraId="4A38CBF0" w14:textId="77777777" w:rsidR="007B2FA7" w:rsidRDefault="007B2FA7" w:rsidP="0008705E">
            <w:pPr>
              <w:rPr>
                <w:rFonts w:ascii="Courier New" w:hAnsi="Courier New" w:cs="Courier New"/>
                <w:b/>
                <w:sz w:val="24"/>
                <w:szCs w:val="24"/>
              </w:rPr>
            </w:pPr>
          </w:p>
          <w:p w14:paraId="7FF49D49" w14:textId="77777777" w:rsidR="007B2FA7" w:rsidRDefault="007B2FA7" w:rsidP="0008705E">
            <w:pPr>
              <w:rPr>
                <w:rFonts w:ascii="Courier New" w:hAnsi="Courier New" w:cs="Courier New"/>
                <w:sz w:val="24"/>
                <w:szCs w:val="24"/>
              </w:rPr>
            </w:pPr>
            <w:r>
              <w:rPr>
                <w:rFonts w:ascii="Courier New" w:hAnsi="Courier New" w:cs="Courier New"/>
                <w:sz w:val="24"/>
                <w:szCs w:val="24"/>
              </w:rPr>
              <w:t>2. Nome SP: _____</w:t>
            </w:r>
          </w:p>
          <w:p w14:paraId="6642F752" w14:textId="77777777" w:rsidR="007B2FA7" w:rsidRPr="00CB389B"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2170418"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3804D77F" w14:textId="77777777" w:rsidR="007B2FA7" w:rsidRDefault="007B2FA7" w:rsidP="0008705E">
            <w:pPr>
              <w:rPr>
                <w:rFonts w:ascii="Courier New" w:hAnsi="Courier New" w:cs="Courier New"/>
                <w:b/>
                <w:sz w:val="24"/>
                <w:szCs w:val="24"/>
              </w:rPr>
            </w:pPr>
          </w:p>
          <w:p w14:paraId="2CCC079E" w14:textId="77777777" w:rsidR="007B2FA7" w:rsidRDefault="007B2FA7" w:rsidP="0008705E">
            <w:pPr>
              <w:rPr>
                <w:rFonts w:ascii="Courier New" w:hAnsi="Courier New" w:cs="Courier New"/>
                <w:b/>
                <w:sz w:val="24"/>
                <w:szCs w:val="24"/>
              </w:rPr>
            </w:pPr>
          </w:p>
          <w:p w14:paraId="2A4D0221" w14:textId="77777777" w:rsidR="007B2FA7" w:rsidRDefault="007B2FA7" w:rsidP="0008705E">
            <w:pPr>
              <w:rPr>
                <w:rFonts w:ascii="Courier New" w:hAnsi="Courier New" w:cs="Courier New"/>
                <w:b/>
                <w:sz w:val="24"/>
                <w:szCs w:val="24"/>
              </w:rPr>
            </w:pPr>
          </w:p>
          <w:p w14:paraId="67577BA3" w14:textId="77777777" w:rsidR="007B2FA7" w:rsidRDefault="007B2FA7" w:rsidP="0008705E">
            <w:pPr>
              <w:rPr>
                <w:rFonts w:ascii="Courier New" w:hAnsi="Courier New" w:cs="Courier New"/>
                <w:sz w:val="24"/>
                <w:szCs w:val="24"/>
              </w:rPr>
            </w:pPr>
            <w:r>
              <w:rPr>
                <w:rFonts w:ascii="Courier New" w:hAnsi="Courier New" w:cs="Courier New"/>
                <w:sz w:val="24"/>
                <w:szCs w:val="24"/>
              </w:rPr>
              <w:t>3. Nome SP: _____</w:t>
            </w:r>
          </w:p>
          <w:p w14:paraId="222EF947" w14:textId="77777777" w:rsidR="007B2FA7" w:rsidRPr="00CB389B"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F1DE331"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38A1DD2A" w14:textId="77777777" w:rsidR="007B2FA7" w:rsidRDefault="007B2FA7" w:rsidP="0008705E">
            <w:pPr>
              <w:rPr>
                <w:rFonts w:ascii="Courier New" w:hAnsi="Courier New" w:cs="Courier New"/>
                <w:b/>
                <w:sz w:val="24"/>
                <w:szCs w:val="24"/>
              </w:rPr>
            </w:pPr>
          </w:p>
          <w:p w14:paraId="34AE7298" w14:textId="77777777" w:rsidR="007B2FA7" w:rsidRDefault="007B2FA7" w:rsidP="0008705E">
            <w:pPr>
              <w:rPr>
                <w:rFonts w:ascii="Courier New" w:hAnsi="Courier New" w:cs="Courier New"/>
                <w:sz w:val="24"/>
                <w:szCs w:val="24"/>
              </w:rPr>
            </w:pPr>
          </w:p>
        </w:tc>
      </w:tr>
    </w:tbl>
    <w:p w14:paraId="743944F1" w14:textId="77777777" w:rsidR="007B2FA7" w:rsidRDefault="007B2FA7" w:rsidP="007B2FA7">
      <w:pPr>
        <w:rPr>
          <w:rStyle w:val="Heading3Char"/>
        </w:rPr>
      </w:pPr>
    </w:p>
    <w:p w14:paraId="7F6DD774" w14:textId="6964D5F2" w:rsidR="008C7F84" w:rsidRPr="008C7F84" w:rsidRDefault="008C7F84" w:rsidP="008C7F84">
      <w:pPr>
        <w:rPr>
          <w:rStyle w:val="Heading3Char"/>
          <w:b/>
          <w:bCs/>
          <w:i/>
          <w:iCs/>
          <w:color w:val="4F81BD" w:themeColor="accent1"/>
          <w:sz w:val="22"/>
          <w:szCs w:val="22"/>
        </w:rPr>
      </w:pPr>
      <w:r>
        <w:rPr>
          <w:rStyle w:val="Heading3Char"/>
        </w:rPr>
        <w:br w:type="page"/>
      </w:r>
    </w:p>
    <w:p w14:paraId="0F583343" w14:textId="67A36D0F" w:rsidR="008C7F84" w:rsidRDefault="00CD10A9" w:rsidP="008C7F84">
      <w:pPr>
        <w:pStyle w:val="Heading2"/>
      </w:pPr>
      <w:bookmarkStart w:id="61" w:name="_Toc535335209"/>
      <w:r>
        <w:lastRenderedPageBreak/>
        <w:t xml:space="preserve">Especificação de </w:t>
      </w:r>
      <w:r w:rsidR="008C7F84">
        <w:t>Migração entre Bases de Dados</w:t>
      </w:r>
      <w:bookmarkEnd w:id="61"/>
    </w:p>
    <w:p w14:paraId="45B351A1" w14:textId="7ED905E0" w:rsidR="008C7F84" w:rsidRPr="00104203" w:rsidRDefault="008C7F84" w:rsidP="008C7F84">
      <w:pPr>
        <w:pStyle w:val="Heading3"/>
      </w:pPr>
      <w:bookmarkStart w:id="62" w:name="_Toc535335210"/>
      <w:r w:rsidRPr="00104203">
        <w:t xml:space="preserve">Esquema </w:t>
      </w:r>
      <w:r>
        <w:t xml:space="preserve">relacional </w:t>
      </w:r>
      <w:r w:rsidRPr="00104203">
        <w:t xml:space="preserve">da base de Dados </w:t>
      </w:r>
      <w:proofErr w:type="spellStart"/>
      <w:r>
        <w:t>Mysql</w:t>
      </w:r>
      <w:proofErr w:type="spellEnd"/>
      <w:r w:rsidRPr="00104203">
        <w:t xml:space="preserve"> </w:t>
      </w:r>
      <w:r w:rsidR="009B0D42">
        <w:t xml:space="preserve">especificada </w:t>
      </w:r>
      <w:r>
        <w:t>(destino)</w:t>
      </w:r>
      <w:bookmarkEnd w:id="62"/>
    </w:p>
    <w:p w14:paraId="0B4F617D" w14:textId="77777777" w:rsidR="008C7F84" w:rsidRDefault="008C7F84" w:rsidP="008C7F84">
      <w:pPr>
        <w:jc w:val="center"/>
        <w:rPr>
          <w:rFonts w:ascii="Courier New" w:hAnsi="Courier New" w:cs="Courier New"/>
          <w:sz w:val="24"/>
          <w:szCs w:val="24"/>
        </w:rPr>
      </w:pPr>
    </w:p>
    <w:p w14:paraId="78AD6E5A" w14:textId="77777777" w:rsidR="008C7F84" w:rsidRDefault="008C7F84" w:rsidP="008C7F84">
      <w:pPr>
        <w:rPr>
          <w:rFonts w:ascii="Courier New" w:hAnsi="Courier New" w:cs="Courier New"/>
          <w:sz w:val="24"/>
          <w:szCs w:val="24"/>
        </w:rPr>
      </w:pPr>
    </w:p>
    <w:p w14:paraId="0C64C67C" w14:textId="7DB18305" w:rsidR="009B0D42" w:rsidRDefault="008C7F84" w:rsidP="00A81F6D">
      <w:pPr>
        <w:pStyle w:val="Heading4"/>
        <w:rPr>
          <w:color w:val="243F60" w:themeColor="accent1" w:themeShade="7F"/>
          <w:sz w:val="24"/>
          <w:szCs w:val="24"/>
        </w:rPr>
      </w:pPr>
      <w:r>
        <w:br w:type="page"/>
      </w:r>
    </w:p>
    <w:p w14:paraId="5336A255" w14:textId="3BC028B3" w:rsidR="008C7F84" w:rsidRPr="00FD7FEC" w:rsidRDefault="008C7F84" w:rsidP="008C7F84">
      <w:pPr>
        <w:pStyle w:val="Heading3"/>
      </w:pPr>
      <w:bookmarkStart w:id="63" w:name="_Toc535335211"/>
      <w:r>
        <w:lastRenderedPageBreak/>
        <w:t>Forma de Migração</w:t>
      </w:r>
      <w:r w:rsidR="00C56DEC">
        <w:t xml:space="preserve"> Especificada</w:t>
      </w:r>
      <w:bookmarkEnd w:id="63"/>
    </w:p>
    <w:p w14:paraId="71FE6AF2" w14:textId="77777777" w:rsidR="008C7F84" w:rsidRPr="003F5246" w:rsidRDefault="008C7F84" w:rsidP="008C7F84"/>
    <w:p w14:paraId="35ED0BD6" w14:textId="77777777" w:rsidR="008C7F84" w:rsidRDefault="008C7F84" w:rsidP="008C7F84"/>
    <w:p w14:paraId="61EBEF73" w14:textId="77777777" w:rsidR="008C7F84" w:rsidRDefault="008C7F84" w:rsidP="008C7F84"/>
    <w:p w14:paraId="334DFF65" w14:textId="77777777" w:rsidR="008C7F84" w:rsidRDefault="008C7F84" w:rsidP="008C7F84">
      <w:pPr>
        <w:rPr>
          <w:rFonts w:asciiTheme="majorHAnsi" w:eastAsiaTheme="majorEastAsia" w:hAnsiTheme="majorHAnsi" w:cstheme="majorBidi"/>
          <w:b/>
          <w:bCs/>
          <w:i/>
          <w:iCs/>
          <w:color w:val="4F81BD" w:themeColor="accent1"/>
        </w:rPr>
      </w:pPr>
      <w:r>
        <w:br w:type="page"/>
      </w:r>
    </w:p>
    <w:p w14:paraId="390AA62C" w14:textId="6D8AD992" w:rsidR="00090469" w:rsidRDefault="00090469" w:rsidP="00090469">
      <w:pPr>
        <w:pStyle w:val="Heading3"/>
        <w:ind w:left="720"/>
      </w:pPr>
      <w:bookmarkStart w:id="64" w:name="_Toc535335212"/>
      <w:r>
        <w:lastRenderedPageBreak/>
        <w:t>Utilizadores</w:t>
      </w:r>
      <w:r w:rsidR="00D32CF8">
        <w:t xml:space="preserve"> Especificados</w:t>
      </w:r>
      <w:bookmarkEnd w:id="64"/>
    </w:p>
    <w:p w14:paraId="630CCAA5" w14:textId="77777777" w:rsidR="00090469" w:rsidRDefault="00090469">
      <w:pPr>
        <w:rPr>
          <w:rFonts w:asciiTheme="majorHAnsi" w:eastAsiaTheme="majorEastAsia" w:hAnsiTheme="majorHAnsi" w:cstheme="majorBidi"/>
          <w:color w:val="243F60" w:themeColor="accent1" w:themeShade="7F"/>
          <w:sz w:val="24"/>
          <w:szCs w:val="24"/>
        </w:rPr>
      </w:pPr>
      <w:r>
        <w:br w:type="page"/>
      </w:r>
    </w:p>
    <w:p w14:paraId="4330CC67" w14:textId="13E8BFA5" w:rsidR="008C7F84" w:rsidRPr="00E4534F" w:rsidRDefault="008C7F84" w:rsidP="008C7F84">
      <w:pPr>
        <w:pStyle w:val="Heading3"/>
      </w:pPr>
      <w:bookmarkStart w:id="65" w:name="_Toc535335213"/>
      <w:r>
        <w:lastRenderedPageBreak/>
        <w:t xml:space="preserve">Triggers de suporte à </w:t>
      </w:r>
      <w:r>
        <w:rPr>
          <w:rStyle w:val="Heading3Char"/>
        </w:rPr>
        <w:t>migração</w:t>
      </w:r>
      <w:r w:rsidRPr="00104203">
        <w:rPr>
          <w:rStyle w:val="Heading3Char"/>
        </w:rPr>
        <w:t xml:space="preserve"> </w:t>
      </w:r>
      <w:r>
        <w:t xml:space="preserve">de </w:t>
      </w:r>
      <w:proofErr w:type="gramStart"/>
      <w:r>
        <w:t xml:space="preserve">dados </w:t>
      </w:r>
      <w:r w:rsidR="00C56DEC">
        <w:t xml:space="preserve"> especificados</w:t>
      </w:r>
      <w:bookmarkEnd w:id="65"/>
      <w:proofErr w:type="gramEnd"/>
    </w:p>
    <w:p w14:paraId="4CFDC722" w14:textId="77777777" w:rsidR="008C7F84" w:rsidRDefault="008C7F84" w:rsidP="008C7F84">
      <w:pPr>
        <w:jc w:val="center"/>
        <w:rPr>
          <w:rFonts w:ascii="Courier New" w:hAnsi="Courier New" w:cs="Courier New"/>
          <w:sz w:val="24"/>
          <w:szCs w:val="24"/>
        </w:rPr>
      </w:pPr>
    </w:p>
    <w:p w14:paraId="3ECD467B" w14:textId="77777777" w:rsidR="008C7F84" w:rsidRDefault="008C7F84" w:rsidP="008C7F84">
      <w:pPr>
        <w:rPr>
          <w:rFonts w:asciiTheme="majorHAnsi" w:eastAsiaTheme="majorEastAsia" w:hAnsiTheme="majorHAnsi" w:cstheme="majorBidi"/>
          <w:b/>
          <w:bCs/>
          <w:i/>
          <w:iCs/>
          <w:color w:val="4F81BD" w:themeColor="accent1"/>
        </w:rPr>
      </w:pPr>
      <w:r>
        <w:br w:type="page"/>
      </w:r>
    </w:p>
    <w:p w14:paraId="09E7E414" w14:textId="41E9054D" w:rsidR="008C7F84" w:rsidRPr="00E4534F" w:rsidRDefault="00A71525" w:rsidP="008C7F84">
      <w:pPr>
        <w:pStyle w:val="Heading3"/>
      </w:pPr>
      <w:bookmarkStart w:id="66" w:name="_Toc535335214"/>
      <w:proofErr w:type="spellStart"/>
      <w:r>
        <w:rPr>
          <w:rStyle w:val="Heading3Char"/>
        </w:rPr>
        <w:lastRenderedPageBreak/>
        <w:t>Store</w:t>
      </w:r>
      <w:r w:rsidR="008C7F84" w:rsidRPr="00104203">
        <w:rPr>
          <w:rStyle w:val="Heading3Char"/>
        </w:rPr>
        <w:t>d</w:t>
      </w:r>
      <w:proofErr w:type="spellEnd"/>
      <w:r w:rsidR="008C7F84" w:rsidRPr="00104203">
        <w:rPr>
          <w:rStyle w:val="Heading3Char"/>
        </w:rPr>
        <w:t xml:space="preserve"> </w:t>
      </w:r>
      <w:proofErr w:type="spellStart"/>
      <w:r w:rsidR="008C7F84" w:rsidRPr="00104203">
        <w:rPr>
          <w:rStyle w:val="Heading3Char"/>
        </w:rPr>
        <w:t>Procedures</w:t>
      </w:r>
      <w:proofErr w:type="spellEnd"/>
      <w:r w:rsidR="008C7F84" w:rsidRPr="00104203">
        <w:rPr>
          <w:rStyle w:val="Heading3Char"/>
        </w:rPr>
        <w:t xml:space="preserve"> de suporte à </w:t>
      </w:r>
      <w:r w:rsidR="008C7F84">
        <w:rPr>
          <w:rStyle w:val="Heading3Char"/>
        </w:rPr>
        <w:t>migração</w:t>
      </w:r>
      <w:r w:rsidR="008C7F84" w:rsidRPr="00104203">
        <w:rPr>
          <w:rStyle w:val="Heading3Char"/>
        </w:rPr>
        <w:t xml:space="preserve"> de dados </w:t>
      </w:r>
      <w:r w:rsidR="00C56DEC">
        <w:rPr>
          <w:rStyle w:val="Heading3Char"/>
        </w:rPr>
        <w:t>especificados</w:t>
      </w:r>
      <w:bookmarkEnd w:id="66"/>
    </w:p>
    <w:p w14:paraId="05CF449D" w14:textId="77777777" w:rsidR="008C7F84" w:rsidRDefault="008C7F84" w:rsidP="008C7F84">
      <w:pPr>
        <w:jc w:val="center"/>
        <w:rPr>
          <w:rFonts w:ascii="Courier New" w:hAnsi="Courier New" w:cs="Courier New"/>
          <w:sz w:val="24"/>
          <w:szCs w:val="24"/>
        </w:rPr>
      </w:pPr>
    </w:p>
    <w:p w14:paraId="7B87E405" w14:textId="77777777" w:rsidR="008C7F84" w:rsidRDefault="008C7F84" w:rsidP="008C7F84">
      <w:pPr>
        <w:rPr>
          <w:rFonts w:asciiTheme="majorHAnsi" w:eastAsiaTheme="majorEastAsia" w:hAnsiTheme="majorHAnsi" w:cstheme="majorBidi"/>
          <w:b/>
          <w:bCs/>
          <w:i/>
          <w:iCs/>
          <w:color w:val="4F81BD" w:themeColor="accent1"/>
        </w:rPr>
      </w:pPr>
      <w:r>
        <w:br w:type="page"/>
      </w:r>
    </w:p>
    <w:p w14:paraId="6D00F898" w14:textId="28F51F74" w:rsidR="008C7F84" w:rsidRPr="00075A62" w:rsidRDefault="008C7F84" w:rsidP="008C7F84">
      <w:pPr>
        <w:pStyle w:val="Heading3"/>
      </w:pPr>
      <w:bookmarkStart w:id="67" w:name="_Toc535335215"/>
      <w:r>
        <w:rPr>
          <w:rStyle w:val="Heading3Char"/>
        </w:rPr>
        <w:lastRenderedPageBreak/>
        <w:t>Eventos</w:t>
      </w:r>
      <w:r w:rsidRPr="00104203">
        <w:rPr>
          <w:rStyle w:val="Heading3Char"/>
        </w:rPr>
        <w:t xml:space="preserve"> de suporte à </w:t>
      </w:r>
      <w:r>
        <w:rPr>
          <w:rStyle w:val="Heading3Char"/>
        </w:rPr>
        <w:t>migração</w:t>
      </w:r>
      <w:r w:rsidRPr="00104203">
        <w:rPr>
          <w:rStyle w:val="Heading3Char"/>
        </w:rPr>
        <w:t xml:space="preserve"> de dados </w:t>
      </w:r>
      <w:r w:rsidR="00274FB0">
        <w:rPr>
          <w:rStyle w:val="Heading3Char"/>
        </w:rPr>
        <w:t>especificados</w:t>
      </w:r>
      <w:bookmarkEnd w:id="67"/>
    </w:p>
    <w:p w14:paraId="594DE3D7" w14:textId="18F81A32" w:rsidR="008C7F84" w:rsidRDefault="008C7F84" w:rsidP="008C7F84">
      <w:pPr>
        <w:jc w:val="both"/>
        <w:rPr>
          <w:rFonts w:ascii="Courier New" w:hAnsi="Courier New" w:cs="Courier New"/>
          <w:sz w:val="24"/>
          <w:szCs w:val="24"/>
        </w:rPr>
      </w:pPr>
    </w:p>
    <w:p w14:paraId="62852E78" w14:textId="6DFA652F" w:rsidR="008A09F5" w:rsidRDefault="008A09F5">
      <w:pPr>
        <w:rPr>
          <w:rFonts w:ascii="Courier New" w:hAnsi="Courier New" w:cs="Courier New"/>
          <w:sz w:val="24"/>
          <w:szCs w:val="24"/>
        </w:rPr>
      </w:pPr>
      <w:r>
        <w:rPr>
          <w:rFonts w:ascii="Courier New" w:hAnsi="Courier New" w:cs="Courier New"/>
          <w:sz w:val="24"/>
          <w:szCs w:val="24"/>
        </w:rPr>
        <w:br w:type="page"/>
      </w:r>
    </w:p>
    <w:p w14:paraId="517BC137" w14:textId="2F78E066" w:rsidR="008A09F5" w:rsidRPr="00075A62" w:rsidRDefault="008A09F5" w:rsidP="008A09F5">
      <w:pPr>
        <w:pStyle w:val="Heading3"/>
      </w:pPr>
      <w:bookmarkStart w:id="68" w:name="_Toc535335216"/>
      <w:r>
        <w:rPr>
          <w:rStyle w:val="Heading3Char"/>
        </w:rPr>
        <w:lastRenderedPageBreak/>
        <w:t>PHP</w:t>
      </w:r>
      <w:r w:rsidRPr="00104203">
        <w:rPr>
          <w:rStyle w:val="Heading3Char"/>
        </w:rPr>
        <w:t xml:space="preserve"> de suporte à </w:t>
      </w:r>
      <w:r>
        <w:rPr>
          <w:rStyle w:val="Heading3Char"/>
        </w:rPr>
        <w:t>migração</w:t>
      </w:r>
      <w:r w:rsidRPr="00104203">
        <w:rPr>
          <w:rStyle w:val="Heading3Char"/>
        </w:rPr>
        <w:t xml:space="preserve"> de dados </w:t>
      </w:r>
      <w:r>
        <w:rPr>
          <w:rStyle w:val="Heading3Char"/>
        </w:rPr>
        <w:t>especificado</w:t>
      </w:r>
      <w:bookmarkEnd w:id="68"/>
    </w:p>
    <w:p w14:paraId="7B991ACC" w14:textId="77777777" w:rsidR="008A09F5" w:rsidRDefault="008A09F5" w:rsidP="008C7F84">
      <w:pPr>
        <w:jc w:val="center"/>
        <w:rPr>
          <w:rFonts w:ascii="Courier New" w:hAnsi="Courier New" w:cs="Courier New"/>
          <w:sz w:val="24"/>
          <w:szCs w:val="24"/>
        </w:rPr>
      </w:pPr>
    </w:p>
    <w:p w14:paraId="25DC076E" w14:textId="4BC54136" w:rsidR="00090469" w:rsidRDefault="008C7F84" w:rsidP="0008705E">
      <w:pPr>
        <w:pStyle w:val="Heading3"/>
        <w:rPr>
          <w:b/>
          <w:bCs/>
          <w:i/>
          <w:iCs/>
        </w:rPr>
      </w:pPr>
      <w:r>
        <w:rPr>
          <w:highlight w:val="lightGray"/>
        </w:rPr>
        <w:br w:type="page"/>
      </w:r>
    </w:p>
    <w:p w14:paraId="7A2A156A" w14:textId="3F88B08A" w:rsidR="00090469" w:rsidRDefault="00090469" w:rsidP="00D32CF8">
      <w:pPr>
        <w:pStyle w:val="Heading2"/>
      </w:pPr>
      <w:bookmarkStart w:id="69" w:name="_Toc535335217"/>
      <w:r>
        <w:lastRenderedPageBreak/>
        <w:t xml:space="preserve">Avaliação </w:t>
      </w:r>
      <w:r w:rsidR="00D32CF8">
        <w:t>das especificações</w:t>
      </w:r>
      <w:r>
        <w:t xml:space="preserve"> do próprio grupo</w:t>
      </w:r>
      <w:r w:rsidR="00C575DC">
        <w:t xml:space="preserve"> Migração</w:t>
      </w:r>
      <w:bookmarkEnd w:id="69"/>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090469" w14:paraId="4D5ABBF7" w14:textId="77777777" w:rsidTr="0008705E">
        <w:tc>
          <w:tcPr>
            <w:tcW w:w="8720" w:type="dxa"/>
            <w:shd w:val="clear" w:color="auto" w:fill="E6E6E6"/>
          </w:tcPr>
          <w:p w14:paraId="65F44C54" w14:textId="77777777" w:rsidR="00090469" w:rsidRDefault="00090469" w:rsidP="0008705E">
            <w:pPr>
              <w:rPr>
                <w:rFonts w:asciiTheme="majorHAnsi" w:eastAsiaTheme="majorEastAsia" w:hAnsiTheme="majorHAnsi" w:cstheme="majorBidi"/>
                <w:color w:val="365F91" w:themeColor="accent1" w:themeShade="BF"/>
                <w:sz w:val="26"/>
                <w:szCs w:val="26"/>
              </w:rPr>
            </w:pPr>
          </w:p>
          <w:p w14:paraId="682130B1" w14:textId="77777777" w:rsidR="00090469" w:rsidRDefault="00090469"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C55F202" w14:textId="77777777" w:rsidR="00090469" w:rsidRDefault="00090469" w:rsidP="0008705E">
            <w:pPr>
              <w:rPr>
                <w:rFonts w:ascii="Courier New" w:hAnsi="Courier New" w:cs="Courier New"/>
                <w:sz w:val="24"/>
                <w:szCs w:val="24"/>
              </w:rPr>
            </w:pPr>
          </w:p>
          <w:p w14:paraId="68320C4B" w14:textId="77777777" w:rsidR="00090469" w:rsidRDefault="00090469" w:rsidP="0008705E">
            <w:pPr>
              <w:rPr>
                <w:rFonts w:ascii="Courier New" w:hAnsi="Courier New" w:cs="Courier New"/>
                <w:sz w:val="24"/>
                <w:szCs w:val="24"/>
              </w:rPr>
            </w:pPr>
            <w:r>
              <w:rPr>
                <w:rFonts w:ascii="Courier New" w:hAnsi="Courier New" w:cs="Courier New"/>
                <w:sz w:val="24"/>
                <w:szCs w:val="24"/>
              </w:rPr>
              <w:t>Justificação:</w:t>
            </w:r>
          </w:p>
          <w:p w14:paraId="630E83B8" w14:textId="77777777" w:rsidR="00090469" w:rsidRDefault="00090469" w:rsidP="0008705E">
            <w:pPr>
              <w:rPr>
                <w:rFonts w:ascii="Courier New" w:hAnsi="Courier New" w:cs="Courier New"/>
                <w:sz w:val="24"/>
                <w:szCs w:val="24"/>
              </w:rPr>
            </w:pPr>
            <w:r>
              <w:rPr>
                <w:rFonts w:ascii="Courier New" w:hAnsi="Courier New" w:cs="Courier New"/>
                <w:sz w:val="24"/>
                <w:szCs w:val="24"/>
              </w:rPr>
              <w:t>&lt;fazer um resumo dos principais pontos fracos e fortes.</w:t>
            </w:r>
          </w:p>
          <w:p w14:paraId="3EE007F4" w14:textId="69281046" w:rsidR="00090469" w:rsidRDefault="00090469" w:rsidP="0008705E">
            <w:pPr>
              <w:rPr>
                <w:rFonts w:ascii="Courier New" w:hAnsi="Courier New" w:cs="Courier New"/>
                <w:sz w:val="24"/>
                <w:szCs w:val="24"/>
              </w:rPr>
            </w:pPr>
            <w:r>
              <w:rPr>
                <w:rFonts w:ascii="Courier New" w:hAnsi="Courier New" w:cs="Courier New"/>
                <w:sz w:val="24"/>
                <w:szCs w:val="24"/>
              </w:rPr>
              <w:t>Depois de ler esta secção o leitor deve ter uma visão sobre que secções estavam mais fracas (SP? Forma de Migração Base de dados?)&gt;</w:t>
            </w:r>
          </w:p>
          <w:p w14:paraId="339DFAE0" w14:textId="77777777" w:rsidR="00090469" w:rsidRDefault="00090469" w:rsidP="0008705E">
            <w:pPr>
              <w:rPr>
                <w:rFonts w:ascii="Courier New" w:hAnsi="Courier New" w:cs="Courier New"/>
                <w:sz w:val="24"/>
                <w:szCs w:val="24"/>
              </w:rPr>
            </w:pPr>
          </w:p>
          <w:p w14:paraId="4EAE380B" w14:textId="77777777" w:rsidR="00090469" w:rsidRDefault="00090469" w:rsidP="0008705E">
            <w:pPr>
              <w:rPr>
                <w:rFonts w:ascii="Courier New" w:hAnsi="Courier New" w:cs="Courier New"/>
                <w:sz w:val="24"/>
                <w:szCs w:val="24"/>
              </w:rPr>
            </w:pPr>
          </w:p>
          <w:p w14:paraId="0CA8E194" w14:textId="77777777" w:rsidR="00090469" w:rsidRDefault="00090469" w:rsidP="0008705E">
            <w:pPr>
              <w:rPr>
                <w:rFonts w:ascii="Courier New" w:hAnsi="Courier New" w:cs="Courier New"/>
                <w:sz w:val="24"/>
                <w:szCs w:val="24"/>
              </w:rPr>
            </w:pPr>
          </w:p>
          <w:p w14:paraId="45E2AD9A" w14:textId="77777777" w:rsidR="00090469" w:rsidRDefault="00090469" w:rsidP="0008705E">
            <w:pPr>
              <w:rPr>
                <w:rFonts w:ascii="Courier New" w:hAnsi="Courier New" w:cs="Courier New"/>
                <w:sz w:val="24"/>
                <w:szCs w:val="24"/>
              </w:rPr>
            </w:pPr>
          </w:p>
          <w:p w14:paraId="242AC7AF" w14:textId="77777777" w:rsidR="00090469" w:rsidRDefault="00090469" w:rsidP="0008705E">
            <w:pPr>
              <w:rPr>
                <w:rFonts w:ascii="Courier New" w:hAnsi="Courier New" w:cs="Courier New"/>
                <w:sz w:val="24"/>
                <w:szCs w:val="24"/>
              </w:rPr>
            </w:pPr>
          </w:p>
          <w:p w14:paraId="183B5D24" w14:textId="77777777" w:rsidR="00090469" w:rsidRDefault="00090469" w:rsidP="0008705E">
            <w:pPr>
              <w:rPr>
                <w:rFonts w:ascii="Courier New" w:hAnsi="Courier New" w:cs="Courier New"/>
                <w:sz w:val="24"/>
                <w:szCs w:val="24"/>
              </w:rPr>
            </w:pPr>
          </w:p>
          <w:p w14:paraId="3870FC61" w14:textId="77777777" w:rsidR="00090469" w:rsidRDefault="00090469" w:rsidP="0008705E">
            <w:pPr>
              <w:rPr>
                <w:rFonts w:ascii="Courier New" w:hAnsi="Courier New" w:cs="Courier New"/>
                <w:sz w:val="24"/>
                <w:szCs w:val="24"/>
              </w:rPr>
            </w:pPr>
          </w:p>
          <w:p w14:paraId="618EE7F5" w14:textId="77777777" w:rsidR="00090469" w:rsidRDefault="00090469" w:rsidP="0008705E">
            <w:pPr>
              <w:rPr>
                <w:rFonts w:ascii="Courier New" w:hAnsi="Courier New" w:cs="Courier New"/>
                <w:sz w:val="24"/>
                <w:szCs w:val="24"/>
              </w:rPr>
            </w:pPr>
          </w:p>
          <w:p w14:paraId="42659039" w14:textId="77777777" w:rsidR="00090469" w:rsidRDefault="00090469" w:rsidP="0008705E">
            <w:pPr>
              <w:rPr>
                <w:rFonts w:ascii="Courier New" w:hAnsi="Courier New" w:cs="Courier New"/>
                <w:sz w:val="24"/>
                <w:szCs w:val="24"/>
              </w:rPr>
            </w:pPr>
          </w:p>
        </w:tc>
      </w:tr>
    </w:tbl>
    <w:p w14:paraId="2CE9C3BB" w14:textId="77777777" w:rsidR="00090469" w:rsidRDefault="00090469" w:rsidP="00090469">
      <w:r>
        <w:br w:type="page"/>
      </w:r>
    </w:p>
    <w:p w14:paraId="48C82373" w14:textId="2162EBB9" w:rsidR="00CD10A9" w:rsidRDefault="00CD10A9" w:rsidP="00CD10A9">
      <w:pPr>
        <w:pStyle w:val="Heading2"/>
      </w:pPr>
      <w:bookmarkStart w:id="70" w:name="_Toc535335218"/>
      <w:r>
        <w:lastRenderedPageBreak/>
        <w:t>Implementação da Migração de Dados</w:t>
      </w:r>
      <w:bookmarkEnd w:id="70"/>
    </w:p>
    <w:p w14:paraId="73C6E569" w14:textId="79E97FFC" w:rsidR="00090469" w:rsidRDefault="00090469" w:rsidP="00D32CF8">
      <w:pPr>
        <w:pStyle w:val="Heading3"/>
      </w:pPr>
      <w:bookmarkStart w:id="71" w:name="_Toc535335219"/>
      <w:r>
        <w:t>Utilizadores</w:t>
      </w:r>
      <w:r w:rsidR="00D32CF8">
        <w:t xml:space="preserve"> Implementado</w:t>
      </w:r>
      <w:bookmarkEnd w:id="71"/>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090469" w14:paraId="699E2027" w14:textId="77777777" w:rsidTr="0008705E">
        <w:tc>
          <w:tcPr>
            <w:tcW w:w="8720" w:type="dxa"/>
            <w:shd w:val="clear" w:color="auto" w:fill="E6E6E6"/>
          </w:tcPr>
          <w:p w14:paraId="4E57876A" w14:textId="77777777" w:rsidR="00090469" w:rsidRDefault="00090469" w:rsidP="0008705E">
            <w:pPr>
              <w:rPr>
                <w:rFonts w:ascii="Courier New" w:hAnsi="Courier New" w:cs="Courier New"/>
                <w:sz w:val="24"/>
                <w:szCs w:val="24"/>
              </w:rPr>
            </w:pPr>
          </w:p>
          <w:tbl>
            <w:tblPr>
              <w:tblStyle w:val="TableGrid"/>
              <w:tblW w:w="5920" w:type="dxa"/>
              <w:tblLook w:val="04A0" w:firstRow="1" w:lastRow="0" w:firstColumn="1" w:lastColumn="0" w:noHBand="0" w:noVBand="1"/>
            </w:tblPr>
            <w:tblGrid>
              <w:gridCol w:w="1728"/>
              <w:gridCol w:w="1729"/>
              <w:gridCol w:w="1369"/>
              <w:gridCol w:w="1094"/>
            </w:tblGrid>
            <w:tr w:rsidR="00090469" w14:paraId="16E606C5" w14:textId="77777777" w:rsidTr="0008705E">
              <w:tc>
                <w:tcPr>
                  <w:tcW w:w="1728" w:type="dxa"/>
                  <w:vMerge w:val="restart"/>
                  <w:vAlign w:val="center"/>
                </w:tcPr>
                <w:p w14:paraId="0EF2C33B" w14:textId="77777777" w:rsidR="00090469" w:rsidRPr="00B01B61" w:rsidRDefault="00090469" w:rsidP="0008705E">
                  <w:pPr>
                    <w:jc w:val="center"/>
                  </w:pPr>
                  <w:r w:rsidRPr="00B01B61">
                    <w:rPr>
                      <w:rFonts w:ascii="Courier New" w:hAnsi="Courier New" w:cs="Courier New"/>
                      <w:b/>
                      <w:sz w:val="24"/>
                      <w:szCs w:val="24"/>
                    </w:rPr>
                    <w:t>Tabela</w:t>
                  </w:r>
                </w:p>
              </w:tc>
              <w:tc>
                <w:tcPr>
                  <w:tcW w:w="4192" w:type="dxa"/>
                  <w:gridSpan w:val="3"/>
                </w:tcPr>
                <w:p w14:paraId="12385A1F" w14:textId="77777777" w:rsidR="00090469" w:rsidRDefault="00090469" w:rsidP="0008705E">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090469" w14:paraId="4C80D7EF" w14:textId="77777777" w:rsidTr="0008705E">
              <w:tc>
                <w:tcPr>
                  <w:tcW w:w="1728" w:type="dxa"/>
                  <w:vMerge/>
                </w:tcPr>
                <w:p w14:paraId="119E6D30" w14:textId="77777777" w:rsidR="00090469" w:rsidRPr="00B01B61" w:rsidRDefault="00090469" w:rsidP="0008705E">
                  <w:pPr>
                    <w:jc w:val="center"/>
                    <w:rPr>
                      <w:rFonts w:ascii="Courier New" w:hAnsi="Courier New" w:cs="Courier New"/>
                      <w:b/>
                      <w:sz w:val="24"/>
                      <w:szCs w:val="24"/>
                    </w:rPr>
                  </w:pPr>
                </w:p>
              </w:tc>
              <w:tc>
                <w:tcPr>
                  <w:tcW w:w="1729" w:type="dxa"/>
                </w:tcPr>
                <w:p w14:paraId="05CF9811"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08097E8C"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6F488770"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r>
            <w:tr w:rsidR="00090469" w14:paraId="01668367" w14:textId="77777777" w:rsidTr="0008705E">
              <w:tc>
                <w:tcPr>
                  <w:tcW w:w="1728" w:type="dxa"/>
                </w:tcPr>
                <w:p w14:paraId="05E8DC9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516374DB"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6F86D3E4"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094" w:type="dxa"/>
                </w:tcPr>
                <w:p w14:paraId="227BC5F8" w14:textId="77777777" w:rsidR="00090469" w:rsidRDefault="00090469" w:rsidP="0008705E">
                  <w:pPr>
                    <w:jc w:val="center"/>
                    <w:rPr>
                      <w:rFonts w:ascii="Courier New" w:hAnsi="Courier New" w:cs="Courier New"/>
                      <w:sz w:val="24"/>
                      <w:szCs w:val="24"/>
                    </w:rPr>
                  </w:pPr>
                </w:p>
              </w:tc>
            </w:tr>
            <w:tr w:rsidR="00090469" w14:paraId="22C17B6F" w14:textId="77777777" w:rsidTr="0008705E">
              <w:tc>
                <w:tcPr>
                  <w:tcW w:w="1728" w:type="dxa"/>
                </w:tcPr>
                <w:p w14:paraId="54CBC4C2"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2848251D"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72C4984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7B12FEAF" w14:textId="77777777" w:rsidR="00090469" w:rsidRDefault="00090469" w:rsidP="0008705E">
                  <w:pPr>
                    <w:jc w:val="center"/>
                    <w:rPr>
                      <w:rFonts w:ascii="Courier New" w:hAnsi="Courier New" w:cs="Courier New"/>
                      <w:sz w:val="24"/>
                      <w:szCs w:val="24"/>
                    </w:rPr>
                  </w:pPr>
                </w:p>
              </w:tc>
            </w:tr>
            <w:tr w:rsidR="00090469" w14:paraId="240D1308" w14:textId="77777777" w:rsidTr="0008705E">
              <w:tc>
                <w:tcPr>
                  <w:tcW w:w="1728" w:type="dxa"/>
                </w:tcPr>
                <w:p w14:paraId="73A90E8A"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729" w:type="dxa"/>
                </w:tcPr>
                <w:p w14:paraId="379FAD55" w14:textId="77777777" w:rsidR="00090469" w:rsidRDefault="00090469" w:rsidP="0008705E">
                  <w:pPr>
                    <w:jc w:val="center"/>
                    <w:rPr>
                      <w:rFonts w:ascii="Courier New" w:hAnsi="Courier New" w:cs="Courier New"/>
                      <w:sz w:val="24"/>
                      <w:szCs w:val="24"/>
                    </w:rPr>
                  </w:pPr>
                </w:p>
              </w:tc>
              <w:tc>
                <w:tcPr>
                  <w:tcW w:w="1369" w:type="dxa"/>
                </w:tcPr>
                <w:p w14:paraId="03C9709F" w14:textId="77777777" w:rsidR="00090469" w:rsidRDefault="00090469" w:rsidP="0008705E">
                  <w:pPr>
                    <w:jc w:val="center"/>
                    <w:rPr>
                      <w:rFonts w:ascii="Courier New" w:hAnsi="Courier New" w:cs="Courier New"/>
                      <w:sz w:val="24"/>
                      <w:szCs w:val="24"/>
                    </w:rPr>
                  </w:pPr>
                </w:p>
              </w:tc>
              <w:tc>
                <w:tcPr>
                  <w:tcW w:w="1094" w:type="dxa"/>
                </w:tcPr>
                <w:p w14:paraId="61F235F6" w14:textId="77777777" w:rsidR="00090469" w:rsidRDefault="00090469" w:rsidP="0008705E">
                  <w:pPr>
                    <w:jc w:val="center"/>
                    <w:rPr>
                      <w:rFonts w:ascii="Courier New" w:hAnsi="Courier New" w:cs="Courier New"/>
                      <w:sz w:val="24"/>
                      <w:szCs w:val="24"/>
                    </w:rPr>
                  </w:pPr>
                </w:p>
              </w:tc>
            </w:tr>
            <w:tr w:rsidR="00090469" w14:paraId="2BAC3A94" w14:textId="77777777" w:rsidTr="0008705E">
              <w:tc>
                <w:tcPr>
                  <w:tcW w:w="1728" w:type="dxa"/>
                </w:tcPr>
                <w:p w14:paraId="249FECA1" w14:textId="590B7159" w:rsidR="00090469" w:rsidRPr="00B01B61" w:rsidRDefault="0008705E" w:rsidP="0008705E">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00090469" w:rsidRPr="00B01B61">
                    <w:rPr>
                      <w:rFonts w:ascii="Courier New" w:hAnsi="Courier New" w:cs="Courier New"/>
                      <w:b/>
                      <w:sz w:val="24"/>
                      <w:szCs w:val="24"/>
                    </w:rPr>
                    <w:t xml:space="preserve"> Proc.</w:t>
                  </w:r>
                </w:p>
              </w:tc>
              <w:tc>
                <w:tcPr>
                  <w:tcW w:w="1729" w:type="dxa"/>
                </w:tcPr>
                <w:p w14:paraId="2645A459" w14:textId="77777777" w:rsidR="00090469" w:rsidRDefault="00090469" w:rsidP="0008705E">
                  <w:pPr>
                    <w:jc w:val="center"/>
                    <w:rPr>
                      <w:rFonts w:ascii="Courier New" w:hAnsi="Courier New" w:cs="Courier New"/>
                      <w:sz w:val="24"/>
                      <w:szCs w:val="24"/>
                    </w:rPr>
                  </w:pPr>
                </w:p>
              </w:tc>
              <w:tc>
                <w:tcPr>
                  <w:tcW w:w="1369" w:type="dxa"/>
                </w:tcPr>
                <w:p w14:paraId="58BEA539" w14:textId="77777777" w:rsidR="00090469" w:rsidRDefault="00090469" w:rsidP="0008705E">
                  <w:pPr>
                    <w:jc w:val="center"/>
                    <w:rPr>
                      <w:rFonts w:ascii="Courier New" w:hAnsi="Courier New" w:cs="Courier New"/>
                      <w:sz w:val="24"/>
                      <w:szCs w:val="24"/>
                    </w:rPr>
                  </w:pPr>
                </w:p>
              </w:tc>
              <w:tc>
                <w:tcPr>
                  <w:tcW w:w="1094" w:type="dxa"/>
                </w:tcPr>
                <w:p w14:paraId="24D57312" w14:textId="77777777" w:rsidR="00090469" w:rsidRDefault="00090469" w:rsidP="0008705E">
                  <w:pPr>
                    <w:jc w:val="center"/>
                    <w:rPr>
                      <w:rFonts w:ascii="Courier New" w:hAnsi="Courier New" w:cs="Courier New"/>
                      <w:sz w:val="24"/>
                      <w:szCs w:val="24"/>
                    </w:rPr>
                  </w:pPr>
                </w:p>
              </w:tc>
            </w:tr>
            <w:tr w:rsidR="00090469" w14:paraId="09D5DFC7" w14:textId="77777777" w:rsidTr="0008705E">
              <w:tc>
                <w:tcPr>
                  <w:tcW w:w="1728" w:type="dxa"/>
                </w:tcPr>
                <w:p w14:paraId="09500CB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5F04B739"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52F5F161"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094" w:type="dxa"/>
                </w:tcPr>
                <w:p w14:paraId="4039F0C1" w14:textId="77777777" w:rsidR="00090469" w:rsidRDefault="00090469" w:rsidP="0008705E">
                  <w:pPr>
                    <w:jc w:val="center"/>
                    <w:rPr>
                      <w:rFonts w:ascii="Courier New" w:hAnsi="Courier New" w:cs="Courier New"/>
                      <w:sz w:val="24"/>
                      <w:szCs w:val="24"/>
                    </w:rPr>
                  </w:pPr>
                </w:p>
              </w:tc>
            </w:tr>
            <w:tr w:rsidR="00090469" w14:paraId="70F0E57A" w14:textId="77777777" w:rsidTr="0008705E">
              <w:tc>
                <w:tcPr>
                  <w:tcW w:w="1728" w:type="dxa"/>
                </w:tcPr>
                <w:p w14:paraId="6CF68997"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729" w:type="dxa"/>
                </w:tcPr>
                <w:p w14:paraId="49095DD1" w14:textId="77777777" w:rsidR="00090469" w:rsidRDefault="00090469" w:rsidP="0008705E">
                  <w:pPr>
                    <w:jc w:val="center"/>
                    <w:rPr>
                      <w:rFonts w:ascii="Courier New" w:hAnsi="Courier New" w:cs="Courier New"/>
                      <w:sz w:val="24"/>
                      <w:szCs w:val="24"/>
                    </w:rPr>
                  </w:pPr>
                </w:p>
              </w:tc>
              <w:tc>
                <w:tcPr>
                  <w:tcW w:w="1369" w:type="dxa"/>
                </w:tcPr>
                <w:p w14:paraId="0760ED6D" w14:textId="77777777" w:rsidR="00090469" w:rsidRDefault="00090469" w:rsidP="0008705E">
                  <w:pPr>
                    <w:jc w:val="center"/>
                    <w:rPr>
                      <w:rFonts w:ascii="Courier New" w:hAnsi="Courier New" w:cs="Courier New"/>
                      <w:sz w:val="24"/>
                      <w:szCs w:val="24"/>
                    </w:rPr>
                  </w:pPr>
                </w:p>
              </w:tc>
              <w:tc>
                <w:tcPr>
                  <w:tcW w:w="1094" w:type="dxa"/>
                </w:tcPr>
                <w:p w14:paraId="2C81218D" w14:textId="77777777" w:rsidR="00090469" w:rsidRDefault="00090469" w:rsidP="0008705E">
                  <w:pPr>
                    <w:jc w:val="center"/>
                    <w:rPr>
                      <w:rFonts w:ascii="Courier New" w:hAnsi="Courier New" w:cs="Courier New"/>
                      <w:sz w:val="24"/>
                      <w:szCs w:val="24"/>
                    </w:rPr>
                  </w:pPr>
                </w:p>
              </w:tc>
            </w:tr>
          </w:tbl>
          <w:p w14:paraId="64A06F8E" w14:textId="77777777" w:rsidR="00090469" w:rsidRDefault="00090469" w:rsidP="0008705E">
            <w:pPr>
              <w:rPr>
                <w:rFonts w:ascii="Courier New" w:hAnsi="Courier New" w:cs="Courier New"/>
                <w:sz w:val="24"/>
                <w:szCs w:val="24"/>
              </w:rPr>
            </w:pPr>
          </w:p>
          <w:p w14:paraId="79E48C8C" w14:textId="77777777" w:rsidR="00090469" w:rsidRDefault="00090469" w:rsidP="0008705E">
            <w:pPr>
              <w:rPr>
                <w:rFonts w:ascii="Courier New" w:hAnsi="Courier New" w:cs="Courier New"/>
                <w:sz w:val="24"/>
                <w:szCs w:val="24"/>
              </w:rPr>
            </w:pPr>
          </w:p>
          <w:p w14:paraId="4FF0E1A0" w14:textId="77777777" w:rsidR="00090469" w:rsidRDefault="00090469" w:rsidP="0008705E">
            <w:pPr>
              <w:rPr>
                <w:rFonts w:ascii="Courier New" w:hAnsi="Courier New" w:cs="Courier New"/>
                <w:sz w:val="24"/>
                <w:szCs w:val="24"/>
              </w:rPr>
            </w:pPr>
          </w:p>
          <w:p w14:paraId="670CA03F" w14:textId="77777777" w:rsidR="00090469" w:rsidRDefault="00090469" w:rsidP="0008705E">
            <w:pPr>
              <w:rPr>
                <w:rFonts w:ascii="Courier New" w:hAnsi="Courier New" w:cs="Courier New"/>
                <w:sz w:val="24"/>
                <w:szCs w:val="24"/>
              </w:rPr>
            </w:pPr>
          </w:p>
          <w:p w14:paraId="6A6C8B04" w14:textId="77777777" w:rsidR="00090469" w:rsidRPr="00CB389B" w:rsidRDefault="00090469" w:rsidP="0008705E">
            <w:pPr>
              <w:rPr>
                <w:rFonts w:ascii="Courier New" w:hAnsi="Courier New" w:cs="Courier New"/>
                <w:b/>
                <w:sz w:val="24"/>
                <w:szCs w:val="24"/>
              </w:rPr>
            </w:pPr>
          </w:p>
          <w:p w14:paraId="611E1B80" w14:textId="77777777" w:rsidR="00090469" w:rsidRDefault="00090469" w:rsidP="0008705E">
            <w:pPr>
              <w:rPr>
                <w:rFonts w:ascii="Courier New" w:hAnsi="Courier New" w:cs="Courier New"/>
                <w:sz w:val="24"/>
                <w:szCs w:val="24"/>
              </w:rPr>
            </w:pPr>
          </w:p>
          <w:p w14:paraId="5B11F1CA" w14:textId="77777777" w:rsidR="00090469" w:rsidRDefault="00090469" w:rsidP="0008705E">
            <w:pPr>
              <w:rPr>
                <w:rFonts w:ascii="Courier New" w:hAnsi="Courier New" w:cs="Courier New"/>
                <w:sz w:val="24"/>
                <w:szCs w:val="24"/>
              </w:rPr>
            </w:pPr>
          </w:p>
          <w:p w14:paraId="5A75A8A0" w14:textId="77777777" w:rsidR="00090469" w:rsidRDefault="00090469" w:rsidP="0008705E">
            <w:pPr>
              <w:rPr>
                <w:rFonts w:ascii="Courier New" w:hAnsi="Courier New" w:cs="Courier New"/>
                <w:sz w:val="24"/>
                <w:szCs w:val="24"/>
              </w:rPr>
            </w:pPr>
          </w:p>
          <w:p w14:paraId="6ED2DE95" w14:textId="77777777" w:rsidR="00090469" w:rsidRDefault="00090469" w:rsidP="0008705E">
            <w:pPr>
              <w:rPr>
                <w:rFonts w:ascii="Courier New" w:hAnsi="Courier New" w:cs="Courier New"/>
                <w:sz w:val="24"/>
                <w:szCs w:val="24"/>
              </w:rPr>
            </w:pPr>
          </w:p>
          <w:p w14:paraId="2AB1FFE1" w14:textId="77777777" w:rsidR="00090469" w:rsidRDefault="00090469" w:rsidP="0008705E">
            <w:pPr>
              <w:rPr>
                <w:rFonts w:ascii="Courier New" w:hAnsi="Courier New" w:cs="Courier New"/>
                <w:sz w:val="24"/>
                <w:szCs w:val="24"/>
              </w:rPr>
            </w:pPr>
          </w:p>
          <w:p w14:paraId="09B2170F" w14:textId="77777777" w:rsidR="00090469" w:rsidRDefault="00090469" w:rsidP="0008705E">
            <w:pPr>
              <w:rPr>
                <w:rFonts w:ascii="Courier New" w:hAnsi="Courier New" w:cs="Courier New"/>
                <w:sz w:val="24"/>
                <w:szCs w:val="24"/>
              </w:rPr>
            </w:pPr>
          </w:p>
          <w:p w14:paraId="102B5665" w14:textId="77777777" w:rsidR="00090469" w:rsidRDefault="00090469" w:rsidP="0008705E">
            <w:pPr>
              <w:rPr>
                <w:rFonts w:ascii="Courier New" w:hAnsi="Courier New" w:cs="Courier New"/>
                <w:sz w:val="24"/>
                <w:szCs w:val="24"/>
              </w:rPr>
            </w:pPr>
          </w:p>
        </w:tc>
      </w:tr>
    </w:tbl>
    <w:p w14:paraId="72447299" w14:textId="77777777" w:rsidR="00090469" w:rsidRDefault="00090469" w:rsidP="00090469">
      <w:pPr>
        <w:rPr>
          <w:rFonts w:asciiTheme="majorHAnsi" w:eastAsiaTheme="majorEastAsia" w:hAnsiTheme="majorHAnsi" w:cstheme="majorBidi"/>
          <w:color w:val="243F60" w:themeColor="accent1" w:themeShade="7F"/>
          <w:sz w:val="24"/>
          <w:szCs w:val="24"/>
        </w:rPr>
      </w:pPr>
    </w:p>
    <w:p w14:paraId="46ED5024" w14:textId="77777777" w:rsidR="00090469" w:rsidRDefault="00090469" w:rsidP="00090469">
      <w:pPr>
        <w:rPr>
          <w:rFonts w:asciiTheme="majorHAnsi" w:eastAsiaTheme="majorEastAsia" w:hAnsiTheme="majorHAnsi" w:cstheme="majorBidi"/>
          <w:b/>
          <w:bCs/>
          <w:i/>
          <w:iCs/>
          <w:color w:val="4F81BD" w:themeColor="accent1"/>
        </w:rPr>
      </w:pPr>
      <w:r>
        <w:br w:type="page"/>
      </w:r>
    </w:p>
    <w:p w14:paraId="192858F6" w14:textId="62EBD6C0" w:rsidR="00090469" w:rsidRDefault="00D32CF8" w:rsidP="00D32CF8">
      <w:pPr>
        <w:pStyle w:val="Heading3"/>
      </w:pPr>
      <w:bookmarkStart w:id="72" w:name="_Toc535335220"/>
      <w:r>
        <w:lastRenderedPageBreak/>
        <w:t xml:space="preserve">Lista </w:t>
      </w:r>
      <w:r w:rsidR="00090469">
        <w:t>Triggers</w:t>
      </w:r>
      <w:bookmarkEnd w:id="72"/>
    </w:p>
    <w:p w14:paraId="3BE98DB7" w14:textId="77777777" w:rsidR="00090469" w:rsidRPr="00226BFA" w:rsidRDefault="00090469" w:rsidP="00090469"/>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090469" w14:paraId="1C49FFAB" w14:textId="77777777" w:rsidTr="0008705E">
        <w:tc>
          <w:tcPr>
            <w:tcW w:w="8720" w:type="dxa"/>
            <w:shd w:val="clear" w:color="auto" w:fill="E6E6E6"/>
          </w:tcPr>
          <w:p w14:paraId="09EE6FBD" w14:textId="77777777" w:rsidR="00090469" w:rsidRDefault="00090469" w:rsidP="0008705E">
            <w:pPr>
              <w:rPr>
                <w:rFonts w:ascii="Courier New" w:hAnsi="Courier New" w:cs="Courier New"/>
                <w:b/>
                <w:sz w:val="24"/>
                <w:szCs w:val="24"/>
              </w:rPr>
            </w:pPr>
          </w:p>
          <w:p w14:paraId="1B41595D" w14:textId="77777777" w:rsidR="00090469" w:rsidRDefault="00090469" w:rsidP="0008705E">
            <w:pPr>
              <w:rPr>
                <w:rFonts w:ascii="Courier New" w:hAnsi="Courier New" w:cs="Courier New"/>
                <w:sz w:val="24"/>
                <w:szCs w:val="24"/>
              </w:rPr>
            </w:pPr>
            <w:r>
              <w:rPr>
                <w:rFonts w:ascii="Courier New" w:hAnsi="Courier New" w:cs="Courier New"/>
                <w:b/>
                <w:sz w:val="24"/>
                <w:szCs w:val="24"/>
              </w:rPr>
              <w:t>Lista de Triggers (para cada trigger assinalar com x em célula correspondente)</w:t>
            </w:r>
          </w:p>
          <w:p w14:paraId="350E0500"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090469" w14:paraId="51C9A140" w14:textId="77777777" w:rsidTr="0008705E">
              <w:tc>
                <w:tcPr>
                  <w:tcW w:w="1795" w:type="dxa"/>
                </w:tcPr>
                <w:p w14:paraId="75E29E06" w14:textId="77777777" w:rsidR="00090469" w:rsidRDefault="00090469" w:rsidP="0008705E">
                  <w:pPr>
                    <w:rPr>
                      <w:rFonts w:ascii="Courier New" w:hAnsi="Courier New" w:cs="Courier New"/>
                      <w:sz w:val="24"/>
                      <w:szCs w:val="24"/>
                    </w:rPr>
                  </w:pPr>
                </w:p>
              </w:tc>
              <w:tc>
                <w:tcPr>
                  <w:tcW w:w="1674" w:type="dxa"/>
                </w:tcPr>
                <w:p w14:paraId="11D541E5" w14:textId="77777777" w:rsidR="00090469" w:rsidRDefault="00090469" w:rsidP="0008705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3D4DAF74" w14:textId="77777777" w:rsidR="00090469" w:rsidRDefault="00090469" w:rsidP="0008705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6850D6FF" w14:textId="77777777" w:rsidR="00090469" w:rsidRDefault="00090469" w:rsidP="0008705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0054D706" w14:textId="77777777" w:rsidR="00090469" w:rsidRDefault="00090469" w:rsidP="0008705E">
                  <w:pPr>
                    <w:rPr>
                      <w:rFonts w:ascii="Courier New" w:hAnsi="Courier New" w:cs="Courier New"/>
                      <w:sz w:val="24"/>
                      <w:szCs w:val="24"/>
                    </w:rPr>
                  </w:pPr>
                  <w:r>
                    <w:rPr>
                      <w:rFonts w:ascii="Courier New" w:hAnsi="Courier New" w:cs="Courier New"/>
                      <w:sz w:val="24"/>
                      <w:szCs w:val="24"/>
                    </w:rPr>
                    <w:t>Não Especificado (criado de novo)</w:t>
                  </w:r>
                </w:p>
              </w:tc>
            </w:tr>
            <w:tr w:rsidR="00090469" w14:paraId="57A4CC3B" w14:textId="77777777" w:rsidTr="0008705E">
              <w:tc>
                <w:tcPr>
                  <w:tcW w:w="1795" w:type="dxa"/>
                </w:tcPr>
                <w:p w14:paraId="3F3BE433" w14:textId="77777777" w:rsidR="00090469" w:rsidRDefault="00090469" w:rsidP="0008705E">
                  <w:pPr>
                    <w:rPr>
                      <w:rFonts w:ascii="Courier New" w:hAnsi="Courier New" w:cs="Courier New"/>
                      <w:sz w:val="24"/>
                      <w:szCs w:val="24"/>
                    </w:rPr>
                  </w:pPr>
                  <w:r>
                    <w:rPr>
                      <w:rFonts w:ascii="Courier New" w:hAnsi="Courier New" w:cs="Courier New"/>
                      <w:sz w:val="24"/>
                      <w:szCs w:val="24"/>
                    </w:rPr>
                    <w:t>Nome Trigger</w:t>
                  </w:r>
                </w:p>
                <w:p w14:paraId="77AE597B"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76ABC588" w14:textId="77777777" w:rsidR="00090469" w:rsidRDefault="00090469" w:rsidP="0008705E">
                  <w:pPr>
                    <w:rPr>
                      <w:rFonts w:ascii="Courier New" w:hAnsi="Courier New" w:cs="Courier New"/>
                      <w:sz w:val="24"/>
                      <w:szCs w:val="24"/>
                    </w:rPr>
                  </w:pPr>
                </w:p>
              </w:tc>
              <w:tc>
                <w:tcPr>
                  <w:tcW w:w="1675" w:type="dxa"/>
                </w:tcPr>
                <w:p w14:paraId="36C5EA5E" w14:textId="77777777" w:rsidR="00090469" w:rsidRDefault="00090469" w:rsidP="0008705E">
                  <w:pPr>
                    <w:rPr>
                      <w:rFonts w:ascii="Courier New" w:hAnsi="Courier New" w:cs="Courier New"/>
                      <w:sz w:val="24"/>
                      <w:szCs w:val="24"/>
                    </w:rPr>
                  </w:pPr>
                </w:p>
              </w:tc>
              <w:tc>
                <w:tcPr>
                  <w:tcW w:w="1675" w:type="dxa"/>
                </w:tcPr>
                <w:p w14:paraId="61BCEAA5" w14:textId="77777777" w:rsidR="00090469" w:rsidRDefault="00090469" w:rsidP="0008705E">
                  <w:pPr>
                    <w:rPr>
                      <w:rFonts w:ascii="Courier New" w:hAnsi="Courier New" w:cs="Courier New"/>
                      <w:sz w:val="24"/>
                      <w:szCs w:val="24"/>
                    </w:rPr>
                  </w:pPr>
                </w:p>
              </w:tc>
              <w:tc>
                <w:tcPr>
                  <w:tcW w:w="1675" w:type="dxa"/>
                </w:tcPr>
                <w:p w14:paraId="27829542" w14:textId="77777777" w:rsidR="00090469" w:rsidRDefault="00090469" w:rsidP="0008705E">
                  <w:pPr>
                    <w:rPr>
                      <w:rFonts w:ascii="Courier New" w:hAnsi="Courier New" w:cs="Courier New"/>
                      <w:sz w:val="24"/>
                      <w:szCs w:val="24"/>
                    </w:rPr>
                  </w:pPr>
                </w:p>
              </w:tc>
            </w:tr>
            <w:tr w:rsidR="00090469" w14:paraId="15896EB3" w14:textId="77777777" w:rsidTr="0008705E">
              <w:tc>
                <w:tcPr>
                  <w:tcW w:w="1795" w:type="dxa"/>
                </w:tcPr>
                <w:p w14:paraId="683BE9AB" w14:textId="77777777" w:rsidR="00090469" w:rsidRDefault="00090469" w:rsidP="0008705E">
                  <w:pPr>
                    <w:rPr>
                      <w:rFonts w:ascii="Courier New" w:hAnsi="Courier New" w:cs="Courier New"/>
                      <w:sz w:val="24"/>
                      <w:szCs w:val="24"/>
                    </w:rPr>
                  </w:pPr>
                  <w:r>
                    <w:rPr>
                      <w:rFonts w:ascii="Courier New" w:hAnsi="Courier New" w:cs="Courier New"/>
                      <w:sz w:val="24"/>
                      <w:szCs w:val="24"/>
                    </w:rPr>
                    <w:t>Nome Trigger</w:t>
                  </w:r>
                </w:p>
                <w:p w14:paraId="5D803716"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ACE2B66" w14:textId="77777777" w:rsidR="00090469" w:rsidRDefault="00090469" w:rsidP="0008705E">
                  <w:pPr>
                    <w:rPr>
                      <w:rFonts w:ascii="Courier New" w:hAnsi="Courier New" w:cs="Courier New"/>
                      <w:sz w:val="24"/>
                      <w:szCs w:val="24"/>
                    </w:rPr>
                  </w:pPr>
                </w:p>
              </w:tc>
              <w:tc>
                <w:tcPr>
                  <w:tcW w:w="1675" w:type="dxa"/>
                </w:tcPr>
                <w:p w14:paraId="7263AAD0" w14:textId="77777777" w:rsidR="00090469" w:rsidRDefault="00090469" w:rsidP="0008705E">
                  <w:pPr>
                    <w:rPr>
                      <w:rFonts w:ascii="Courier New" w:hAnsi="Courier New" w:cs="Courier New"/>
                      <w:sz w:val="24"/>
                      <w:szCs w:val="24"/>
                    </w:rPr>
                  </w:pPr>
                </w:p>
              </w:tc>
              <w:tc>
                <w:tcPr>
                  <w:tcW w:w="1675" w:type="dxa"/>
                </w:tcPr>
                <w:p w14:paraId="749CE7B1" w14:textId="77777777" w:rsidR="00090469" w:rsidRDefault="00090469" w:rsidP="0008705E">
                  <w:pPr>
                    <w:rPr>
                      <w:rFonts w:ascii="Courier New" w:hAnsi="Courier New" w:cs="Courier New"/>
                      <w:sz w:val="24"/>
                      <w:szCs w:val="24"/>
                    </w:rPr>
                  </w:pPr>
                </w:p>
              </w:tc>
              <w:tc>
                <w:tcPr>
                  <w:tcW w:w="1675" w:type="dxa"/>
                </w:tcPr>
                <w:p w14:paraId="4271745A" w14:textId="77777777" w:rsidR="00090469" w:rsidRDefault="00090469" w:rsidP="0008705E">
                  <w:pPr>
                    <w:rPr>
                      <w:rFonts w:ascii="Courier New" w:hAnsi="Courier New" w:cs="Courier New"/>
                      <w:sz w:val="24"/>
                      <w:szCs w:val="24"/>
                    </w:rPr>
                  </w:pPr>
                </w:p>
              </w:tc>
            </w:tr>
            <w:tr w:rsidR="00090469" w14:paraId="6CDAC7CB" w14:textId="77777777" w:rsidTr="0008705E">
              <w:tc>
                <w:tcPr>
                  <w:tcW w:w="1795" w:type="dxa"/>
                </w:tcPr>
                <w:p w14:paraId="54687FE0" w14:textId="77777777" w:rsidR="00090469" w:rsidRDefault="00090469" w:rsidP="0008705E">
                  <w:pPr>
                    <w:rPr>
                      <w:rFonts w:ascii="Courier New" w:hAnsi="Courier New" w:cs="Courier New"/>
                      <w:sz w:val="24"/>
                      <w:szCs w:val="24"/>
                    </w:rPr>
                  </w:pPr>
                  <w:r>
                    <w:rPr>
                      <w:rFonts w:ascii="Courier New" w:hAnsi="Courier New" w:cs="Courier New"/>
                      <w:sz w:val="24"/>
                      <w:szCs w:val="24"/>
                    </w:rPr>
                    <w:t>Nome Trigger</w:t>
                  </w:r>
                </w:p>
                <w:p w14:paraId="47FE8CB7"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B69283E" w14:textId="77777777" w:rsidR="00090469" w:rsidRDefault="00090469" w:rsidP="0008705E">
                  <w:pPr>
                    <w:rPr>
                      <w:rFonts w:ascii="Courier New" w:hAnsi="Courier New" w:cs="Courier New"/>
                      <w:sz w:val="24"/>
                      <w:szCs w:val="24"/>
                    </w:rPr>
                  </w:pPr>
                </w:p>
              </w:tc>
              <w:tc>
                <w:tcPr>
                  <w:tcW w:w="1675" w:type="dxa"/>
                </w:tcPr>
                <w:p w14:paraId="5C398B3E" w14:textId="77777777" w:rsidR="00090469" w:rsidRDefault="00090469" w:rsidP="0008705E">
                  <w:pPr>
                    <w:rPr>
                      <w:rFonts w:ascii="Courier New" w:hAnsi="Courier New" w:cs="Courier New"/>
                      <w:sz w:val="24"/>
                      <w:szCs w:val="24"/>
                    </w:rPr>
                  </w:pPr>
                </w:p>
              </w:tc>
              <w:tc>
                <w:tcPr>
                  <w:tcW w:w="1675" w:type="dxa"/>
                </w:tcPr>
                <w:p w14:paraId="269FB69F" w14:textId="77777777" w:rsidR="00090469" w:rsidRDefault="00090469" w:rsidP="0008705E">
                  <w:pPr>
                    <w:rPr>
                      <w:rFonts w:ascii="Courier New" w:hAnsi="Courier New" w:cs="Courier New"/>
                      <w:sz w:val="24"/>
                      <w:szCs w:val="24"/>
                    </w:rPr>
                  </w:pPr>
                </w:p>
              </w:tc>
              <w:tc>
                <w:tcPr>
                  <w:tcW w:w="1675" w:type="dxa"/>
                </w:tcPr>
                <w:p w14:paraId="582DB738" w14:textId="77777777" w:rsidR="00090469" w:rsidRDefault="00090469" w:rsidP="0008705E">
                  <w:pPr>
                    <w:rPr>
                      <w:rFonts w:ascii="Courier New" w:hAnsi="Courier New" w:cs="Courier New"/>
                      <w:sz w:val="24"/>
                      <w:szCs w:val="24"/>
                    </w:rPr>
                  </w:pPr>
                </w:p>
              </w:tc>
            </w:tr>
            <w:tr w:rsidR="00090469" w14:paraId="747F8352" w14:textId="77777777" w:rsidTr="0008705E">
              <w:tc>
                <w:tcPr>
                  <w:tcW w:w="1795" w:type="dxa"/>
                </w:tcPr>
                <w:p w14:paraId="202F9888" w14:textId="77777777" w:rsidR="00090469" w:rsidRDefault="00090469" w:rsidP="0008705E">
                  <w:pPr>
                    <w:rPr>
                      <w:rFonts w:ascii="Courier New" w:hAnsi="Courier New" w:cs="Courier New"/>
                      <w:sz w:val="24"/>
                      <w:szCs w:val="24"/>
                    </w:rPr>
                  </w:pPr>
                </w:p>
              </w:tc>
              <w:tc>
                <w:tcPr>
                  <w:tcW w:w="1674" w:type="dxa"/>
                </w:tcPr>
                <w:p w14:paraId="5CFB4E87" w14:textId="77777777" w:rsidR="00090469" w:rsidRDefault="00090469" w:rsidP="0008705E">
                  <w:pPr>
                    <w:rPr>
                      <w:rFonts w:ascii="Courier New" w:hAnsi="Courier New" w:cs="Courier New"/>
                      <w:sz w:val="24"/>
                      <w:szCs w:val="24"/>
                    </w:rPr>
                  </w:pPr>
                </w:p>
              </w:tc>
              <w:tc>
                <w:tcPr>
                  <w:tcW w:w="1675" w:type="dxa"/>
                </w:tcPr>
                <w:p w14:paraId="300088EE" w14:textId="77777777" w:rsidR="00090469" w:rsidRDefault="00090469" w:rsidP="0008705E">
                  <w:pPr>
                    <w:rPr>
                      <w:rFonts w:ascii="Courier New" w:hAnsi="Courier New" w:cs="Courier New"/>
                      <w:sz w:val="24"/>
                      <w:szCs w:val="24"/>
                    </w:rPr>
                  </w:pPr>
                </w:p>
              </w:tc>
              <w:tc>
                <w:tcPr>
                  <w:tcW w:w="1675" w:type="dxa"/>
                </w:tcPr>
                <w:p w14:paraId="1F91DDEB" w14:textId="77777777" w:rsidR="00090469" w:rsidRDefault="00090469" w:rsidP="0008705E">
                  <w:pPr>
                    <w:rPr>
                      <w:rFonts w:ascii="Courier New" w:hAnsi="Courier New" w:cs="Courier New"/>
                      <w:sz w:val="24"/>
                      <w:szCs w:val="24"/>
                    </w:rPr>
                  </w:pPr>
                </w:p>
              </w:tc>
              <w:tc>
                <w:tcPr>
                  <w:tcW w:w="1675" w:type="dxa"/>
                </w:tcPr>
                <w:p w14:paraId="39FB307A" w14:textId="77777777" w:rsidR="00090469" w:rsidRDefault="00090469" w:rsidP="0008705E">
                  <w:pPr>
                    <w:rPr>
                      <w:rFonts w:ascii="Courier New" w:hAnsi="Courier New" w:cs="Courier New"/>
                      <w:sz w:val="24"/>
                      <w:szCs w:val="24"/>
                    </w:rPr>
                  </w:pPr>
                </w:p>
              </w:tc>
            </w:tr>
          </w:tbl>
          <w:p w14:paraId="5ADDDA2C" w14:textId="77777777" w:rsidR="00090469" w:rsidRDefault="00090469" w:rsidP="0008705E">
            <w:pPr>
              <w:rPr>
                <w:rFonts w:ascii="Courier New" w:hAnsi="Courier New" w:cs="Courier New"/>
                <w:sz w:val="24"/>
                <w:szCs w:val="24"/>
              </w:rPr>
            </w:pPr>
          </w:p>
          <w:p w14:paraId="0C07ADB8" w14:textId="77777777" w:rsidR="00090469" w:rsidRDefault="00090469" w:rsidP="0008705E">
            <w:pPr>
              <w:rPr>
                <w:rFonts w:ascii="Courier New" w:hAnsi="Courier New" w:cs="Courier New"/>
                <w:sz w:val="24"/>
                <w:szCs w:val="24"/>
              </w:rPr>
            </w:pPr>
          </w:p>
          <w:p w14:paraId="1DA01641" w14:textId="77777777" w:rsidR="00090469" w:rsidRDefault="00090469" w:rsidP="0008705E">
            <w:pPr>
              <w:rPr>
                <w:rFonts w:ascii="Courier New" w:hAnsi="Courier New" w:cs="Courier New"/>
                <w:sz w:val="24"/>
                <w:szCs w:val="24"/>
              </w:rPr>
            </w:pPr>
          </w:p>
          <w:p w14:paraId="21828E1D" w14:textId="77777777" w:rsidR="00090469" w:rsidRDefault="00090469" w:rsidP="0008705E">
            <w:pPr>
              <w:rPr>
                <w:rFonts w:ascii="Courier New" w:hAnsi="Courier New" w:cs="Courier New"/>
                <w:sz w:val="24"/>
                <w:szCs w:val="24"/>
              </w:rPr>
            </w:pPr>
          </w:p>
          <w:p w14:paraId="2892A17D" w14:textId="77777777" w:rsidR="00090469" w:rsidRDefault="00090469" w:rsidP="0008705E">
            <w:pPr>
              <w:rPr>
                <w:rFonts w:ascii="Courier New" w:hAnsi="Courier New" w:cs="Courier New"/>
                <w:sz w:val="24"/>
                <w:szCs w:val="24"/>
              </w:rPr>
            </w:pPr>
          </w:p>
        </w:tc>
      </w:tr>
    </w:tbl>
    <w:p w14:paraId="5DE212FE" w14:textId="77777777" w:rsidR="00090469" w:rsidRDefault="00090469" w:rsidP="00090469">
      <w:pPr>
        <w:rPr>
          <w:rStyle w:val="Heading3Char"/>
        </w:rPr>
      </w:pPr>
    </w:p>
    <w:p w14:paraId="1EE801CB" w14:textId="77777777" w:rsidR="0008705E" w:rsidRDefault="0008705E">
      <w:pPr>
        <w:rPr>
          <w:rFonts w:asciiTheme="majorHAnsi" w:eastAsiaTheme="majorEastAsia" w:hAnsiTheme="majorHAnsi" w:cstheme="majorBidi"/>
          <w:b/>
          <w:bCs/>
          <w:i/>
          <w:iCs/>
          <w:color w:val="4F81BD" w:themeColor="accent1"/>
        </w:rPr>
      </w:pPr>
      <w:r>
        <w:br w:type="page"/>
      </w:r>
    </w:p>
    <w:p w14:paraId="7AA19645" w14:textId="36881DB2" w:rsidR="0008705E" w:rsidRDefault="0008705E" w:rsidP="00D32CF8">
      <w:pPr>
        <w:pStyle w:val="Heading3"/>
      </w:pPr>
      <w:bookmarkStart w:id="73" w:name="_Toc535335221"/>
      <w:proofErr w:type="gramStart"/>
      <w:r>
        <w:lastRenderedPageBreak/>
        <w:t>Triggers Implementados</w:t>
      </w:r>
      <w:bookmarkEnd w:id="73"/>
      <w:proofErr w:type="gramEnd"/>
    </w:p>
    <w:p w14:paraId="240ECA2E" w14:textId="77777777" w:rsidR="0008705E" w:rsidRPr="00226BFA" w:rsidRDefault="0008705E" w:rsidP="0008705E"/>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08705E" w14:paraId="06D19254" w14:textId="77777777" w:rsidTr="0008705E">
        <w:tc>
          <w:tcPr>
            <w:tcW w:w="8720" w:type="dxa"/>
            <w:shd w:val="clear" w:color="auto" w:fill="E6E6E6"/>
          </w:tcPr>
          <w:p w14:paraId="666F1CF4" w14:textId="77777777" w:rsidR="0008705E" w:rsidRDefault="0008705E" w:rsidP="0008705E">
            <w:pPr>
              <w:rPr>
                <w:rFonts w:ascii="Courier New" w:hAnsi="Courier New" w:cs="Courier New"/>
                <w:b/>
                <w:sz w:val="24"/>
                <w:szCs w:val="24"/>
              </w:rPr>
            </w:pPr>
          </w:p>
          <w:p w14:paraId="4FB6991A" w14:textId="77777777" w:rsidR="0008705E" w:rsidRDefault="0008705E" w:rsidP="0008705E">
            <w:pPr>
              <w:rPr>
                <w:rFonts w:ascii="Courier New" w:hAnsi="Courier New" w:cs="Courier New"/>
                <w:sz w:val="24"/>
                <w:szCs w:val="24"/>
              </w:rPr>
            </w:pPr>
            <w:r>
              <w:rPr>
                <w:rFonts w:ascii="Courier New" w:hAnsi="Courier New" w:cs="Courier New"/>
                <w:sz w:val="24"/>
                <w:szCs w:val="24"/>
              </w:rPr>
              <w:t>1. Nome Trigger: _____</w:t>
            </w:r>
          </w:p>
          <w:p w14:paraId="2B1C59D5"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9AEFC9E"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91E3B19" w14:textId="77777777" w:rsidR="0008705E" w:rsidRDefault="0008705E" w:rsidP="0008705E">
            <w:pPr>
              <w:rPr>
                <w:rFonts w:ascii="Courier New" w:hAnsi="Courier New" w:cs="Courier New"/>
                <w:b/>
                <w:sz w:val="24"/>
                <w:szCs w:val="24"/>
              </w:rPr>
            </w:pPr>
          </w:p>
          <w:p w14:paraId="27CE181B" w14:textId="77777777" w:rsidR="0008705E" w:rsidRDefault="0008705E" w:rsidP="0008705E">
            <w:pPr>
              <w:rPr>
                <w:rFonts w:ascii="Courier New" w:hAnsi="Courier New" w:cs="Courier New"/>
                <w:b/>
                <w:sz w:val="24"/>
                <w:szCs w:val="24"/>
              </w:rPr>
            </w:pPr>
          </w:p>
          <w:p w14:paraId="287F9E79" w14:textId="77777777" w:rsidR="0008705E" w:rsidRDefault="0008705E" w:rsidP="0008705E">
            <w:pPr>
              <w:rPr>
                <w:rFonts w:ascii="Courier New" w:hAnsi="Courier New" w:cs="Courier New"/>
                <w:b/>
                <w:sz w:val="24"/>
                <w:szCs w:val="24"/>
              </w:rPr>
            </w:pPr>
          </w:p>
          <w:p w14:paraId="42EF598E" w14:textId="77777777" w:rsidR="0008705E" w:rsidRDefault="0008705E" w:rsidP="0008705E">
            <w:pPr>
              <w:rPr>
                <w:rFonts w:ascii="Courier New" w:hAnsi="Courier New" w:cs="Courier New"/>
                <w:b/>
                <w:sz w:val="24"/>
                <w:szCs w:val="24"/>
              </w:rPr>
            </w:pPr>
          </w:p>
          <w:p w14:paraId="734B6F01" w14:textId="77777777" w:rsidR="0008705E" w:rsidRDefault="0008705E" w:rsidP="0008705E">
            <w:pPr>
              <w:rPr>
                <w:rFonts w:ascii="Courier New" w:hAnsi="Courier New" w:cs="Courier New"/>
                <w:sz w:val="24"/>
                <w:szCs w:val="24"/>
              </w:rPr>
            </w:pPr>
            <w:r>
              <w:rPr>
                <w:rFonts w:ascii="Courier New" w:hAnsi="Courier New" w:cs="Courier New"/>
                <w:sz w:val="24"/>
                <w:szCs w:val="24"/>
              </w:rPr>
              <w:t>2. Nome Trigger: _____</w:t>
            </w:r>
          </w:p>
          <w:p w14:paraId="2FEE7213"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99B0E5A"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7C828F86" w14:textId="77777777" w:rsidR="0008705E" w:rsidRDefault="0008705E" w:rsidP="0008705E">
            <w:pPr>
              <w:rPr>
                <w:rFonts w:ascii="Courier New" w:hAnsi="Courier New" w:cs="Courier New"/>
                <w:b/>
                <w:sz w:val="24"/>
                <w:szCs w:val="24"/>
              </w:rPr>
            </w:pPr>
          </w:p>
          <w:p w14:paraId="37C8F90C" w14:textId="77777777" w:rsidR="0008705E" w:rsidRDefault="0008705E" w:rsidP="0008705E">
            <w:pPr>
              <w:rPr>
                <w:rFonts w:ascii="Courier New" w:hAnsi="Courier New" w:cs="Courier New"/>
                <w:b/>
                <w:sz w:val="24"/>
                <w:szCs w:val="24"/>
              </w:rPr>
            </w:pPr>
          </w:p>
          <w:p w14:paraId="34071475" w14:textId="77777777" w:rsidR="0008705E" w:rsidRDefault="0008705E" w:rsidP="0008705E">
            <w:pPr>
              <w:rPr>
                <w:rFonts w:ascii="Courier New" w:hAnsi="Courier New" w:cs="Courier New"/>
                <w:b/>
                <w:sz w:val="24"/>
                <w:szCs w:val="24"/>
              </w:rPr>
            </w:pPr>
          </w:p>
          <w:p w14:paraId="0EA890D8" w14:textId="77777777" w:rsidR="0008705E" w:rsidRDefault="0008705E" w:rsidP="0008705E">
            <w:pPr>
              <w:rPr>
                <w:rFonts w:ascii="Courier New" w:hAnsi="Courier New" w:cs="Courier New"/>
                <w:sz w:val="24"/>
                <w:szCs w:val="24"/>
              </w:rPr>
            </w:pPr>
            <w:r>
              <w:rPr>
                <w:rFonts w:ascii="Courier New" w:hAnsi="Courier New" w:cs="Courier New"/>
                <w:sz w:val="24"/>
                <w:szCs w:val="24"/>
              </w:rPr>
              <w:t>3. Nome Trigger: _____</w:t>
            </w:r>
          </w:p>
          <w:p w14:paraId="73C954C1"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DC5695A"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6967511F" w14:textId="77777777" w:rsidR="0008705E" w:rsidRDefault="0008705E" w:rsidP="0008705E">
            <w:pPr>
              <w:rPr>
                <w:rFonts w:ascii="Courier New" w:hAnsi="Courier New" w:cs="Courier New"/>
                <w:b/>
                <w:sz w:val="24"/>
                <w:szCs w:val="24"/>
              </w:rPr>
            </w:pPr>
          </w:p>
          <w:p w14:paraId="3BA011A4" w14:textId="77777777" w:rsidR="0008705E" w:rsidRDefault="0008705E" w:rsidP="0008705E">
            <w:pPr>
              <w:rPr>
                <w:rFonts w:ascii="Courier New" w:hAnsi="Courier New" w:cs="Courier New"/>
                <w:sz w:val="24"/>
                <w:szCs w:val="24"/>
              </w:rPr>
            </w:pPr>
          </w:p>
        </w:tc>
      </w:tr>
    </w:tbl>
    <w:p w14:paraId="30E75A83" w14:textId="77777777" w:rsidR="0008705E" w:rsidRDefault="0008705E" w:rsidP="0008705E">
      <w:pPr>
        <w:rPr>
          <w:rStyle w:val="Heading3Char"/>
        </w:rPr>
      </w:pPr>
    </w:p>
    <w:p w14:paraId="1AB3E491" w14:textId="77777777" w:rsidR="00090469" w:rsidRDefault="00090469" w:rsidP="00090469">
      <w:pPr>
        <w:rPr>
          <w:rStyle w:val="Heading3Char"/>
        </w:rPr>
      </w:pPr>
    </w:p>
    <w:p w14:paraId="02545171" w14:textId="77777777" w:rsidR="00090469" w:rsidRDefault="00090469" w:rsidP="0008705E">
      <w:pPr>
        <w:ind w:left="708" w:hanging="708"/>
        <w:rPr>
          <w:rFonts w:asciiTheme="majorHAnsi" w:eastAsiaTheme="majorEastAsia" w:hAnsiTheme="majorHAnsi" w:cstheme="majorBidi"/>
          <w:b/>
          <w:bCs/>
          <w:i/>
          <w:iCs/>
          <w:color w:val="4F81BD" w:themeColor="accent1"/>
        </w:rPr>
      </w:pPr>
      <w:r>
        <w:br w:type="page"/>
      </w:r>
    </w:p>
    <w:p w14:paraId="77C50974" w14:textId="0C9A8109" w:rsidR="00090469" w:rsidRDefault="00D32CF8" w:rsidP="00D32CF8">
      <w:pPr>
        <w:pStyle w:val="Heading3"/>
      </w:pPr>
      <w:bookmarkStart w:id="74" w:name="_Toc535335222"/>
      <w:r>
        <w:lastRenderedPageBreak/>
        <w:t xml:space="preserve">Lista de </w:t>
      </w:r>
      <w:proofErr w:type="spellStart"/>
      <w:r w:rsidR="0008705E">
        <w:t>Stored</w:t>
      </w:r>
      <w:proofErr w:type="spellEnd"/>
      <w:r w:rsidR="00090469">
        <w:t xml:space="preserve"> </w:t>
      </w:r>
      <w:proofErr w:type="spellStart"/>
      <w:r w:rsidR="00090469">
        <w:t>Procedures</w:t>
      </w:r>
      <w:bookmarkEnd w:id="74"/>
      <w:proofErr w:type="spellEnd"/>
      <w:r w:rsidR="00090469">
        <w:t xml:space="preserve"> </w:t>
      </w:r>
    </w:p>
    <w:p w14:paraId="5D08AA31" w14:textId="77777777" w:rsidR="00090469" w:rsidRPr="00226BFA" w:rsidRDefault="00090469" w:rsidP="00090469"/>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090469" w14:paraId="19455BC6" w14:textId="77777777" w:rsidTr="0008705E">
        <w:tc>
          <w:tcPr>
            <w:tcW w:w="8720" w:type="dxa"/>
            <w:shd w:val="clear" w:color="auto" w:fill="E6E6E6"/>
          </w:tcPr>
          <w:p w14:paraId="3075FEBB" w14:textId="77777777" w:rsidR="00090469" w:rsidRDefault="00090469" w:rsidP="0008705E">
            <w:pPr>
              <w:rPr>
                <w:rFonts w:ascii="Courier New" w:hAnsi="Courier New" w:cs="Courier New"/>
                <w:b/>
                <w:sz w:val="24"/>
                <w:szCs w:val="24"/>
              </w:rPr>
            </w:pPr>
          </w:p>
          <w:p w14:paraId="39BA191C" w14:textId="77777777" w:rsidR="00090469" w:rsidRDefault="00090469" w:rsidP="0008705E">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33622475"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090469" w14:paraId="13871884" w14:textId="77777777" w:rsidTr="0008705E">
              <w:tc>
                <w:tcPr>
                  <w:tcW w:w="1795" w:type="dxa"/>
                </w:tcPr>
                <w:p w14:paraId="571D7BD0" w14:textId="77777777" w:rsidR="00090469" w:rsidRDefault="00090469" w:rsidP="0008705E">
                  <w:pPr>
                    <w:rPr>
                      <w:rFonts w:ascii="Courier New" w:hAnsi="Courier New" w:cs="Courier New"/>
                      <w:sz w:val="24"/>
                      <w:szCs w:val="24"/>
                    </w:rPr>
                  </w:pPr>
                </w:p>
              </w:tc>
              <w:tc>
                <w:tcPr>
                  <w:tcW w:w="1674" w:type="dxa"/>
                </w:tcPr>
                <w:p w14:paraId="2123B634" w14:textId="77777777" w:rsidR="00090469" w:rsidRDefault="00090469" w:rsidP="0008705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7211A1FC" w14:textId="77777777" w:rsidR="00090469" w:rsidRDefault="00090469" w:rsidP="0008705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29802A1F" w14:textId="77777777" w:rsidR="00090469" w:rsidRDefault="00090469" w:rsidP="0008705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34DCBE8E" w14:textId="77777777" w:rsidR="00090469" w:rsidRDefault="00090469" w:rsidP="0008705E">
                  <w:pPr>
                    <w:rPr>
                      <w:rFonts w:ascii="Courier New" w:hAnsi="Courier New" w:cs="Courier New"/>
                      <w:sz w:val="24"/>
                      <w:szCs w:val="24"/>
                    </w:rPr>
                  </w:pPr>
                  <w:r>
                    <w:rPr>
                      <w:rFonts w:ascii="Courier New" w:hAnsi="Courier New" w:cs="Courier New"/>
                      <w:sz w:val="24"/>
                      <w:szCs w:val="24"/>
                    </w:rPr>
                    <w:t>Não Especificado (criado de novo)</w:t>
                  </w:r>
                </w:p>
              </w:tc>
            </w:tr>
            <w:tr w:rsidR="00090469" w14:paraId="7B81A0A5" w14:textId="77777777" w:rsidTr="0008705E">
              <w:tc>
                <w:tcPr>
                  <w:tcW w:w="1795" w:type="dxa"/>
                </w:tcPr>
                <w:p w14:paraId="40C44C01"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45A4AA37"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922D061" w14:textId="77777777" w:rsidR="00090469" w:rsidRDefault="00090469" w:rsidP="0008705E">
                  <w:pPr>
                    <w:rPr>
                      <w:rFonts w:ascii="Courier New" w:hAnsi="Courier New" w:cs="Courier New"/>
                      <w:sz w:val="24"/>
                      <w:szCs w:val="24"/>
                    </w:rPr>
                  </w:pPr>
                </w:p>
              </w:tc>
              <w:tc>
                <w:tcPr>
                  <w:tcW w:w="1675" w:type="dxa"/>
                </w:tcPr>
                <w:p w14:paraId="27A0EF42" w14:textId="77777777" w:rsidR="00090469" w:rsidRDefault="00090469" w:rsidP="0008705E">
                  <w:pPr>
                    <w:rPr>
                      <w:rFonts w:ascii="Courier New" w:hAnsi="Courier New" w:cs="Courier New"/>
                      <w:sz w:val="24"/>
                      <w:szCs w:val="24"/>
                    </w:rPr>
                  </w:pPr>
                </w:p>
              </w:tc>
              <w:tc>
                <w:tcPr>
                  <w:tcW w:w="1675" w:type="dxa"/>
                </w:tcPr>
                <w:p w14:paraId="64077E88" w14:textId="77777777" w:rsidR="00090469" w:rsidRDefault="00090469" w:rsidP="0008705E">
                  <w:pPr>
                    <w:rPr>
                      <w:rFonts w:ascii="Courier New" w:hAnsi="Courier New" w:cs="Courier New"/>
                      <w:sz w:val="24"/>
                      <w:szCs w:val="24"/>
                    </w:rPr>
                  </w:pPr>
                </w:p>
              </w:tc>
              <w:tc>
                <w:tcPr>
                  <w:tcW w:w="1675" w:type="dxa"/>
                </w:tcPr>
                <w:p w14:paraId="0E8E1328" w14:textId="77777777" w:rsidR="00090469" w:rsidRDefault="00090469" w:rsidP="0008705E">
                  <w:pPr>
                    <w:rPr>
                      <w:rFonts w:ascii="Courier New" w:hAnsi="Courier New" w:cs="Courier New"/>
                      <w:sz w:val="24"/>
                      <w:szCs w:val="24"/>
                    </w:rPr>
                  </w:pPr>
                </w:p>
              </w:tc>
            </w:tr>
            <w:tr w:rsidR="00090469" w14:paraId="35083EBA" w14:textId="77777777" w:rsidTr="0008705E">
              <w:tc>
                <w:tcPr>
                  <w:tcW w:w="1795" w:type="dxa"/>
                </w:tcPr>
                <w:p w14:paraId="36FCE635"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1F185A4B"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44CBD53" w14:textId="77777777" w:rsidR="00090469" w:rsidRDefault="00090469" w:rsidP="0008705E">
                  <w:pPr>
                    <w:rPr>
                      <w:rFonts w:ascii="Courier New" w:hAnsi="Courier New" w:cs="Courier New"/>
                      <w:sz w:val="24"/>
                      <w:szCs w:val="24"/>
                    </w:rPr>
                  </w:pPr>
                </w:p>
              </w:tc>
              <w:tc>
                <w:tcPr>
                  <w:tcW w:w="1675" w:type="dxa"/>
                </w:tcPr>
                <w:p w14:paraId="0F07D6F9" w14:textId="77777777" w:rsidR="00090469" w:rsidRDefault="00090469" w:rsidP="0008705E">
                  <w:pPr>
                    <w:rPr>
                      <w:rFonts w:ascii="Courier New" w:hAnsi="Courier New" w:cs="Courier New"/>
                      <w:sz w:val="24"/>
                      <w:szCs w:val="24"/>
                    </w:rPr>
                  </w:pPr>
                </w:p>
              </w:tc>
              <w:tc>
                <w:tcPr>
                  <w:tcW w:w="1675" w:type="dxa"/>
                </w:tcPr>
                <w:p w14:paraId="3ACEBC50" w14:textId="77777777" w:rsidR="00090469" w:rsidRDefault="00090469" w:rsidP="0008705E">
                  <w:pPr>
                    <w:rPr>
                      <w:rFonts w:ascii="Courier New" w:hAnsi="Courier New" w:cs="Courier New"/>
                      <w:sz w:val="24"/>
                      <w:szCs w:val="24"/>
                    </w:rPr>
                  </w:pPr>
                </w:p>
              </w:tc>
              <w:tc>
                <w:tcPr>
                  <w:tcW w:w="1675" w:type="dxa"/>
                </w:tcPr>
                <w:p w14:paraId="281B2933" w14:textId="77777777" w:rsidR="00090469" w:rsidRDefault="00090469" w:rsidP="0008705E">
                  <w:pPr>
                    <w:rPr>
                      <w:rFonts w:ascii="Courier New" w:hAnsi="Courier New" w:cs="Courier New"/>
                      <w:sz w:val="24"/>
                      <w:szCs w:val="24"/>
                    </w:rPr>
                  </w:pPr>
                </w:p>
              </w:tc>
            </w:tr>
            <w:tr w:rsidR="00090469" w14:paraId="17EBC0D1" w14:textId="77777777" w:rsidTr="0008705E">
              <w:tc>
                <w:tcPr>
                  <w:tcW w:w="1795" w:type="dxa"/>
                </w:tcPr>
                <w:p w14:paraId="185B3E10"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7F68B324"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EAD6948" w14:textId="77777777" w:rsidR="00090469" w:rsidRDefault="00090469" w:rsidP="0008705E">
                  <w:pPr>
                    <w:rPr>
                      <w:rFonts w:ascii="Courier New" w:hAnsi="Courier New" w:cs="Courier New"/>
                      <w:sz w:val="24"/>
                      <w:szCs w:val="24"/>
                    </w:rPr>
                  </w:pPr>
                </w:p>
              </w:tc>
              <w:tc>
                <w:tcPr>
                  <w:tcW w:w="1675" w:type="dxa"/>
                </w:tcPr>
                <w:p w14:paraId="0DACDD14" w14:textId="77777777" w:rsidR="00090469" w:rsidRDefault="00090469" w:rsidP="0008705E">
                  <w:pPr>
                    <w:rPr>
                      <w:rFonts w:ascii="Courier New" w:hAnsi="Courier New" w:cs="Courier New"/>
                      <w:sz w:val="24"/>
                      <w:szCs w:val="24"/>
                    </w:rPr>
                  </w:pPr>
                </w:p>
              </w:tc>
              <w:tc>
                <w:tcPr>
                  <w:tcW w:w="1675" w:type="dxa"/>
                </w:tcPr>
                <w:p w14:paraId="3BAA0DBA" w14:textId="77777777" w:rsidR="00090469" w:rsidRDefault="00090469" w:rsidP="0008705E">
                  <w:pPr>
                    <w:rPr>
                      <w:rFonts w:ascii="Courier New" w:hAnsi="Courier New" w:cs="Courier New"/>
                      <w:sz w:val="24"/>
                      <w:szCs w:val="24"/>
                    </w:rPr>
                  </w:pPr>
                </w:p>
              </w:tc>
              <w:tc>
                <w:tcPr>
                  <w:tcW w:w="1675" w:type="dxa"/>
                </w:tcPr>
                <w:p w14:paraId="05DD5AA9" w14:textId="77777777" w:rsidR="00090469" w:rsidRDefault="00090469" w:rsidP="0008705E">
                  <w:pPr>
                    <w:rPr>
                      <w:rFonts w:ascii="Courier New" w:hAnsi="Courier New" w:cs="Courier New"/>
                      <w:sz w:val="24"/>
                      <w:szCs w:val="24"/>
                    </w:rPr>
                  </w:pPr>
                </w:p>
              </w:tc>
            </w:tr>
            <w:tr w:rsidR="00090469" w14:paraId="3E7FD665" w14:textId="77777777" w:rsidTr="0008705E">
              <w:tc>
                <w:tcPr>
                  <w:tcW w:w="1795" w:type="dxa"/>
                </w:tcPr>
                <w:p w14:paraId="4A50C6FA" w14:textId="77777777" w:rsidR="00090469" w:rsidRDefault="00090469" w:rsidP="0008705E">
                  <w:pPr>
                    <w:rPr>
                      <w:rFonts w:ascii="Courier New" w:hAnsi="Courier New" w:cs="Courier New"/>
                      <w:sz w:val="24"/>
                      <w:szCs w:val="24"/>
                    </w:rPr>
                  </w:pPr>
                </w:p>
              </w:tc>
              <w:tc>
                <w:tcPr>
                  <w:tcW w:w="1674" w:type="dxa"/>
                </w:tcPr>
                <w:p w14:paraId="17EE2F60" w14:textId="77777777" w:rsidR="00090469" w:rsidRDefault="00090469" w:rsidP="0008705E">
                  <w:pPr>
                    <w:rPr>
                      <w:rFonts w:ascii="Courier New" w:hAnsi="Courier New" w:cs="Courier New"/>
                      <w:sz w:val="24"/>
                      <w:szCs w:val="24"/>
                    </w:rPr>
                  </w:pPr>
                </w:p>
              </w:tc>
              <w:tc>
                <w:tcPr>
                  <w:tcW w:w="1675" w:type="dxa"/>
                </w:tcPr>
                <w:p w14:paraId="279C4573" w14:textId="77777777" w:rsidR="00090469" w:rsidRDefault="00090469" w:rsidP="0008705E">
                  <w:pPr>
                    <w:rPr>
                      <w:rFonts w:ascii="Courier New" w:hAnsi="Courier New" w:cs="Courier New"/>
                      <w:sz w:val="24"/>
                      <w:szCs w:val="24"/>
                    </w:rPr>
                  </w:pPr>
                </w:p>
              </w:tc>
              <w:tc>
                <w:tcPr>
                  <w:tcW w:w="1675" w:type="dxa"/>
                </w:tcPr>
                <w:p w14:paraId="312122DF" w14:textId="77777777" w:rsidR="00090469" w:rsidRDefault="00090469" w:rsidP="0008705E">
                  <w:pPr>
                    <w:rPr>
                      <w:rFonts w:ascii="Courier New" w:hAnsi="Courier New" w:cs="Courier New"/>
                      <w:sz w:val="24"/>
                      <w:szCs w:val="24"/>
                    </w:rPr>
                  </w:pPr>
                </w:p>
              </w:tc>
              <w:tc>
                <w:tcPr>
                  <w:tcW w:w="1675" w:type="dxa"/>
                </w:tcPr>
                <w:p w14:paraId="5F439389" w14:textId="77777777" w:rsidR="00090469" w:rsidRDefault="00090469" w:rsidP="0008705E">
                  <w:pPr>
                    <w:rPr>
                      <w:rFonts w:ascii="Courier New" w:hAnsi="Courier New" w:cs="Courier New"/>
                      <w:sz w:val="24"/>
                      <w:szCs w:val="24"/>
                    </w:rPr>
                  </w:pPr>
                </w:p>
              </w:tc>
            </w:tr>
          </w:tbl>
          <w:p w14:paraId="4950C28C" w14:textId="77777777" w:rsidR="00090469" w:rsidRDefault="00090469" w:rsidP="0008705E">
            <w:pPr>
              <w:rPr>
                <w:rFonts w:ascii="Courier New" w:hAnsi="Courier New" w:cs="Courier New"/>
                <w:sz w:val="24"/>
                <w:szCs w:val="24"/>
              </w:rPr>
            </w:pPr>
          </w:p>
          <w:p w14:paraId="3A44573E" w14:textId="77777777" w:rsidR="00090469" w:rsidRDefault="00090469" w:rsidP="0008705E">
            <w:pPr>
              <w:rPr>
                <w:rFonts w:ascii="Courier New" w:hAnsi="Courier New" w:cs="Courier New"/>
                <w:sz w:val="24"/>
                <w:szCs w:val="24"/>
              </w:rPr>
            </w:pPr>
          </w:p>
          <w:p w14:paraId="6AD3ABF4" w14:textId="77777777" w:rsidR="00090469" w:rsidRDefault="00090469" w:rsidP="0008705E">
            <w:pPr>
              <w:rPr>
                <w:rFonts w:ascii="Courier New" w:hAnsi="Courier New" w:cs="Courier New"/>
                <w:sz w:val="24"/>
                <w:szCs w:val="24"/>
              </w:rPr>
            </w:pPr>
          </w:p>
          <w:p w14:paraId="5578A5F4" w14:textId="77777777" w:rsidR="00090469" w:rsidRDefault="00090469" w:rsidP="0008705E">
            <w:pPr>
              <w:rPr>
                <w:rFonts w:ascii="Courier New" w:hAnsi="Courier New" w:cs="Courier New"/>
                <w:sz w:val="24"/>
                <w:szCs w:val="24"/>
              </w:rPr>
            </w:pPr>
          </w:p>
          <w:p w14:paraId="1083544A" w14:textId="77777777" w:rsidR="00090469" w:rsidRDefault="00090469" w:rsidP="0008705E">
            <w:pPr>
              <w:rPr>
                <w:rFonts w:ascii="Courier New" w:hAnsi="Courier New" w:cs="Courier New"/>
                <w:sz w:val="24"/>
                <w:szCs w:val="24"/>
              </w:rPr>
            </w:pPr>
          </w:p>
        </w:tc>
      </w:tr>
    </w:tbl>
    <w:p w14:paraId="14DE79F3" w14:textId="77777777" w:rsidR="00090469" w:rsidRDefault="00090469" w:rsidP="00090469">
      <w:pPr>
        <w:rPr>
          <w:rStyle w:val="Heading3Char"/>
        </w:rPr>
      </w:pPr>
    </w:p>
    <w:p w14:paraId="6803EEE9" w14:textId="387B98D1" w:rsidR="0008705E" w:rsidRDefault="0008705E">
      <w:pPr>
        <w:rPr>
          <w:rStyle w:val="Heading3Char"/>
        </w:rPr>
      </w:pPr>
      <w:r>
        <w:rPr>
          <w:rStyle w:val="Heading3Char"/>
        </w:rPr>
        <w:br w:type="page"/>
      </w:r>
    </w:p>
    <w:p w14:paraId="42E2109E" w14:textId="125AA407" w:rsidR="0008705E" w:rsidRDefault="00A71525" w:rsidP="00D32CF8">
      <w:pPr>
        <w:pStyle w:val="Heading3"/>
      </w:pPr>
      <w:bookmarkStart w:id="75" w:name="_Toc535335223"/>
      <w:proofErr w:type="spellStart"/>
      <w:r>
        <w:lastRenderedPageBreak/>
        <w:t>Store</w:t>
      </w:r>
      <w:r w:rsidR="0008705E">
        <w:t>d</w:t>
      </w:r>
      <w:proofErr w:type="spellEnd"/>
      <w:r w:rsidR="0008705E">
        <w:t xml:space="preserve"> </w:t>
      </w:r>
      <w:proofErr w:type="spellStart"/>
      <w:r w:rsidR="0008705E">
        <w:t>Procedures</w:t>
      </w:r>
      <w:proofErr w:type="spellEnd"/>
      <w:r w:rsidR="0008705E">
        <w:t xml:space="preserve"> Implementados</w:t>
      </w:r>
      <w:bookmarkEnd w:id="75"/>
    </w:p>
    <w:p w14:paraId="66898CDE" w14:textId="77777777" w:rsidR="0008705E" w:rsidRPr="00226BFA" w:rsidRDefault="0008705E" w:rsidP="0008705E"/>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08705E" w14:paraId="1A61FA4C" w14:textId="77777777" w:rsidTr="0008705E">
        <w:tc>
          <w:tcPr>
            <w:tcW w:w="8720" w:type="dxa"/>
            <w:shd w:val="clear" w:color="auto" w:fill="E6E6E6"/>
          </w:tcPr>
          <w:p w14:paraId="45EE0F8B" w14:textId="77777777" w:rsidR="0008705E" w:rsidRDefault="0008705E" w:rsidP="0008705E">
            <w:pPr>
              <w:rPr>
                <w:rFonts w:ascii="Courier New" w:hAnsi="Courier New" w:cs="Courier New"/>
                <w:b/>
                <w:sz w:val="24"/>
                <w:szCs w:val="24"/>
              </w:rPr>
            </w:pPr>
          </w:p>
          <w:p w14:paraId="58D71ABE" w14:textId="77777777" w:rsidR="0008705E" w:rsidRDefault="0008705E" w:rsidP="0008705E">
            <w:pPr>
              <w:rPr>
                <w:rFonts w:ascii="Courier New" w:hAnsi="Courier New" w:cs="Courier New"/>
                <w:sz w:val="24"/>
                <w:szCs w:val="24"/>
              </w:rPr>
            </w:pPr>
            <w:r>
              <w:rPr>
                <w:rFonts w:ascii="Courier New" w:hAnsi="Courier New" w:cs="Courier New"/>
                <w:sz w:val="24"/>
                <w:szCs w:val="24"/>
              </w:rPr>
              <w:t>1. Nome SP: _____</w:t>
            </w:r>
          </w:p>
          <w:p w14:paraId="4F29BD4B"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F4FD106"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04128071" w14:textId="77777777" w:rsidR="0008705E" w:rsidRDefault="0008705E" w:rsidP="0008705E">
            <w:pPr>
              <w:rPr>
                <w:rFonts w:ascii="Courier New" w:hAnsi="Courier New" w:cs="Courier New"/>
                <w:b/>
                <w:sz w:val="24"/>
                <w:szCs w:val="24"/>
              </w:rPr>
            </w:pPr>
          </w:p>
          <w:p w14:paraId="54D61770" w14:textId="77777777" w:rsidR="0008705E" w:rsidRDefault="0008705E" w:rsidP="0008705E">
            <w:pPr>
              <w:rPr>
                <w:rFonts w:ascii="Courier New" w:hAnsi="Courier New" w:cs="Courier New"/>
                <w:b/>
                <w:sz w:val="24"/>
                <w:szCs w:val="24"/>
              </w:rPr>
            </w:pPr>
          </w:p>
          <w:p w14:paraId="344DF9DB" w14:textId="77777777" w:rsidR="0008705E" w:rsidRDefault="0008705E" w:rsidP="0008705E">
            <w:pPr>
              <w:rPr>
                <w:rFonts w:ascii="Courier New" w:hAnsi="Courier New" w:cs="Courier New"/>
                <w:b/>
                <w:sz w:val="24"/>
                <w:szCs w:val="24"/>
              </w:rPr>
            </w:pPr>
          </w:p>
          <w:p w14:paraId="2E771C0E" w14:textId="77777777" w:rsidR="0008705E" w:rsidRDefault="0008705E" w:rsidP="0008705E">
            <w:pPr>
              <w:rPr>
                <w:rFonts w:ascii="Courier New" w:hAnsi="Courier New" w:cs="Courier New"/>
                <w:b/>
                <w:sz w:val="24"/>
                <w:szCs w:val="24"/>
              </w:rPr>
            </w:pPr>
          </w:p>
          <w:p w14:paraId="2A7C023B" w14:textId="77777777" w:rsidR="0008705E" w:rsidRDefault="0008705E" w:rsidP="0008705E">
            <w:pPr>
              <w:rPr>
                <w:rFonts w:ascii="Courier New" w:hAnsi="Courier New" w:cs="Courier New"/>
                <w:sz w:val="24"/>
                <w:szCs w:val="24"/>
              </w:rPr>
            </w:pPr>
            <w:r>
              <w:rPr>
                <w:rFonts w:ascii="Courier New" w:hAnsi="Courier New" w:cs="Courier New"/>
                <w:sz w:val="24"/>
                <w:szCs w:val="24"/>
              </w:rPr>
              <w:t>2. Nome SP: _____</w:t>
            </w:r>
          </w:p>
          <w:p w14:paraId="726E4D4C" w14:textId="77777777" w:rsidR="0008705E" w:rsidRPr="00CB389B"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C9861D6"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CEE0092" w14:textId="77777777" w:rsidR="0008705E" w:rsidRDefault="0008705E" w:rsidP="0008705E">
            <w:pPr>
              <w:rPr>
                <w:rFonts w:ascii="Courier New" w:hAnsi="Courier New" w:cs="Courier New"/>
                <w:b/>
                <w:sz w:val="24"/>
                <w:szCs w:val="24"/>
              </w:rPr>
            </w:pPr>
          </w:p>
          <w:p w14:paraId="6198B2DC" w14:textId="77777777" w:rsidR="0008705E" w:rsidRDefault="0008705E" w:rsidP="0008705E">
            <w:pPr>
              <w:rPr>
                <w:rFonts w:ascii="Courier New" w:hAnsi="Courier New" w:cs="Courier New"/>
                <w:b/>
                <w:sz w:val="24"/>
                <w:szCs w:val="24"/>
              </w:rPr>
            </w:pPr>
          </w:p>
          <w:p w14:paraId="3A128940" w14:textId="77777777" w:rsidR="0008705E" w:rsidRDefault="0008705E" w:rsidP="0008705E">
            <w:pPr>
              <w:rPr>
                <w:rFonts w:ascii="Courier New" w:hAnsi="Courier New" w:cs="Courier New"/>
                <w:b/>
                <w:sz w:val="24"/>
                <w:szCs w:val="24"/>
              </w:rPr>
            </w:pPr>
          </w:p>
          <w:p w14:paraId="7428223B" w14:textId="77777777" w:rsidR="0008705E" w:rsidRDefault="0008705E" w:rsidP="0008705E">
            <w:pPr>
              <w:rPr>
                <w:rFonts w:ascii="Courier New" w:hAnsi="Courier New" w:cs="Courier New"/>
                <w:sz w:val="24"/>
                <w:szCs w:val="24"/>
              </w:rPr>
            </w:pPr>
            <w:r>
              <w:rPr>
                <w:rFonts w:ascii="Courier New" w:hAnsi="Courier New" w:cs="Courier New"/>
                <w:sz w:val="24"/>
                <w:szCs w:val="24"/>
              </w:rPr>
              <w:t>3. Nome SP: _____</w:t>
            </w:r>
          </w:p>
          <w:p w14:paraId="42B6244D" w14:textId="77777777" w:rsidR="0008705E" w:rsidRPr="00CB389B"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09B62FB"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4311C30" w14:textId="77777777" w:rsidR="0008705E" w:rsidRDefault="0008705E" w:rsidP="0008705E">
            <w:pPr>
              <w:rPr>
                <w:rFonts w:ascii="Courier New" w:hAnsi="Courier New" w:cs="Courier New"/>
                <w:b/>
                <w:sz w:val="24"/>
                <w:szCs w:val="24"/>
              </w:rPr>
            </w:pPr>
          </w:p>
          <w:p w14:paraId="2B133195" w14:textId="77777777" w:rsidR="0008705E" w:rsidRDefault="0008705E" w:rsidP="0008705E">
            <w:pPr>
              <w:rPr>
                <w:rFonts w:ascii="Courier New" w:hAnsi="Courier New" w:cs="Courier New"/>
                <w:sz w:val="24"/>
                <w:szCs w:val="24"/>
              </w:rPr>
            </w:pPr>
          </w:p>
        </w:tc>
      </w:tr>
    </w:tbl>
    <w:p w14:paraId="3BCBEEEE" w14:textId="77777777" w:rsidR="0008705E" w:rsidRDefault="0008705E" w:rsidP="0008705E">
      <w:pPr>
        <w:rPr>
          <w:rStyle w:val="Heading3Char"/>
        </w:rPr>
      </w:pPr>
    </w:p>
    <w:p w14:paraId="78A248CA" w14:textId="77777777" w:rsidR="00090469" w:rsidRDefault="00090469" w:rsidP="00090469">
      <w:pPr>
        <w:rPr>
          <w:rStyle w:val="Heading3Char"/>
        </w:rPr>
      </w:pPr>
    </w:p>
    <w:p w14:paraId="6F8A33DA" w14:textId="77777777" w:rsidR="0008705E" w:rsidRDefault="0008705E" w:rsidP="00090469">
      <w:pPr>
        <w:rPr>
          <w:rStyle w:val="Heading3Char"/>
        </w:rPr>
      </w:pPr>
    </w:p>
    <w:p w14:paraId="3A2BECE1" w14:textId="77777777" w:rsidR="00090469" w:rsidRDefault="00090469" w:rsidP="00090469">
      <w:pPr>
        <w:rPr>
          <w:rStyle w:val="Heading3Char"/>
        </w:rPr>
      </w:pPr>
    </w:p>
    <w:p w14:paraId="422B3D3E" w14:textId="77777777" w:rsidR="00090469" w:rsidRDefault="00090469" w:rsidP="00090469">
      <w:pPr>
        <w:rPr>
          <w:rFonts w:asciiTheme="majorHAnsi" w:eastAsiaTheme="majorEastAsia" w:hAnsiTheme="majorHAnsi" w:cstheme="majorBidi"/>
          <w:b/>
          <w:bCs/>
          <w:i/>
          <w:iCs/>
          <w:color w:val="4F81BD" w:themeColor="accent1"/>
        </w:rPr>
      </w:pPr>
      <w:r>
        <w:br w:type="page"/>
      </w:r>
    </w:p>
    <w:p w14:paraId="0D2A5CD0" w14:textId="1E54DE5C" w:rsidR="008C7F84" w:rsidRPr="009B0D42" w:rsidRDefault="00D32CF8" w:rsidP="00D32CF8">
      <w:pPr>
        <w:pStyle w:val="Heading3"/>
      </w:pPr>
      <w:bookmarkStart w:id="76" w:name="_Toc535335224"/>
      <w:r>
        <w:lastRenderedPageBreak/>
        <w:t xml:space="preserve">Lista </w:t>
      </w:r>
      <w:r w:rsidR="008C7F84" w:rsidRPr="009B0D42">
        <w:t>Eventos</w:t>
      </w:r>
      <w:bookmarkEnd w:id="76"/>
      <w:r w:rsidR="008C7F84" w:rsidRPr="009B0D42">
        <w:t xml:space="preserve"> </w:t>
      </w:r>
    </w:p>
    <w:p w14:paraId="2D374A37" w14:textId="77777777" w:rsidR="008C7F84" w:rsidRPr="00226BFA" w:rsidRDefault="008C7F84" w:rsidP="008C7F8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C7F84" w14:paraId="6C1706CF" w14:textId="77777777" w:rsidTr="00E5288E">
        <w:tc>
          <w:tcPr>
            <w:tcW w:w="8720" w:type="dxa"/>
            <w:shd w:val="clear" w:color="auto" w:fill="E6E6E6"/>
          </w:tcPr>
          <w:p w14:paraId="59C88B4E" w14:textId="77777777" w:rsidR="008C7F84" w:rsidRDefault="008C7F84" w:rsidP="00E5288E">
            <w:pPr>
              <w:rPr>
                <w:rFonts w:ascii="Courier New" w:hAnsi="Courier New" w:cs="Courier New"/>
                <w:b/>
                <w:sz w:val="24"/>
                <w:szCs w:val="24"/>
              </w:rPr>
            </w:pPr>
          </w:p>
          <w:p w14:paraId="7D95166F"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14:paraId="5B8A9E21"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8C7F84" w14:paraId="255443CD" w14:textId="77777777" w:rsidTr="00E5288E">
              <w:tc>
                <w:tcPr>
                  <w:tcW w:w="1795" w:type="dxa"/>
                </w:tcPr>
                <w:p w14:paraId="6FE130ED" w14:textId="77777777" w:rsidR="008C7F84" w:rsidRDefault="008C7F84" w:rsidP="00E5288E">
                  <w:pPr>
                    <w:rPr>
                      <w:rFonts w:ascii="Courier New" w:hAnsi="Courier New" w:cs="Courier New"/>
                      <w:sz w:val="24"/>
                      <w:szCs w:val="24"/>
                    </w:rPr>
                  </w:pPr>
                </w:p>
              </w:tc>
              <w:tc>
                <w:tcPr>
                  <w:tcW w:w="1674" w:type="dxa"/>
                </w:tcPr>
                <w:p w14:paraId="2D1EE53E"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154D39CB" w14:textId="77777777" w:rsidR="008C7F84" w:rsidRDefault="008C7F84" w:rsidP="00E5288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4EAED20C" w14:textId="77777777" w:rsidR="008C7F84" w:rsidRDefault="008C7F84" w:rsidP="00E5288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23BD0422"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5516F2FF" w14:textId="77777777" w:rsidTr="00E5288E">
              <w:tc>
                <w:tcPr>
                  <w:tcW w:w="1795" w:type="dxa"/>
                </w:tcPr>
                <w:p w14:paraId="2CB9D2D6"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6FDA1A88"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D38B57D" w14:textId="77777777" w:rsidR="008C7F84" w:rsidRDefault="008C7F84" w:rsidP="00E5288E">
                  <w:pPr>
                    <w:rPr>
                      <w:rFonts w:ascii="Courier New" w:hAnsi="Courier New" w:cs="Courier New"/>
                      <w:sz w:val="24"/>
                      <w:szCs w:val="24"/>
                    </w:rPr>
                  </w:pPr>
                </w:p>
              </w:tc>
              <w:tc>
                <w:tcPr>
                  <w:tcW w:w="1675" w:type="dxa"/>
                </w:tcPr>
                <w:p w14:paraId="23974D69" w14:textId="77777777" w:rsidR="008C7F84" w:rsidRDefault="008C7F84" w:rsidP="00E5288E">
                  <w:pPr>
                    <w:rPr>
                      <w:rFonts w:ascii="Courier New" w:hAnsi="Courier New" w:cs="Courier New"/>
                      <w:sz w:val="24"/>
                      <w:szCs w:val="24"/>
                    </w:rPr>
                  </w:pPr>
                </w:p>
              </w:tc>
              <w:tc>
                <w:tcPr>
                  <w:tcW w:w="1675" w:type="dxa"/>
                </w:tcPr>
                <w:p w14:paraId="7E81762E" w14:textId="77777777" w:rsidR="008C7F84" w:rsidRDefault="008C7F84" w:rsidP="00E5288E">
                  <w:pPr>
                    <w:rPr>
                      <w:rFonts w:ascii="Courier New" w:hAnsi="Courier New" w:cs="Courier New"/>
                      <w:sz w:val="24"/>
                      <w:szCs w:val="24"/>
                    </w:rPr>
                  </w:pPr>
                </w:p>
              </w:tc>
              <w:tc>
                <w:tcPr>
                  <w:tcW w:w="1675" w:type="dxa"/>
                </w:tcPr>
                <w:p w14:paraId="479FB607" w14:textId="77777777" w:rsidR="008C7F84" w:rsidRDefault="008C7F84" w:rsidP="00E5288E">
                  <w:pPr>
                    <w:rPr>
                      <w:rFonts w:ascii="Courier New" w:hAnsi="Courier New" w:cs="Courier New"/>
                      <w:sz w:val="24"/>
                      <w:szCs w:val="24"/>
                    </w:rPr>
                  </w:pPr>
                </w:p>
              </w:tc>
            </w:tr>
            <w:tr w:rsidR="008C7F84" w14:paraId="5299E8A7" w14:textId="77777777" w:rsidTr="00E5288E">
              <w:tc>
                <w:tcPr>
                  <w:tcW w:w="1795" w:type="dxa"/>
                </w:tcPr>
                <w:p w14:paraId="6C751346"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6271612F"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2AA328C" w14:textId="77777777" w:rsidR="008C7F84" w:rsidRDefault="008C7F84" w:rsidP="00E5288E">
                  <w:pPr>
                    <w:rPr>
                      <w:rFonts w:ascii="Courier New" w:hAnsi="Courier New" w:cs="Courier New"/>
                      <w:sz w:val="24"/>
                      <w:szCs w:val="24"/>
                    </w:rPr>
                  </w:pPr>
                </w:p>
              </w:tc>
              <w:tc>
                <w:tcPr>
                  <w:tcW w:w="1675" w:type="dxa"/>
                </w:tcPr>
                <w:p w14:paraId="466202F8" w14:textId="77777777" w:rsidR="008C7F84" w:rsidRDefault="008C7F84" w:rsidP="00E5288E">
                  <w:pPr>
                    <w:rPr>
                      <w:rFonts w:ascii="Courier New" w:hAnsi="Courier New" w:cs="Courier New"/>
                      <w:sz w:val="24"/>
                      <w:szCs w:val="24"/>
                    </w:rPr>
                  </w:pPr>
                </w:p>
              </w:tc>
              <w:tc>
                <w:tcPr>
                  <w:tcW w:w="1675" w:type="dxa"/>
                </w:tcPr>
                <w:p w14:paraId="3918C354" w14:textId="77777777" w:rsidR="008C7F84" w:rsidRDefault="008C7F84" w:rsidP="00E5288E">
                  <w:pPr>
                    <w:rPr>
                      <w:rFonts w:ascii="Courier New" w:hAnsi="Courier New" w:cs="Courier New"/>
                      <w:sz w:val="24"/>
                      <w:szCs w:val="24"/>
                    </w:rPr>
                  </w:pPr>
                </w:p>
              </w:tc>
              <w:tc>
                <w:tcPr>
                  <w:tcW w:w="1675" w:type="dxa"/>
                </w:tcPr>
                <w:p w14:paraId="060A4230" w14:textId="77777777" w:rsidR="008C7F84" w:rsidRDefault="008C7F84" w:rsidP="00E5288E">
                  <w:pPr>
                    <w:rPr>
                      <w:rFonts w:ascii="Courier New" w:hAnsi="Courier New" w:cs="Courier New"/>
                      <w:sz w:val="24"/>
                      <w:szCs w:val="24"/>
                    </w:rPr>
                  </w:pPr>
                </w:p>
              </w:tc>
            </w:tr>
            <w:tr w:rsidR="008C7F84" w14:paraId="2FF053FA" w14:textId="77777777" w:rsidTr="00E5288E">
              <w:tc>
                <w:tcPr>
                  <w:tcW w:w="1795" w:type="dxa"/>
                </w:tcPr>
                <w:p w14:paraId="757F37DD"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2C8F1A63"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8F4209C" w14:textId="77777777" w:rsidR="008C7F84" w:rsidRDefault="008C7F84" w:rsidP="00E5288E">
                  <w:pPr>
                    <w:rPr>
                      <w:rFonts w:ascii="Courier New" w:hAnsi="Courier New" w:cs="Courier New"/>
                      <w:sz w:val="24"/>
                      <w:szCs w:val="24"/>
                    </w:rPr>
                  </w:pPr>
                </w:p>
              </w:tc>
              <w:tc>
                <w:tcPr>
                  <w:tcW w:w="1675" w:type="dxa"/>
                </w:tcPr>
                <w:p w14:paraId="1893AF94" w14:textId="77777777" w:rsidR="008C7F84" w:rsidRDefault="008C7F84" w:rsidP="00E5288E">
                  <w:pPr>
                    <w:rPr>
                      <w:rFonts w:ascii="Courier New" w:hAnsi="Courier New" w:cs="Courier New"/>
                      <w:sz w:val="24"/>
                      <w:szCs w:val="24"/>
                    </w:rPr>
                  </w:pPr>
                </w:p>
              </w:tc>
              <w:tc>
                <w:tcPr>
                  <w:tcW w:w="1675" w:type="dxa"/>
                </w:tcPr>
                <w:p w14:paraId="74C38F5D" w14:textId="77777777" w:rsidR="008C7F84" w:rsidRDefault="008C7F84" w:rsidP="00E5288E">
                  <w:pPr>
                    <w:rPr>
                      <w:rFonts w:ascii="Courier New" w:hAnsi="Courier New" w:cs="Courier New"/>
                      <w:sz w:val="24"/>
                      <w:szCs w:val="24"/>
                    </w:rPr>
                  </w:pPr>
                </w:p>
              </w:tc>
              <w:tc>
                <w:tcPr>
                  <w:tcW w:w="1675" w:type="dxa"/>
                </w:tcPr>
                <w:p w14:paraId="0D5FD162" w14:textId="77777777" w:rsidR="008C7F84" w:rsidRDefault="008C7F84" w:rsidP="00E5288E">
                  <w:pPr>
                    <w:rPr>
                      <w:rFonts w:ascii="Courier New" w:hAnsi="Courier New" w:cs="Courier New"/>
                      <w:sz w:val="24"/>
                      <w:szCs w:val="24"/>
                    </w:rPr>
                  </w:pPr>
                </w:p>
              </w:tc>
            </w:tr>
            <w:tr w:rsidR="008C7F84" w14:paraId="25F6223B" w14:textId="77777777" w:rsidTr="00E5288E">
              <w:tc>
                <w:tcPr>
                  <w:tcW w:w="1795" w:type="dxa"/>
                </w:tcPr>
                <w:p w14:paraId="31D25A37" w14:textId="77777777" w:rsidR="008C7F84" w:rsidRDefault="008C7F84" w:rsidP="00E5288E">
                  <w:pPr>
                    <w:rPr>
                      <w:rFonts w:ascii="Courier New" w:hAnsi="Courier New" w:cs="Courier New"/>
                      <w:sz w:val="24"/>
                      <w:szCs w:val="24"/>
                    </w:rPr>
                  </w:pPr>
                </w:p>
              </w:tc>
              <w:tc>
                <w:tcPr>
                  <w:tcW w:w="1674" w:type="dxa"/>
                </w:tcPr>
                <w:p w14:paraId="6DDBB2E4" w14:textId="77777777" w:rsidR="008C7F84" w:rsidRDefault="008C7F84" w:rsidP="00E5288E">
                  <w:pPr>
                    <w:rPr>
                      <w:rFonts w:ascii="Courier New" w:hAnsi="Courier New" w:cs="Courier New"/>
                      <w:sz w:val="24"/>
                      <w:szCs w:val="24"/>
                    </w:rPr>
                  </w:pPr>
                </w:p>
              </w:tc>
              <w:tc>
                <w:tcPr>
                  <w:tcW w:w="1675" w:type="dxa"/>
                </w:tcPr>
                <w:p w14:paraId="206AB689" w14:textId="77777777" w:rsidR="008C7F84" w:rsidRDefault="008C7F84" w:rsidP="00E5288E">
                  <w:pPr>
                    <w:rPr>
                      <w:rFonts w:ascii="Courier New" w:hAnsi="Courier New" w:cs="Courier New"/>
                      <w:sz w:val="24"/>
                      <w:szCs w:val="24"/>
                    </w:rPr>
                  </w:pPr>
                </w:p>
              </w:tc>
              <w:tc>
                <w:tcPr>
                  <w:tcW w:w="1675" w:type="dxa"/>
                </w:tcPr>
                <w:p w14:paraId="38E97A37" w14:textId="77777777" w:rsidR="008C7F84" w:rsidRDefault="008C7F84" w:rsidP="00E5288E">
                  <w:pPr>
                    <w:rPr>
                      <w:rFonts w:ascii="Courier New" w:hAnsi="Courier New" w:cs="Courier New"/>
                      <w:sz w:val="24"/>
                      <w:szCs w:val="24"/>
                    </w:rPr>
                  </w:pPr>
                </w:p>
              </w:tc>
              <w:tc>
                <w:tcPr>
                  <w:tcW w:w="1675" w:type="dxa"/>
                </w:tcPr>
                <w:p w14:paraId="70025EA7" w14:textId="77777777" w:rsidR="008C7F84" w:rsidRDefault="008C7F84" w:rsidP="00E5288E">
                  <w:pPr>
                    <w:rPr>
                      <w:rFonts w:ascii="Courier New" w:hAnsi="Courier New" w:cs="Courier New"/>
                      <w:sz w:val="24"/>
                      <w:szCs w:val="24"/>
                    </w:rPr>
                  </w:pPr>
                </w:p>
              </w:tc>
            </w:tr>
          </w:tbl>
          <w:p w14:paraId="6E8C0B1F" w14:textId="77777777" w:rsidR="008C7F84" w:rsidRDefault="008C7F84" w:rsidP="00E5288E">
            <w:pPr>
              <w:rPr>
                <w:rFonts w:ascii="Courier New" w:hAnsi="Courier New" w:cs="Courier New"/>
                <w:sz w:val="24"/>
                <w:szCs w:val="24"/>
              </w:rPr>
            </w:pPr>
          </w:p>
          <w:p w14:paraId="0D938E5D" w14:textId="77777777" w:rsidR="008C7F84" w:rsidRDefault="008C7F84" w:rsidP="00E5288E">
            <w:pPr>
              <w:rPr>
                <w:rFonts w:ascii="Courier New" w:hAnsi="Courier New" w:cs="Courier New"/>
                <w:sz w:val="24"/>
                <w:szCs w:val="24"/>
              </w:rPr>
            </w:pPr>
          </w:p>
          <w:p w14:paraId="70C9410D" w14:textId="77777777" w:rsidR="008C7F84" w:rsidRDefault="008C7F84" w:rsidP="00E5288E">
            <w:pPr>
              <w:rPr>
                <w:rFonts w:ascii="Courier New" w:hAnsi="Courier New" w:cs="Courier New"/>
                <w:sz w:val="24"/>
                <w:szCs w:val="24"/>
              </w:rPr>
            </w:pPr>
          </w:p>
          <w:p w14:paraId="73D1838F" w14:textId="77777777" w:rsidR="008C7F84" w:rsidRDefault="008C7F84" w:rsidP="00E5288E">
            <w:pPr>
              <w:rPr>
                <w:rFonts w:ascii="Courier New" w:hAnsi="Courier New" w:cs="Courier New"/>
                <w:sz w:val="24"/>
                <w:szCs w:val="24"/>
              </w:rPr>
            </w:pPr>
          </w:p>
          <w:p w14:paraId="47B0FE42" w14:textId="77777777" w:rsidR="008C7F84" w:rsidRDefault="008C7F84" w:rsidP="00E5288E">
            <w:pPr>
              <w:rPr>
                <w:rFonts w:ascii="Courier New" w:hAnsi="Courier New" w:cs="Courier New"/>
                <w:sz w:val="24"/>
                <w:szCs w:val="24"/>
              </w:rPr>
            </w:pPr>
          </w:p>
        </w:tc>
      </w:tr>
    </w:tbl>
    <w:p w14:paraId="4A6D356D" w14:textId="6A774B14" w:rsidR="0008705E" w:rsidRDefault="0008705E" w:rsidP="008C7F84">
      <w:pPr>
        <w:rPr>
          <w:rStyle w:val="Heading3Char"/>
        </w:rPr>
      </w:pPr>
    </w:p>
    <w:p w14:paraId="7D883DB7" w14:textId="77777777" w:rsidR="0008705E" w:rsidRDefault="0008705E">
      <w:pPr>
        <w:rPr>
          <w:rStyle w:val="Heading3Char"/>
        </w:rPr>
      </w:pPr>
      <w:r>
        <w:rPr>
          <w:rStyle w:val="Heading3Char"/>
        </w:rPr>
        <w:br w:type="page"/>
      </w:r>
    </w:p>
    <w:p w14:paraId="6EB4948E" w14:textId="583300B6" w:rsidR="0008705E" w:rsidRPr="009B0D42" w:rsidRDefault="0008705E" w:rsidP="00D32CF8">
      <w:pPr>
        <w:pStyle w:val="Heading3"/>
      </w:pPr>
      <w:bookmarkStart w:id="77" w:name="_Toc535335225"/>
      <w:proofErr w:type="gramStart"/>
      <w:r w:rsidRPr="009B0D42">
        <w:lastRenderedPageBreak/>
        <w:t xml:space="preserve">Eventos </w:t>
      </w:r>
      <w:r>
        <w:t xml:space="preserve"> Implementados</w:t>
      </w:r>
      <w:bookmarkEnd w:id="77"/>
      <w:proofErr w:type="gramEnd"/>
    </w:p>
    <w:p w14:paraId="5AA764BF" w14:textId="37AF5A19" w:rsidR="008C7F84" w:rsidRDefault="008C7F84" w:rsidP="008C7F84">
      <w:pPr>
        <w:rPr>
          <w:rFonts w:asciiTheme="majorHAnsi" w:eastAsiaTheme="majorEastAsia" w:hAnsiTheme="majorHAnsi" w:cstheme="majorBidi"/>
          <w:b/>
          <w:bCs/>
          <w:i/>
          <w:iCs/>
          <w:color w:val="4F81BD" w:themeColor="accent1"/>
        </w:rPr>
      </w:pPr>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C7F84" w14:paraId="79598655" w14:textId="77777777" w:rsidTr="00E5288E">
        <w:tc>
          <w:tcPr>
            <w:tcW w:w="8720" w:type="dxa"/>
            <w:shd w:val="clear" w:color="auto" w:fill="E6E6E6"/>
          </w:tcPr>
          <w:p w14:paraId="55190E28" w14:textId="77777777" w:rsidR="008C7F84" w:rsidRDefault="008C7F84" w:rsidP="00E5288E">
            <w:pPr>
              <w:rPr>
                <w:rFonts w:ascii="Courier New" w:hAnsi="Courier New" w:cs="Courier New"/>
                <w:b/>
                <w:sz w:val="24"/>
                <w:szCs w:val="24"/>
              </w:rPr>
            </w:pPr>
          </w:p>
          <w:p w14:paraId="3D40EC93" w14:textId="77777777" w:rsidR="008C7F84" w:rsidRDefault="008C7F84" w:rsidP="00E5288E">
            <w:pPr>
              <w:rPr>
                <w:rFonts w:ascii="Courier New" w:hAnsi="Courier New" w:cs="Courier New"/>
                <w:sz w:val="24"/>
                <w:szCs w:val="24"/>
              </w:rPr>
            </w:pPr>
            <w:r>
              <w:rPr>
                <w:rFonts w:ascii="Courier New" w:hAnsi="Courier New" w:cs="Courier New"/>
                <w:sz w:val="24"/>
                <w:szCs w:val="24"/>
              </w:rPr>
              <w:t>1. Nome Evento: _____</w:t>
            </w:r>
          </w:p>
          <w:p w14:paraId="7EC09E49" w14:textId="77777777" w:rsidR="008C7F84"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E856363"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1E429306" w14:textId="77777777" w:rsidR="008C7F84" w:rsidRDefault="008C7F84" w:rsidP="00E5288E">
            <w:pPr>
              <w:rPr>
                <w:rFonts w:ascii="Courier New" w:hAnsi="Courier New" w:cs="Courier New"/>
                <w:b/>
                <w:sz w:val="24"/>
                <w:szCs w:val="24"/>
              </w:rPr>
            </w:pPr>
          </w:p>
          <w:p w14:paraId="7B0F20A6" w14:textId="77777777" w:rsidR="008C7F84" w:rsidRDefault="008C7F84" w:rsidP="00E5288E">
            <w:pPr>
              <w:rPr>
                <w:rFonts w:ascii="Courier New" w:hAnsi="Courier New" w:cs="Courier New"/>
                <w:b/>
                <w:sz w:val="24"/>
                <w:szCs w:val="24"/>
              </w:rPr>
            </w:pPr>
          </w:p>
          <w:p w14:paraId="0E64677C" w14:textId="77777777" w:rsidR="008C7F84" w:rsidRDefault="008C7F84" w:rsidP="00E5288E">
            <w:pPr>
              <w:rPr>
                <w:rFonts w:ascii="Courier New" w:hAnsi="Courier New" w:cs="Courier New"/>
                <w:b/>
                <w:sz w:val="24"/>
                <w:szCs w:val="24"/>
              </w:rPr>
            </w:pPr>
          </w:p>
          <w:p w14:paraId="3CE2B82B" w14:textId="77777777" w:rsidR="008C7F84" w:rsidRDefault="008C7F84" w:rsidP="00E5288E">
            <w:pPr>
              <w:rPr>
                <w:rFonts w:ascii="Courier New" w:hAnsi="Courier New" w:cs="Courier New"/>
                <w:b/>
                <w:sz w:val="24"/>
                <w:szCs w:val="24"/>
              </w:rPr>
            </w:pPr>
          </w:p>
          <w:p w14:paraId="60C02555" w14:textId="77777777" w:rsidR="008C7F84" w:rsidRDefault="008C7F84" w:rsidP="00E5288E">
            <w:pPr>
              <w:rPr>
                <w:rFonts w:ascii="Courier New" w:hAnsi="Courier New" w:cs="Courier New"/>
                <w:sz w:val="24"/>
                <w:szCs w:val="24"/>
              </w:rPr>
            </w:pPr>
            <w:r>
              <w:rPr>
                <w:rFonts w:ascii="Courier New" w:hAnsi="Courier New" w:cs="Courier New"/>
                <w:sz w:val="24"/>
                <w:szCs w:val="24"/>
              </w:rPr>
              <w:t>2. Nome Evento: _____</w:t>
            </w:r>
          </w:p>
          <w:p w14:paraId="4665144E" w14:textId="77777777" w:rsidR="008C7F84" w:rsidRPr="00CB389B"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EC8D9CA"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6A57F1F9" w14:textId="77777777" w:rsidR="008C7F84" w:rsidRDefault="008C7F84" w:rsidP="00E5288E">
            <w:pPr>
              <w:rPr>
                <w:rFonts w:ascii="Courier New" w:hAnsi="Courier New" w:cs="Courier New"/>
                <w:b/>
                <w:sz w:val="24"/>
                <w:szCs w:val="24"/>
              </w:rPr>
            </w:pPr>
          </w:p>
          <w:p w14:paraId="4AEAC442" w14:textId="77777777" w:rsidR="008C7F84" w:rsidRDefault="008C7F84" w:rsidP="00E5288E">
            <w:pPr>
              <w:rPr>
                <w:rFonts w:ascii="Courier New" w:hAnsi="Courier New" w:cs="Courier New"/>
                <w:b/>
                <w:sz w:val="24"/>
                <w:szCs w:val="24"/>
              </w:rPr>
            </w:pPr>
          </w:p>
          <w:p w14:paraId="2B77F9E9" w14:textId="77777777" w:rsidR="008C7F84" w:rsidRDefault="008C7F84" w:rsidP="00E5288E">
            <w:pPr>
              <w:rPr>
                <w:rFonts w:ascii="Courier New" w:hAnsi="Courier New" w:cs="Courier New"/>
                <w:b/>
                <w:sz w:val="24"/>
                <w:szCs w:val="24"/>
              </w:rPr>
            </w:pPr>
          </w:p>
          <w:p w14:paraId="34BB22A2" w14:textId="77777777" w:rsidR="008C7F84" w:rsidRDefault="008C7F84" w:rsidP="00E5288E">
            <w:pPr>
              <w:rPr>
                <w:rFonts w:ascii="Courier New" w:hAnsi="Courier New" w:cs="Courier New"/>
                <w:sz w:val="24"/>
                <w:szCs w:val="24"/>
              </w:rPr>
            </w:pPr>
            <w:r>
              <w:rPr>
                <w:rFonts w:ascii="Courier New" w:hAnsi="Courier New" w:cs="Courier New"/>
                <w:sz w:val="24"/>
                <w:szCs w:val="24"/>
              </w:rPr>
              <w:t>3. Nome Evento: _____</w:t>
            </w:r>
          </w:p>
          <w:p w14:paraId="0A2C632B" w14:textId="77777777" w:rsidR="008C7F84" w:rsidRPr="00CB389B"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3E51294"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6606AD2D" w14:textId="77777777" w:rsidR="008C7F84" w:rsidRDefault="008C7F84" w:rsidP="00E5288E">
            <w:pPr>
              <w:rPr>
                <w:rFonts w:ascii="Courier New" w:hAnsi="Courier New" w:cs="Courier New"/>
                <w:b/>
                <w:sz w:val="24"/>
                <w:szCs w:val="24"/>
              </w:rPr>
            </w:pPr>
          </w:p>
          <w:p w14:paraId="292E8964" w14:textId="77777777" w:rsidR="008C7F84" w:rsidRDefault="008C7F84" w:rsidP="00E5288E">
            <w:pPr>
              <w:rPr>
                <w:rFonts w:ascii="Courier New" w:hAnsi="Courier New" w:cs="Courier New"/>
                <w:sz w:val="24"/>
                <w:szCs w:val="24"/>
              </w:rPr>
            </w:pPr>
          </w:p>
        </w:tc>
      </w:tr>
    </w:tbl>
    <w:p w14:paraId="02FEB9B6" w14:textId="77777777" w:rsidR="008A09F5" w:rsidRDefault="008A09F5" w:rsidP="008A09F5"/>
    <w:p w14:paraId="747811AE" w14:textId="493DA83E" w:rsidR="008A09F5" w:rsidRDefault="008A09F5" w:rsidP="008A09F5">
      <w:pPr>
        <w:rPr>
          <w:rFonts w:asciiTheme="majorHAnsi" w:eastAsiaTheme="majorEastAsia" w:hAnsiTheme="majorHAnsi" w:cstheme="majorBidi"/>
          <w:color w:val="243F60" w:themeColor="accent1" w:themeShade="7F"/>
          <w:sz w:val="24"/>
          <w:szCs w:val="24"/>
        </w:rPr>
      </w:pPr>
      <w:r>
        <w:br w:type="page"/>
      </w:r>
    </w:p>
    <w:p w14:paraId="62E12657" w14:textId="49FF3817" w:rsidR="008A09F5" w:rsidRPr="009B0D42" w:rsidRDefault="008A09F5" w:rsidP="007B1AE4">
      <w:pPr>
        <w:pStyle w:val="Heading3"/>
      </w:pPr>
      <w:bookmarkStart w:id="78" w:name="_Toc535335226"/>
      <w:proofErr w:type="gramStart"/>
      <w:r>
        <w:lastRenderedPageBreak/>
        <w:t>PHP</w:t>
      </w:r>
      <w:r w:rsidRPr="009B0D42">
        <w:t xml:space="preserve"> </w:t>
      </w:r>
      <w:r w:rsidR="007B1AE4">
        <w:t xml:space="preserve"> Implementado</w:t>
      </w:r>
      <w:bookmarkEnd w:id="78"/>
      <w:proofErr w:type="gramEnd"/>
    </w:p>
    <w:p w14:paraId="7288BB7B" w14:textId="77777777" w:rsidR="008A09F5" w:rsidRDefault="008A09F5" w:rsidP="008A09F5">
      <w:pPr>
        <w:rPr>
          <w:rFonts w:asciiTheme="majorHAnsi" w:eastAsiaTheme="majorEastAsia" w:hAnsiTheme="majorHAnsi" w:cstheme="majorBidi"/>
          <w:b/>
          <w:bCs/>
          <w:i/>
          <w:iCs/>
          <w:color w:val="4F81BD" w:themeColor="accent1"/>
        </w:rPr>
      </w:pPr>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A09F5" w14:paraId="371F72BB" w14:textId="77777777" w:rsidTr="008A09F5">
        <w:tc>
          <w:tcPr>
            <w:tcW w:w="8720" w:type="dxa"/>
            <w:shd w:val="clear" w:color="auto" w:fill="E6E6E6"/>
          </w:tcPr>
          <w:p w14:paraId="3061BE00" w14:textId="35207987" w:rsidR="008A09F5" w:rsidRDefault="008A09F5" w:rsidP="007B1AE4">
            <w:pPr>
              <w:rPr>
                <w:rFonts w:ascii="Courier New" w:hAnsi="Courier New" w:cs="Courier New"/>
                <w:b/>
                <w:sz w:val="24"/>
                <w:szCs w:val="24"/>
              </w:rPr>
            </w:pPr>
          </w:p>
          <w:p w14:paraId="30C2DD35" w14:textId="77777777" w:rsidR="008A09F5" w:rsidRPr="00CB389B" w:rsidRDefault="008A09F5" w:rsidP="008A09F5">
            <w:pPr>
              <w:rPr>
                <w:rFonts w:ascii="Courier New" w:hAnsi="Courier New" w:cs="Courier New"/>
                <w:i/>
                <w:sz w:val="24"/>
                <w:szCs w:val="24"/>
              </w:rPr>
            </w:pPr>
            <w:r w:rsidRPr="00CB389B">
              <w:rPr>
                <w:rFonts w:ascii="Courier New" w:hAnsi="Courier New" w:cs="Courier New"/>
                <w:i/>
                <w:sz w:val="24"/>
                <w:szCs w:val="24"/>
              </w:rPr>
              <w:t>Código</w:t>
            </w:r>
          </w:p>
          <w:p w14:paraId="3EAD1554" w14:textId="77777777" w:rsidR="008A09F5" w:rsidRDefault="008A09F5" w:rsidP="008A09F5">
            <w:pPr>
              <w:rPr>
                <w:rFonts w:ascii="Courier New" w:hAnsi="Courier New" w:cs="Courier New"/>
                <w:b/>
                <w:sz w:val="24"/>
                <w:szCs w:val="24"/>
              </w:rPr>
            </w:pPr>
          </w:p>
          <w:p w14:paraId="11181C43" w14:textId="77777777" w:rsidR="008A09F5" w:rsidRDefault="008A09F5" w:rsidP="008A09F5">
            <w:pPr>
              <w:rPr>
                <w:rFonts w:ascii="Courier New" w:hAnsi="Courier New" w:cs="Courier New"/>
                <w:b/>
                <w:sz w:val="24"/>
                <w:szCs w:val="24"/>
              </w:rPr>
            </w:pPr>
          </w:p>
          <w:p w14:paraId="6500DEF3" w14:textId="77777777" w:rsidR="008A09F5" w:rsidRDefault="008A09F5" w:rsidP="008A09F5">
            <w:pPr>
              <w:rPr>
                <w:rFonts w:ascii="Courier New" w:hAnsi="Courier New" w:cs="Courier New"/>
                <w:b/>
                <w:sz w:val="24"/>
                <w:szCs w:val="24"/>
              </w:rPr>
            </w:pPr>
          </w:p>
          <w:p w14:paraId="2398C534" w14:textId="1EC0A776" w:rsidR="008A09F5" w:rsidRDefault="008A09F5" w:rsidP="008A09F5">
            <w:pPr>
              <w:rPr>
                <w:rFonts w:ascii="Courier New" w:hAnsi="Courier New" w:cs="Courier New"/>
                <w:b/>
                <w:sz w:val="24"/>
                <w:szCs w:val="24"/>
              </w:rPr>
            </w:pPr>
          </w:p>
          <w:p w14:paraId="5FE525EB" w14:textId="62CE68C1" w:rsidR="007B1AE4" w:rsidRDefault="007B1AE4" w:rsidP="008A09F5">
            <w:pPr>
              <w:rPr>
                <w:rFonts w:ascii="Courier New" w:hAnsi="Courier New" w:cs="Courier New"/>
                <w:b/>
                <w:sz w:val="24"/>
                <w:szCs w:val="24"/>
              </w:rPr>
            </w:pPr>
          </w:p>
          <w:p w14:paraId="23959320" w14:textId="58253E61" w:rsidR="007B1AE4" w:rsidRDefault="007B1AE4" w:rsidP="008A09F5">
            <w:pPr>
              <w:rPr>
                <w:rFonts w:ascii="Courier New" w:hAnsi="Courier New" w:cs="Courier New"/>
                <w:b/>
                <w:sz w:val="24"/>
                <w:szCs w:val="24"/>
              </w:rPr>
            </w:pPr>
          </w:p>
          <w:p w14:paraId="27D6E508" w14:textId="4FCDFDE8" w:rsidR="007B1AE4" w:rsidRDefault="007B1AE4" w:rsidP="008A09F5">
            <w:pPr>
              <w:rPr>
                <w:rFonts w:ascii="Courier New" w:hAnsi="Courier New" w:cs="Courier New"/>
                <w:b/>
                <w:sz w:val="24"/>
                <w:szCs w:val="24"/>
              </w:rPr>
            </w:pPr>
          </w:p>
          <w:p w14:paraId="2C928AF1" w14:textId="2ABF1605" w:rsidR="007B1AE4" w:rsidRDefault="007B1AE4" w:rsidP="008A09F5">
            <w:pPr>
              <w:rPr>
                <w:rFonts w:ascii="Courier New" w:hAnsi="Courier New" w:cs="Courier New"/>
                <w:b/>
                <w:sz w:val="24"/>
                <w:szCs w:val="24"/>
              </w:rPr>
            </w:pPr>
          </w:p>
          <w:p w14:paraId="7FBC940E" w14:textId="4AE1D14D" w:rsidR="007B1AE4" w:rsidRDefault="007B1AE4" w:rsidP="008A09F5">
            <w:pPr>
              <w:rPr>
                <w:rFonts w:ascii="Courier New" w:hAnsi="Courier New" w:cs="Courier New"/>
                <w:b/>
                <w:sz w:val="24"/>
                <w:szCs w:val="24"/>
              </w:rPr>
            </w:pPr>
          </w:p>
          <w:p w14:paraId="54274306" w14:textId="0E2E8D48" w:rsidR="007B1AE4" w:rsidRDefault="007B1AE4" w:rsidP="008A09F5">
            <w:pPr>
              <w:rPr>
                <w:rFonts w:ascii="Courier New" w:hAnsi="Courier New" w:cs="Courier New"/>
                <w:b/>
                <w:sz w:val="24"/>
                <w:szCs w:val="24"/>
              </w:rPr>
            </w:pPr>
          </w:p>
          <w:p w14:paraId="2AEEC65E" w14:textId="79FF5673" w:rsidR="007B1AE4" w:rsidRDefault="007B1AE4" w:rsidP="008A09F5">
            <w:pPr>
              <w:rPr>
                <w:rFonts w:ascii="Courier New" w:hAnsi="Courier New" w:cs="Courier New"/>
                <w:b/>
                <w:sz w:val="24"/>
                <w:szCs w:val="24"/>
              </w:rPr>
            </w:pPr>
          </w:p>
          <w:p w14:paraId="53A46EE4" w14:textId="509C0BE1" w:rsidR="007B1AE4" w:rsidRDefault="007B1AE4" w:rsidP="008A09F5">
            <w:pPr>
              <w:rPr>
                <w:rFonts w:ascii="Courier New" w:hAnsi="Courier New" w:cs="Courier New"/>
                <w:b/>
                <w:sz w:val="24"/>
                <w:szCs w:val="24"/>
              </w:rPr>
            </w:pPr>
          </w:p>
          <w:p w14:paraId="0D80A736" w14:textId="010AE290" w:rsidR="007B1AE4" w:rsidRDefault="007B1AE4" w:rsidP="008A09F5">
            <w:pPr>
              <w:rPr>
                <w:rFonts w:ascii="Courier New" w:hAnsi="Courier New" w:cs="Courier New"/>
                <w:b/>
                <w:sz w:val="24"/>
                <w:szCs w:val="24"/>
              </w:rPr>
            </w:pPr>
          </w:p>
          <w:p w14:paraId="19A262C4" w14:textId="61651570" w:rsidR="007B1AE4" w:rsidRDefault="007B1AE4" w:rsidP="008A09F5">
            <w:pPr>
              <w:rPr>
                <w:rFonts w:ascii="Courier New" w:hAnsi="Courier New" w:cs="Courier New"/>
                <w:b/>
                <w:sz w:val="24"/>
                <w:szCs w:val="24"/>
              </w:rPr>
            </w:pPr>
          </w:p>
          <w:p w14:paraId="7DF45941" w14:textId="10D6A081" w:rsidR="007B1AE4" w:rsidRDefault="007B1AE4" w:rsidP="008A09F5">
            <w:pPr>
              <w:rPr>
                <w:rFonts w:ascii="Courier New" w:hAnsi="Courier New" w:cs="Courier New"/>
                <w:b/>
                <w:sz w:val="24"/>
                <w:szCs w:val="24"/>
              </w:rPr>
            </w:pPr>
          </w:p>
          <w:p w14:paraId="14D83D8C" w14:textId="3C52B5E0" w:rsidR="007B1AE4" w:rsidRDefault="007B1AE4" w:rsidP="008A09F5">
            <w:pPr>
              <w:rPr>
                <w:rFonts w:ascii="Courier New" w:hAnsi="Courier New" w:cs="Courier New"/>
                <w:b/>
                <w:sz w:val="24"/>
                <w:szCs w:val="24"/>
              </w:rPr>
            </w:pPr>
          </w:p>
          <w:p w14:paraId="4C182878" w14:textId="7A023176" w:rsidR="007B1AE4" w:rsidRDefault="007B1AE4" w:rsidP="008A09F5">
            <w:pPr>
              <w:rPr>
                <w:rFonts w:ascii="Courier New" w:hAnsi="Courier New" w:cs="Courier New"/>
                <w:b/>
                <w:sz w:val="24"/>
                <w:szCs w:val="24"/>
              </w:rPr>
            </w:pPr>
          </w:p>
          <w:p w14:paraId="4130795F" w14:textId="3639AD22" w:rsidR="007B1AE4" w:rsidRDefault="007B1AE4" w:rsidP="008A09F5">
            <w:pPr>
              <w:rPr>
                <w:rFonts w:ascii="Courier New" w:hAnsi="Courier New" w:cs="Courier New"/>
                <w:b/>
                <w:sz w:val="24"/>
                <w:szCs w:val="24"/>
              </w:rPr>
            </w:pPr>
          </w:p>
          <w:p w14:paraId="5DB3C6EB" w14:textId="46956959" w:rsidR="007B1AE4" w:rsidRDefault="007B1AE4" w:rsidP="008A09F5">
            <w:pPr>
              <w:rPr>
                <w:rFonts w:ascii="Courier New" w:hAnsi="Courier New" w:cs="Courier New"/>
                <w:b/>
                <w:sz w:val="24"/>
                <w:szCs w:val="24"/>
              </w:rPr>
            </w:pPr>
          </w:p>
          <w:p w14:paraId="6CF75C96" w14:textId="0ACA02C8" w:rsidR="007B1AE4" w:rsidRDefault="007B1AE4" w:rsidP="008A09F5">
            <w:pPr>
              <w:rPr>
                <w:rFonts w:ascii="Courier New" w:hAnsi="Courier New" w:cs="Courier New"/>
                <w:b/>
                <w:sz w:val="24"/>
                <w:szCs w:val="24"/>
              </w:rPr>
            </w:pPr>
          </w:p>
          <w:p w14:paraId="02D961DD" w14:textId="77777777" w:rsidR="007B1AE4" w:rsidRDefault="007B1AE4" w:rsidP="008A09F5">
            <w:pPr>
              <w:rPr>
                <w:rFonts w:ascii="Courier New" w:hAnsi="Courier New" w:cs="Courier New"/>
                <w:b/>
                <w:sz w:val="24"/>
                <w:szCs w:val="24"/>
              </w:rPr>
            </w:pPr>
          </w:p>
          <w:p w14:paraId="36D22698" w14:textId="77777777" w:rsidR="008A09F5" w:rsidRDefault="008A09F5" w:rsidP="008A09F5">
            <w:pPr>
              <w:rPr>
                <w:rFonts w:ascii="Courier New" w:hAnsi="Courier New" w:cs="Courier New"/>
                <w:sz w:val="24"/>
                <w:szCs w:val="24"/>
              </w:rPr>
            </w:pPr>
          </w:p>
        </w:tc>
      </w:tr>
    </w:tbl>
    <w:p w14:paraId="4C813DC9" w14:textId="77777777" w:rsidR="008A09F5" w:rsidRDefault="008A09F5" w:rsidP="008A09F5"/>
    <w:p w14:paraId="6BA3C766" w14:textId="77777777" w:rsidR="008A09F5" w:rsidRDefault="008A09F5" w:rsidP="008A09F5"/>
    <w:p w14:paraId="1467E973" w14:textId="77777777" w:rsidR="008A09F5" w:rsidRDefault="008A09F5" w:rsidP="008A09F5"/>
    <w:p w14:paraId="65F535E8" w14:textId="77777777" w:rsidR="008A09F5" w:rsidRDefault="008A09F5" w:rsidP="008A09F5"/>
    <w:p w14:paraId="775E96AA" w14:textId="40E9D74B" w:rsidR="008C7F84" w:rsidRPr="00D32CF8" w:rsidRDefault="008C7F84" w:rsidP="008A09F5">
      <w:r>
        <w:br w:type="page"/>
      </w:r>
      <w:r w:rsidR="0008705E" w:rsidRPr="00D32CF8">
        <w:rPr>
          <w:rStyle w:val="Heading3Char"/>
          <w:color w:val="365F91" w:themeColor="accent1" w:themeShade="BF"/>
          <w:sz w:val="26"/>
          <w:szCs w:val="26"/>
        </w:rPr>
        <w:lastRenderedPageBreak/>
        <w:t xml:space="preserve"> </w:t>
      </w:r>
      <w:bookmarkStart w:id="79" w:name="_Toc535335227"/>
      <w:r w:rsidRPr="00D32CF8">
        <w:rPr>
          <w:rStyle w:val="Heading3Char"/>
          <w:color w:val="365F91" w:themeColor="accent1" w:themeShade="BF"/>
          <w:sz w:val="26"/>
          <w:szCs w:val="26"/>
        </w:rPr>
        <w:t>Avaliação Global da Qualidade das Especificações</w:t>
      </w:r>
      <w:bookmarkEnd w:id="79"/>
      <w:r w:rsidRPr="00D32CF8">
        <w:t xml:space="preserve"> </w:t>
      </w:r>
      <w:r w:rsidR="0008705E" w:rsidRPr="00D32CF8">
        <w:rPr>
          <w:rStyle w:val="Heading3Char"/>
          <w:color w:val="365F91" w:themeColor="accent1" w:themeShade="BF"/>
          <w:sz w:val="26"/>
          <w:szCs w:val="26"/>
        </w:rPr>
        <w:t>do próprio grupo</w:t>
      </w:r>
      <w:r w:rsidRPr="00D32CF8">
        <w:t xml:space="preserve"> </w:t>
      </w:r>
    </w:p>
    <w:tbl>
      <w:tblPr>
        <w:tblStyle w:val="TableGrid"/>
        <w:tblW w:w="0" w:type="auto"/>
        <w:shd w:val="clear" w:color="auto" w:fill="E0E0E0"/>
        <w:tblLook w:val="04A0" w:firstRow="1" w:lastRow="0" w:firstColumn="1" w:lastColumn="0" w:noHBand="0" w:noVBand="1"/>
      </w:tblPr>
      <w:tblGrid>
        <w:gridCol w:w="8494"/>
      </w:tblGrid>
      <w:tr w:rsidR="0008705E" w14:paraId="5367F52A" w14:textId="77777777" w:rsidTr="0008705E">
        <w:trPr>
          <w:trHeight w:val="404"/>
        </w:trPr>
        <w:tc>
          <w:tcPr>
            <w:tcW w:w="8494" w:type="dxa"/>
            <w:shd w:val="clear" w:color="auto" w:fill="E0E0E0"/>
          </w:tcPr>
          <w:p w14:paraId="79D3DF16" w14:textId="77777777" w:rsidR="0008705E" w:rsidRDefault="0008705E" w:rsidP="0008705E">
            <w:pPr>
              <w:jc w:val="both"/>
              <w:rPr>
                <w:rFonts w:ascii="Courier New" w:hAnsi="Courier New" w:cs="Courier New"/>
                <w:sz w:val="24"/>
                <w:szCs w:val="24"/>
              </w:rPr>
            </w:pPr>
          </w:p>
          <w:p w14:paraId="50223A4A" w14:textId="77777777" w:rsidR="0008705E" w:rsidRDefault="0008705E" w:rsidP="0008705E">
            <w:pPr>
              <w:rPr>
                <w:rFonts w:asciiTheme="majorHAnsi" w:eastAsiaTheme="majorEastAsia" w:hAnsiTheme="majorHAnsi" w:cstheme="majorBidi"/>
                <w:color w:val="365F91" w:themeColor="accent1" w:themeShade="BF"/>
                <w:sz w:val="26"/>
                <w:szCs w:val="26"/>
              </w:rPr>
            </w:pPr>
          </w:p>
          <w:p w14:paraId="4C2306EB" w14:textId="77777777" w:rsidR="0008705E" w:rsidRDefault="0008705E"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w:t>
            </w:r>
            <w:proofErr w:type="gramStart"/>
            <w:r>
              <w:rPr>
                <w:rFonts w:asciiTheme="majorHAnsi" w:eastAsiaTheme="majorEastAsia" w:hAnsiTheme="majorHAnsi" w:cstheme="majorBidi"/>
                <w:color w:val="365F91" w:themeColor="accent1" w:themeShade="BF"/>
                <w:sz w:val="26"/>
                <w:szCs w:val="26"/>
              </w:rPr>
              <w:t>A,B</w:t>
            </w:r>
            <w:proofErr w:type="gramEnd"/>
            <w:r>
              <w:rPr>
                <w:rFonts w:asciiTheme="majorHAnsi" w:eastAsiaTheme="majorEastAsia" w:hAnsiTheme="majorHAnsi" w:cstheme="majorBidi"/>
                <w:color w:val="365F91" w:themeColor="accent1" w:themeShade="BF"/>
                <w:sz w:val="26"/>
                <w:szCs w:val="26"/>
              </w:rPr>
              <w:t>,C,D,E) : _____________</w:t>
            </w:r>
          </w:p>
          <w:p w14:paraId="76CD3DA2" w14:textId="77777777" w:rsidR="0008705E" w:rsidRDefault="0008705E" w:rsidP="0008705E">
            <w:pPr>
              <w:rPr>
                <w:rFonts w:asciiTheme="majorHAnsi" w:eastAsiaTheme="majorEastAsia" w:hAnsiTheme="majorHAnsi" w:cstheme="majorBidi"/>
                <w:color w:val="365F91" w:themeColor="accent1" w:themeShade="BF"/>
                <w:sz w:val="26"/>
                <w:szCs w:val="26"/>
              </w:rPr>
            </w:pPr>
          </w:p>
          <w:p w14:paraId="3AC26F01" w14:textId="77777777" w:rsidR="0008705E" w:rsidRDefault="0008705E"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50295CA5" w14:textId="77777777" w:rsidR="0008705E" w:rsidRPr="00AE0D67" w:rsidRDefault="0008705E" w:rsidP="0008705E">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- 1 – </w:t>
            </w:r>
            <w:proofErr w:type="gramStart"/>
            <w:r w:rsidRPr="00AE0D67">
              <w:rPr>
                <w:rFonts w:asciiTheme="majorHAnsi" w:eastAsiaTheme="majorEastAsia" w:hAnsiTheme="majorHAnsi" w:cstheme="majorBidi"/>
                <w:sz w:val="20"/>
                <w:szCs w:val="20"/>
              </w:rPr>
              <w:t>5  valores</w:t>
            </w:r>
            <w:proofErr w:type="gramEnd"/>
            <w:r w:rsidRPr="00AE0D67">
              <w:rPr>
                <w:rFonts w:asciiTheme="majorHAnsi" w:eastAsiaTheme="majorEastAsia" w:hAnsiTheme="majorHAnsi" w:cstheme="majorBidi"/>
                <w:sz w:val="20"/>
                <w:szCs w:val="20"/>
              </w:rPr>
              <w:t xml:space="preserve">      B: 6 – 9  valores     C: 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5DD3F344" w14:textId="77777777" w:rsidR="0008705E" w:rsidRPr="00F5450F" w:rsidRDefault="0008705E" w:rsidP="0008705E">
            <w:pPr>
              <w:rPr>
                <w:rFonts w:asciiTheme="majorHAnsi" w:eastAsiaTheme="majorEastAsia" w:hAnsiTheme="majorHAnsi" w:cstheme="majorBidi"/>
                <w:color w:val="365F91" w:themeColor="accent1" w:themeShade="BF"/>
                <w:sz w:val="26"/>
                <w:szCs w:val="26"/>
              </w:rPr>
            </w:pPr>
          </w:p>
          <w:p w14:paraId="272862ED" w14:textId="77777777" w:rsidR="0008705E" w:rsidRDefault="0008705E" w:rsidP="0008705E">
            <w:pPr>
              <w:jc w:val="both"/>
              <w:rPr>
                <w:rFonts w:ascii="Courier New" w:hAnsi="Courier New" w:cs="Courier New"/>
                <w:sz w:val="24"/>
                <w:szCs w:val="24"/>
              </w:rPr>
            </w:pPr>
          </w:p>
        </w:tc>
      </w:tr>
    </w:tbl>
    <w:p w14:paraId="563528A5" w14:textId="77777777" w:rsidR="0008705E" w:rsidRDefault="0008705E" w:rsidP="0008705E">
      <w:pPr>
        <w:jc w:val="both"/>
        <w:rPr>
          <w:rFonts w:ascii="Courier New" w:hAnsi="Courier New" w:cs="Courier New"/>
          <w:sz w:val="24"/>
          <w:szCs w:val="24"/>
        </w:rPr>
      </w:pPr>
    </w:p>
    <w:p w14:paraId="50651A5B" w14:textId="77777777" w:rsidR="0008705E" w:rsidRPr="00FC2DC1" w:rsidRDefault="0008705E" w:rsidP="0008705E">
      <w:pPr>
        <w:rPr>
          <w:rFonts w:ascii="Courier New" w:hAnsi="Courier New" w:cs="Courier New"/>
          <w:b/>
          <w:sz w:val="24"/>
          <w:szCs w:val="24"/>
        </w:rPr>
      </w:pPr>
      <w:r w:rsidRPr="00FC2DC1">
        <w:rPr>
          <w:rFonts w:ascii="Courier New" w:hAnsi="Courier New" w:cs="Courier New"/>
          <w:b/>
          <w:sz w:val="24"/>
          <w:szCs w:val="24"/>
        </w:rPr>
        <w:t>Três principais deficiências de especificação que tiveram impacto mais negativo na qualidade da implementação</w:t>
      </w:r>
    </w:p>
    <w:tbl>
      <w:tblPr>
        <w:tblStyle w:val="TableGrid"/>
        <w:tblW w:w="0" w:type="auto"/>
        <w:shd w:val="clear" w:color="auto" w:fill="E0E0E0"/>
        <w:tblLook w:val="04A0" w:firstRow="1" w:lastRow="0" w:firstColumn="1" w:lastColumn="0" w:noHBand="0" w:noVBand="1"/>
      </w:tblPr>
      <w:tblGrid>
        <w:gridCol w:w="8494"/>
      </w:tblGrid>
      <w:tr w:rsidR="0008705E" w14:paraId="101D78F9" w14:textId="77777777" w:rsidTr="0008705E">
        <w:tc>
          <w:tcPr>
            <w:tcW w:w="8720" w:type="dxa"/>
            <w:shd w:val="clear" w:color="auto" w:fill="E0E0E0"/>
          </w:tcPr>
          <w:p w14:paraId="51B0FBC9" w14:textId="77777777" w:rsidR="0008705E" w:rsidRDefault="0008705E" w:rsidP="0008705E">
            <w:pPr>
              <w:jc w:val="both"/>
              <w:rPr>
                <w:rFonts w:ascii="Courier New" w:hAnsi="Courier New" w:cs="Courier New"/>
                <w:sz w:val="24"/>
                <w:szCs w:val="24"/>
              </w:rPr>
            </w:pPr>
          </w:p>
          <w:p w14:paraId="0DB828FC" w14:textId="77777777" w:rsidR="0008705E" w:rsidRDefault="0008705E" w:rsidP="0008705E">
            <w:pPr>
              <w:jc w:val="both"/>
              <w:rPr>
                <w:rFonts w:ascii="Courier New" w:hAnsi="Courier New" w:cs="Courier New"/>
                <w:sz w:val="24"/>
                <w:szCs w:val="24"/>
              </w:rPr>
            </w:pPr>
          </w:p>
          <w:p w14:paraId="6D0912A7" w14:textId="77777777" w:rsidR="0008705E" w:rsidRDefault="0008705E" w:rsidP="0008705E">
            <w:pPr>
              <w:jc w:val="both"/>
              <w:rPr>
                <w:rFonts w:ascii="Courier New" w:hAnsi="Courier New" w:cs="Courier New"/>
                <w:sz w:val="24"/>
                <w:szCs w:val="24"/>
              </w:rPr>
            </w:pPr>
          </w:p>
        </w:tc>
      </w:tr>
      <w:tr w:rsidR="0008705E" w14:paraId="5EB4EF0C" w14:textId="77777777" w:rsidTr="0008705E">
        <w:tc>
          <w:tcPr>
            <w:tcW w:w="8720" w:type="dxa"/>
            <w:shd w:val="clear" w:color="auto" w:fill="E0E0E0"/>
          </w:tcPr>
          <w:p w14:paraId="55B695F0" w14:textId="77777777" w:rsidR="0008705E" w:rsidRDefault="0008705E" w:rsidP="0008705E">
            <w:pPr>
              <w:jc w:val="both"/>
              <w:rPr>
                <w:rFonts w:ascii="Courier New" w:hAnsi="Courier New" w:cs="Courier New"/>
                <w:sz w:val="24"/>
                <w:szCs w:val="24"/>
              </w:rPr>
            </w:pPr>
          </w:p>
          <w:p w14:paraId="58A2FBD7" w14:textId="77777777" w:rsidR="0008705E" w:rsidRDefault="0008705E" w:rsidP="0008705E">
            <w:pPr>
              <w:jc w:val="both"/>
              <w:rPr>
                <w:rFonts w:ascii="Courier New" w:hAnsi="Courier New" w:cs="Courier New"/>
                <w:sz w:val="24"/>
                <w:szCs w:val="24"/>
              </w:rPr>
            </w:pPr>
          </w:p>
          <w:p w14:paraId="7FA45745" w14:textId="77777777" w:rsidR="0008705E" w:rsidRDefault="0008705E" w:rsidP="0008705E">
            <w:pPr>
              <w:jc w:val="both"/>
              <w:rPr>
                <w:rFonts w:ascii="Courier New" w:hAnsi="Courier New" w:cs="Courier New"/>
                <w:sz w:val="24"/>
                <w:szCs w:val="24"/>
              </w:rPr>
            </w:pPr>
          </w:p>
        </w:tc>
      </w:tr>
      <w:tr w:rsidR="0008705E" w14:paraId="05A3AF2B" w14:textId="77777777" w:rsidTr="0008705E">
        <w:tc>
          <w:tcPr>
            <w:tcW w:w="8720" w:type="dxa"/>
            <w:shd w:val="clear" w:color="auto" w:fill="E0E0E0"/>
          </w:tcPr>
          <w:p w14:paraId="5E43784C" w14:textId="77777777" w:rsidR="0008705E" w:rsidRDefault="0008705E" w:rsidP="0008705E">
            <w:pPr>
              <w:jc w:val="both"/>
              <w:rPr>
                <w:rFonts w:ascii="Courier New" w:hAnsi="Courier New" w:cs="Courier New"/>
                <w:sz w:val="24"/>
                <w:szCs w:val="24"/>
              </w:rPr>
            </w:pPr>
          </w:p>
          <w:p w14:paraId="5D6AECC0" w14:textId="77777777" w:rsidR="0008705E" w:rsidRDefault="0008705E" w:rsidP="0008705E">
            <w:pPr>
              <w:jc w:val="both"/>
              <w:rPr>
                <w:rFonts w:ascii="Courier New" w:hAnsi="Courier New" w:cs="Courier New"/>
                <w:sz w:val="24"/>
                <w:szCs w:val="24"/>
              </w:rPr>
            </w:pPr>
          </w:p>
          <w:p w14:paraId="6A09663A" w14:textId="77777777" w:rsidR="0008705E" w:rsidRDefault="0008705E" w:rsidP="0008705E">
            <w:pPr>
              <w:jc w:val="both"/>
              <w:rPr>
                <w:rFonts w:ascii="Courier New" w:hAnsi="Courier New" w:cs="Courier New"/>
                <w:sz w:val="24"/>
                <w:szCs w:val="24"/>
              </w:rPr>
            </w:pPr>
          </w:p>
        </w:tc>
      </w:tr>
    </w:tbl>
    <w:p w14:paraId="7383ADE7" w14:textId="77777777" w:rsidR="0008705E" w:rsidRDefault="0008705E" w:rsidP="0008705E">
      <w:pPr>
        <w:jc w:val="both"/>
        <w:rPr>
          <w:rFonts w:ascii="Courier New" w:hAnsi="Courier New" w:cs="Courier New"/>
          <w:sz w:val="24"/>
          <w:szCs w:val="24"/>
        </w:rPr>
      </w:pPr>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08705E" w14:paraId="60FE7BA6" w14:textId="77777777" w:rsidTr="0008705E">
        <w:tc>
          <w:tcPr>
            <w:tcW w:w="8720" w:type="dxa"/>
            <w:shd w:val="clear" w:color="auto" w:fill="E6E6E6"/>
          </w:tcPr>
          <w:p w14:paraId="1DB37A58" w14:textId="77777777" w:rsidR="0008705E" w:rsidRDefault="0008705E" w:rsidP="0008705E">
            <w:pPr>
              <w:rPr>
                <w:rFonts w:ascii="Courier New" w:hAnsi="Courier New" w:cs="Courier New"/>
                <w:b/>
                <w:sz w:val="24"/>
                <w:szCs w:val="24"/>
              </w:rPr>
            </w:pPr>
          </w:p>
          <w:p w14:paraId="09694C60" w14:textId="77777777" w:rsidR="0008705E" w:rsidRDefault="0008705E" w:rsidP="0008705E">
            <w:pPr>
              <w:rPr>
                <w:rFonts w:ascii="Courier New" w:hAnsi="Courier New" w:cs="Courier New"/>
                <w:sz w:val="24"/>
                <w:szCs w:val="24"/>
              </w:rPr>
            </w:pPr>
            <w:r>
              <w:rPr>
                <w:rFonts w:ascii="Courier New" w:hAnsi="Courier New" w:cs="Courier New"/>
                <w:b/>
                <w:sz w:val="24"/>
                <w:szCs w:val="24"/>
              </w:rPr>
              <w:t xml:space="preserve">Resumo de Avaliações de </w:t>
            </w:r>
            <w:r w:rsidRPr="002F43DF">
              <w:rPr>
                <w:rFonts w:ascii="Courier New" w:hAnsi="Courier New" w:cs="Courier New"/>
                <w:b/>
                <w:sz w:val="24"/>
                <w:szCs w:val="24"/>
              </w:rPr>
              <w:t>Qualidade</w:t>
            </w:r>
            <w:r>
              <w:rPr>
                <w:rFonts w:ascii="Courier New" w:hAnsi="Courier New" w:cs="Courier New"/>
                <w:b/>
                <w:sz w:val="24"/>
                <w:szCs w:val="24"/>
              </w:rPr>
              <w:t xml:space="preserve"> Anteriores (para cada linha assinalar com x em célula correspondente)</w:t>
            </w:r>
          </w:p>
          <w:p w14:paraId="27A3C084" w14:textId="77777777" w:rsidR="0008705E" w:rsidRDefault="0008705E" w:rsidP="0008705E">
            <w:pPr>
              <w:rPr>
                <w:rFonts w:ascii="Courier New" w:hAnsi="Courier New" w:cs="Courier New"/>
                <w:sz w:val="24"/>
                <w:szCs w:val="24"/>
              </w:rPr>
            </w:pPr>
          </w:p>
          <w:tbl>
            <w:tblPr>
              <w:tblStyle w:val="TableGrid"/>
              <w:tblW w:w="8778" w:type="dxa"/>
              <w:tblLook w:val="04A0" w:firstRow="1" w:lastRow="0" w:firstColumn="1" w:lastColumn="0" w:noHBand="0" w:noVBand="1"/>
            </w:tblPr>
            <w:tblGrid>
              <w:gridCol w:w="2830"/>
              <w:gridCol w:w="1420"/>
              <w:gridCol w:w="1560"/>
              <w:gridCol w:w="1294"/>
              <w:gridCol w:w="1674"/>
            </w:tblGrid>
            <w:tr w:rsidR="0008705E" w14:paraId="4ACC703A" w14:textId="77777777" w:rsidTr="0008705E">
              <w:tc>
                <w:tcPr>
                  <w:tcW w:w="2830" w:type="dxa"/>
                </w:tcPr>
                <w:p w14:paraId="501D3FED" w14:textId="77777777" w:rsidR="0008705E" w:rsidRDefault="0008705E" w:rsidP="0008705E">
                  <w:pPr>
                    <w:rPr>
                      <w:rFonts w:ascii="Courier New" w:hAnsi="Courier New" w:cs="Courier New"/>
                      <w:sz w:val="24"/>
                      <w:szCs w:val="24"/>
                    </w:rPr>
                  </w:pPr>
                </w:p>
              </w:tc>
              <w:tc>
                <w:tcPr>
                  <w:tcW w:w="1420" w:type="dxa"/>
                </w:tcPr>
                <w:p w14:paraId="0D2A34E0" w14:textId="77777777" w:rsidR="0008705E" w:rsidRDefault="0008705E" w:rsidP="0008705E">
                  <w:pPr>
                    <w:rPr>
                      <w:rFonts w:ascii="Courier New" w:hAnsi="Courier New" w:cs="Courier New"/>
                      <w:sz w:val="24"/>
                      <w:szCs w:val="24"/>
                    </w:rPr>
                  </w:pPr>
                  <w:r>
                    <w:rPr>
                      <w:rFonts w:ascii="Courier New" w:hAnsi="Courier New" w:cs="Courier New"/>
                      <w:sz w:val="24"/>
                      <w:szCs w:val="24"/>
                    </w:rPr>
                    <w:t>Fraco</w:t>
                  </w:r>
                </w:p>
              </w:tc>
              <w:tc>
                <w:tcPr>
                  <w:tcW w:w="1560" w:type="dxa"/>
                </w:tcPr>
                <w:p w14:paraId="273B3DAF" w14:textId="77777777" w:rsidR="0008705E" w:rsidRDefault="0008705E" w:rsidP="0008705E">
                  <w:pPr>
                    <w:rPr>
                      <w:rFonts w:ascii="Courier New" w:hAnsi="Courier New" w:cs="Courier New"/>
                      <w:sz w:val="24"/>
                      <w:szCs w:val="24"/>
                    </w:rPr>
                  </w:pPr>
                  <w:r>
                    <w:rPr>
                      <w:rFonts w:ascii="Courier New" w:hAnsi="Courier New" w:cs="Courier New"/>
                      <w:sz w:val="24"/>
                      <w:szCs w:val="24"/>
                    </w:rPr>
                    <w:t>Razoável</w:t>
                  </w:r>
                </w:p>
              </w:tc>
              <w:tc>
                <w:tcPr>
                  <w:tcW w:w="1294" w:type="dxa"/>
                </w:tcPr>
                <w:p w14:paraId="26BA20EB" w14:textId="77777777" w:rsidR="0008705E" w:rsidRDefault="0008705E" w:rsidP="0008705E">
                  <w:pPr>
                    <w:rPr>
                      <w:rFonts w:ascii="Courier New" w:hAnsi="Courier New" w:cs="Courier New"/>
                      <w:sz w:val="24"/>
                      <w:szCs w:val="24"/>
                    </w:rPr>
                  </w:pPr>
                  <w:r>
                    <w:rPr>
                      <w:rFonts w:ascii="Courier New" w:hAnsi="Courier New" w:cs="Courier New"/>
                      <w:sz w:val="24"/>
                      <w:szCs w:val="24"/>
                    </w:rPr>
                    <w:t>Bom</w:t>
                  </w:r>
                </w:p>
              </w:tc>
              <w:tc>
                <w:tcPr>
                  <w:tcW w:w="1674" w:type="dxa"/>
                </w:tcPr>
                <w:p w14:paraId="4D8D8FA4" w14:textId="77777777" w:rsidR="0008705E" w:rsidRDefault="0008705E" w:rsidP="0008705E">
                  <w:pPr>
                    <w:rPr>
                      <w:rFonts w:ascii="Courier New" w:hAnsi="Courier New" w:cs="Courier New"/>
                      <w:sz w:val="24"/>
                      <w:szCs w:val="24"/>
                    </w:rPr>
                  </w:pPr>
                  <w:r>
                    <w:rPr>
                      <w:rFonts w:ascii="Courier New" w:hAnsi="Courier New" w:cs="Courier New"/>
                      <w:sz w:val="24"/>
                      <w:szCs w:val="24"/>
                    </w:rPr>
                    <w:t>Muito Bom</w:t>
                  </w:r>
                </w:p>
              </w:tc>
            </w:tr>
            <w:tr w:rsidR="0008705E" w14:paraId="55D0C349" w14:textId="77777777" w:rsidTr="0008705E">
              <w:tc>
                <w:tcPr>
                  <w:tcW w:w="2830" w:type="dxa"/>
                </w:tcPr>
                <w:p w14:paraId="1FFA3F42"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BD </w:t>
                  </w:r>
                  <w:proofErr w:type="spellStart"/>
                  <w:r>
                    <w:rPr>
                      <w:rFonts w:ascii="Courier New" w:hAnsi="Courier New" w:cs="Courier New"/>
                      <w:sz w:val="24"/>
                      <w:szCs w:val="24"/>
                    </w:rPr>
                    <w:t>Sybase</w:t>
                  </w:r>
                  <w:proofErr w:type="spellEnd"/>
                </w:p>
              </w:tc>
              <w:tc>
                <w:tcPr>
                  <w:tcW w:w="1420" w:type="dxa"/>
                </w:tcPr>
                <w:p w14:paraId="5E5986D0" w14:textId="77777777" w:rsidR="0008705E" w:rsidRDefault="0008705E" w:rsidP="0008705E">
                  <w:pPr>
                    <w:ind w:left="360"/>
                    <w:rPr>
                      <w:rFonts w:ascii="Courier New" w:hAnsi="Courier New" w:cs="Courier New"/>
                      <w:sz w:val="24"/>
                      <w:szCs w:val="24"/>
                    </w:rPr>
                  </w:pPr>
                </w:p>
              </w:tc>
              <w:tc>
                <w:tcPr>
                  <w:tcW w:w="1560" w:type="dxa"/>
                </w:tcPr>
                <w:p w14:paraId="2B95D07A" w14:textId="77777777" w:rsidR="0008705E" w:rsidRDefault="0008705E" w:rsidP="0008705E">
                  <w:pPr>
                    <w:rPr>
                      <w:rFonts w:ascii="Courier New" w:hAnsi="Courier New" w:cs="Courier New"/>
                      <w:sz w:val="24"/>
                      <w:szCs w:val="24"/>
                    </w:rPr>
                  </w:pPr>
                </w:p>
              </w:tc>
              <w:tc>
                <w:tcPr>
                  <w:tcW w:w="1294" w:type="dxa"/>
                </w:tcPr>
                <w:p w14:paraId="2D6B95EA" w14:textId="77777777" w:rsidR="0008705E" w:rsidRDefault="0008705E" w:rsidP="0008705E">
                  <w:pPr>
                    <w:rPr>
                      <w:rFonts w:ascii="Courier New" w:hAnsi="Courier New" w:cs="Courier New"/>
                      <w:sz w:val="24"/>
                      <w:szCs w:val="24"/>
                    </w:rPr>
                  </w:pPr>
                </w:p>
              </w:tc>
              <w:tc>
                <w:tcPr>
                  <w:tcW w:w="1674" w:type="dxa"/>
                </w:tcPr>
                <w:p w14:paraId="1362F153" w14:textId="77777777" w:rsidR="0008705E" w:rsidRDefault="0008705E" w:rsidP="0008705E">
                  <w:pPr>
                    <w:rPr>
                      <w:rFonts w:ascii="Courier New" w:hAnsi="Courier New" w:cs="Courier New"/>
                      <w:sz w:val="24"/>
                      <w:szCs w:val="24"/>
                    </w:rPr>
                  </w:pPr>
                </w:p>
              </w:tc>
            </w:tr>
            <w:tr w:rsidR="0008705E" w14:paraId="51D16851" w14:textId="77777777" w:rsidTr="0008705E">
              <w:tc>
                <w:tcPr>
                  <w:tcW w:w="2830" w:type="dxa"/>
                </w:tcPr>
                <w:p w14:paraId="44E0A1F5" w14:textId="77777777" w:rsidR="0008705E" w:rsidRDefault="0008705E" w:rsidP="0008705E">
                  <w:pPr>
                    <w:rPr>
                      <w:rFonts w:ascii="Courier New" w:hAnsi="Courier New" w:cs="Courier New"/>
                      <w:sz w:val="24"/>
                      <w:szCs w:val="24"/>
                    </w:rPr>
                  </w:pPr>
                  <w:r>
                    <w:rPr>
                      <w:rFonts w:ascii="Courier New" w:hAnsi="Courier New" w:cs="Courier New"/>
                      <w:sz w:val="24"/>
                      <w:szCs w:val="24"/>
                    </w:rPr>
                    <w:t>Triggers Log</w:t>
                  </w:r>
                </w:p>
              </w:tc>
              <w:tc>
                <w:tcPr>
                  <w:tcW w:w="1420" w:type="dxa"/>
                </w:tcPr>
                <w:p w14:paraId="78B2170E" w14:textId="77777777" w:rsidR="0008705E" w:rsidRDefault="0008705E" w:rsidP="0008705E">
                  <w:pPr>
                    <w:rPr>
                      <w:rFonts w:ascii="Courier New" w:hAnsi="Courier New" w:cs="Courier New"/>
                      <w:sz w:val="24"/>
                      <w:szCs w:val="24"/>
                    </w:rPr>
                  </w:pPr>
                </w:p>
              </w:tc>
              <w:tc>
                <w:tcPr>
                  <w:tcW w:w="1560" w:type="dxa"/>
                </w:tcPr>
                <w:p w14:paraId="632B793B" w14:textId="77777777" w:rsidR="0008705E" w:rsidRDefault="0008705E" w:rsidP="0008705E">
                  <w:pPr>
                    <w:rPr>
                      <w:rFonts w:ascii="Courier New" w:hAnsi="Courier New" w:cs="Courier New"/>
                      <w:sz w:val="24"/>
                      <w:szCs w:val="24"/>
                    </w:rPr>
                  </w:pPr>
                </w:p>
              </w:tc>
              <w:tc>
                <w:tcPr>
                  <w:tcW w:w="1294" w:type="dxa"/>
                </w:tcPr>
                <w:p w14:paraId="15D6C419" w14:textId="77777777" w:rsidR="0008705E" w:rsidRDefault="0008705E" w:rsidP="0008705E">
                  <w:pPr>
                    <w:rPr>
                      <w:rFonts w:ascii="Courier New" w:hAnsi="Courier New" w:cs="Courier New"/>
                      <w:sz w:val="24"/>
                      <w:szCs w:val="24"/>
                    </w:rPr>
                  </w:pPr>
                </w:p>
              </w:tc>
              <w:tc>
                <w:tcPr>
                  <w:tcW w:w="1674" w:type="dxa"/>
                </w:tcPr>
                <w:p w14:paraId="6B2DA9A1" w14:textId="77777777" w:rsidR="0008705E" w:rsidRDefault="0008705E" w:rsidP="0008705E">
                  <w:pPr>
                    <w:rPr>
                      <w:rFonts w:ascii="Courier New" w:hAnsi="Courier New" w:cs="Courier New"/>
                      <w:sz w:val="24"/>
                      <w:szCs w:val="24"/>
                    </w:rPr>
                  </w:pPr>
                </w:p>
              </w:tc>
            </w:tr>
            <w:tr w:rsidR="0008705E" w14:paraId="377DECE4" w14:textId="77777777" w:rsidTr="0008705E">
              <w:tc>
                <w:tcPr>
                  <w:tcW w:w="2830" w:type="dxa"/>
                </w:tcPr>
                <w:p w14:paraId="699BDBBE"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SP Log   </w:t>
                  </w:r>
                </w:p>
              </w:tc>
              <w:tc>
                <w:tcPr>
                  <w:tcW w:w="1420" w:type="dxa"/>
                </w:tcPr>
                <w:p w14:paraId="1B49EC94" w14:textId="77777777" w:rsidR="0008705E" w:rsidRDefault="0008705E" w:rsidP="0008705E">
                  <w:pPr>
                    <w:rPr>
                      <w:rFonts w:ascii="Courier New" w:hAnsi="Courier New" w:cs="Courier New"/>
                      <w:sz w:val="24"/>
                      <w:szCs w:val="24"/>
                    </w:rPr>
                  </w:pPr>
                </w:p>
              </w:tc>
              <w:tc>
                <w:tcPr>
                  <w:tcW w:w="1560" w:type="dxa"/>
                </w:tcPr>
                <w:p w14:paraId="7E05BA76" w14:textId="77777777" w:rsidR="0008705E" w:rsidRDefault="0008705E" w:rsidP="0008705E">
                  <w:pPr>
                    <w:rPr>
                      <w:rFonts w:ascii="Courier New" w:hAnsi="Courier New" w:cs="Courier New"/>
                      <w:sz w:val="24"/>
                      <w:szCs w:val="24"/>
                    </w:rPr>
                  </w:pPr>
                </w:p>
              </w:tc>
              <w:tc>
                <w:tcPr>
                  <w:tcW w:w="1294" w:type="dxa"/>
                </w:tcPr>
                <w:p w14:paraId="3CCF32C2" w14:textId="77777777" w:rsidR="0008705E" w:rsidRDefault="0008705E" w:rsidP="0008705E">
                  <w:pPr>
                    <w:rPr>
                      <w:rFonts w:ascii="Courier New" w:hAnsi="Courier New" w:cs="Courier New"/>
                      <w:sz w:val="24"/>
                      <w:szCs w:val="24"/>
                    </w:rPr>
                  </w:pPr>
                </w:p>
              </w:tc>
              <w:tc>
                <w:tcPr>
                  <w:tcW w:w="1674" w:type="dxa"/>
                </w:tcPr>
                <w:p w14:paraId="73DB19E9" w14:textId="77777777" w:rsidR="0008705E" w:rsidRDefault="0008705E" w:rsidP="0008705E">
                  <w:pPr>
                    <w:rPr>
                      <w:rFonts w:ascii="Courier New" w:hAnsi="Courier New" w:cs="Courier New"/>
                      <w:sz w:val="24"/>
                      <w:szCs w:val="24"/>
                    </w:rPr>
                  </w:pPr>
                </w:p>
              </w:tc>
            </w:tr>
            <w:tr w:rsidR="0008705E" w14:paraId="2B3C6D5C" w14:textId="77777777" w:rsidTr="0008705E">
              <w:tc>
                <w:tcPr>
                  <w:tcW w:w="2830" w:type="dxa"/>
                </w:tcPr>
                <w:p w14:paraId="74F5BA38" w14:textId="77777777" w:rsidR="0008705E" w:rsidRDefault="0008705E" w:rsidP="0008705E">
                  <w:pPr>
                    <w:rPr>
                      <w:rFonts w:ascii="Courier New" w:hAnsi="Courier New" w:cs="Courier New"/>
                      <w:sz w:val="24"/>
                      <w:szCs w:val="24"/>
                    </w:rPr>
                  </w:pPr>
                  <w:r>
                    <w:rPr>
                      <w:rFonts w:ascii="Courier New" w:hAnsi="Courier New" w:cs="Courier New"/>
                      <w:sz w:val="24"/>
                      <w:szCs w:val="24"/>
                    </w:rPr>
                    <w:t>Utilizadores Log</w:t>
                  </w:r>
                </w:p>
              </w:tc>
              <w:tc>
                <w:tcPr>
                  <w:tcW w:w="1420" w:type="dxa"/>
                </w:tcPr>
                <w:p w14:paraId="11F5FCEB" w14:textId="77777777" w:rsidR="0008705E" w:rsidRDefault="0008705E" w:rsidP="0008705E">
                  <w:pPr>
                    <w:rPr>
                      <w:rFonts w:ascii="Courier New" w:hAnsi="Courier New" w:cs="Courier New"/>
                      <w:sz w:val="24"/>
                      <w:szCs w:val="24"/>
                    </w:rPr>
                  </w:pPr>
                </w:p>
              </w:tc>
              <w:tc>
                <w:tcPr>
                  <w:tcW w:w="1560" w:type="dxa"/>
                </w:tcPr>
                <w:p w14:paraId="24F47F8A" w14:textId="77777777" w:rsidR="0008705E" w:rsidRDefault="0008705E" w:rsidP="0008705E">
                  <w:pPr>
                    <w:rPr>
                      <w:rFonts w:ascii="Courier New" w:hAnsi="Courier New" w:cs="Courier New"/>
                      <w:sz w:val="24"/>
                      <w:szCs w:val="24"/>
                    </w:rPr>
                  </w:pPr>
                </w:p>
              </w:tc>
              <w:tc>
                <w:tcPr>
                  <w:tcW w:w="1294" w:type="dxa"/>
                </w:tcPr>
                <w:p w14:paraId="52CDA580" w14:textId="77777777" w:rsidR="0008705E" w:rsidRDefault="0008705E" w:rsidP="0008705E">
                  <w:pPr>
                    <w:rPr>
                      <w:rFonts w:ascii="Courier New" w:hAnsi="Courier New" w:cs="Courier New"/>
                      <w:sz w:val="24"/>
                      <w:szCs w:val="24"/>
                    </w:rPr>
                  </w:pPr>
                </w:p>
              </w:tc>
              <w:tc>
                <w:tcPr>
                  <w:tcW w:w="1674" w:type="dxa"/>
                </w:tcPr>
                <w:p w14:paraId="36530D92" w14:textId="77777777" w:rsidR="0008705E" w:rsidRDefault="0008705E" w:rsidP="0008705E">
                  <w:pPr>
                    <w:rPr>
                      <w:rFonts w:ascii="Courier New" w:hAnsi="Courier New" w:cs="Courier New"/>
                      <w:sz w:val="24"/>
                      <w:szCs w:val="24"/>
                    </w:rPr>
                  </w:pPr>
                </w:p>
              </w:tc>
            </w:tr>
            <w:tr w:rsidR="0008705E" w14:paraId="2EB8DBC9" w14:textId="77777777" w:rsidTr="0008705E">
              <w:tc>
                <w:tcPr>
                  <w:tcW w:w="2830" w:type="dxa"/>
                </w:tcPr>
                <w:p w14:paraId="483C3BA9"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BD </w:t>
                  </w:r>
                  <w:proofErr w:type="spellStart"/>
                  <w:r>
                    <w:rPr>
                      <w:rFonts w:ascii="Courier New" w:hAnsi="Courier New" w:cs="Courier New"/>
                      <w:sz w:val="24"/>
                      <w:szCs w:val="24"/>
                    </w:rPr>
                    <w:t>Mysql</w:t>
                  </w:r>
                  <w:proofErr w:type="spellEnd"/>
                </w:p>
              </w:tc>
              <w:tc>
                <w:tcPr>
                  <w:tcW w:w="1420" w:type="dxa"/>
                </w:tcPr>
                <w:p w14:paraId="49C9A90C" w14:textId="77777777" w:rsidR="0008705E" w:rsidRDefault="0008705E" w:rsidP="0008705E">
                  <w:pPr>
                    <w:rPr>
                      <w:rFonts w:ascii="Courier New" w:hAnsi="Courier New" w:cs="Courier New"/>
                      <w:sz w:val="24"/>
                      <w:szCs w:val="24"/>
                    </w:rPr>
                  </w:pPr>
                </w:p>
              </w:tc>
              <w:tc>
                <w:tcPr>
                  <w:tcW w:w="1560" w:type="dxa"/>
                </w:tcPr>
                <w:p w14:paraId="5867055A" w14:textId="77777777" w:rsidR="0008705E" w:rsidRDefault="0008705E" w:rsidP="0008705E">
                  <w:pPr>
                    <w:rPr>
                      <w:rFonts w:ascii="Courier New" w:hAnsi="Courier New" w:cs="Courier New"/>
                      <w:sz w:val="24"/>
                      <w:szCs w:val="24"/>
                    </w:rPr>
                  </w:pPr>
                </w:p>
              </w:tc>
              <w:tc>
                <w:tcPr>
                  <w:tcW w:w="1294" w:type="dxa"/>
                </w:tcPr>
                <w:p w14:paraId="03453F4A" w14:textId="77777777" w:rsidR="0008705E" w:rsidRDefault="0008705E" w:rsidP="0008705E">
                  <w:pPr>
                    <w:rPr>
                      <w:rFonts w:ascii="Courier New" w:hAnsi="Courier New" w:cs="Courier New"/>
                      <w:sz w:val="24"/>
                      <w:szCs w:val="24"/>
                    </w:rPr>
                  </w:pPr>
                </w:p>
              </w:tc>
              <w:tc>
                <w:tcPr>
                  <w:tcW w:w="1674" w:type="dxa"/>
                </w:tcPr>
                <w:p w14:paraId="1299BB73" w14:textId="77777777" w:rsidR="0008705E" w:rsidRDefault="0008705E" w:rsidP="0008705E">
                  <w:pPr>
                    <w:rPr>
                      <w:rFonts w:ascii="Courier New" w:hAnsi="Courier New" w:cs="Courier New"/>
                      <w:sz w:val="24"/>
                      <w:szCs w:val="24"/>
                    </w:rPr>
                  </w:pPr>
                </w:p>
              </w:tc>
            </w:tr>
            <w:tr w:rsidR="0008705E" w14:paraId="293003C6" w14:textId="77777777" w:rsidTr="0008705E">
              <w:tc>
                <w:tcPr>
                  <w:tcW w:w="2830" w:type="dxa"/>
                </w:tcPr>
                <w:p w14:paraId="04D4708F" w14:textId="77777777" w:rsidR="0008705E" w:rsidRDefault="0008705E" w:rsidP="0008705E">
                  <w:pPr>
                    <w:rPr>
                      <w:rFonts w:ascii="Courier New" w:hAnsi="Courier New" w:cs="Courier New"/>
                      <w:sz w:val="24"/>
                      <w:szCs w:val="24"/>
                    </w:rPr>
                  </w:pPr>
                  <w:r>
                    <w:rPr>
                      <w:rFonts w:ascii="Courier New" w:hAnsi="Courier New" w:cs="Courier New"/>
                      <w:sz w:val="24"/>
                      <w:szCs w:val="24"/>
                    </w:rPr>
                    <w:t>Forma Migração</w:t>
                  </w:r>
                </w:p>
              </w:tc>
              <w:tc>
                <w:tcPr>
                  <w:tcW w:w="1420" w:type="dxa"/>
                </w:tcPr>
                <w:p w14:paraId="64EEDCD0" w14:textId="77777777" w:rsidR="0008705E" w:rsidRDefault="0008705E" w:rsidP="0008705E">
                  <w:pPr>
                    <w:rPr>
                      <w:rFonts w:ascii="Courier New" w:hAnsi="Courier New" w:cs="Courier New"/>
                      <w:sz w:val="24"/>
                      <w:szCs w:val="24"/>
                    </w:rPr>
                  </w:pPr>
                </w:p>
              </w:tc>
              <w:tc>
                <w:tcPr>
                  <w:tcW w:w="1560" w:type="dxa"/>
                </w:tcPr>
                <w:p w14:paraId="3A9A009D" w14:textId="77777777" w:rsidR="0008705E" w:rsidRDefault="0008705E" w:rsidP="0008705E">
                  <w:pPr>
                    <w:rPr>
                      <w:rFonts w:ascii="Courier New" w:hAnsi="Courier New" w:cs="Courier New"/>
                      <w:sz w:val="24"/>
                      <w:szCs w:val="24"/>
                    </w:rPr>
                  </w:pPr>
                </w:p>
              </w:tc>
              <w:tc>
                <w:tcPr>
                  <w:tcW w:w="1294" w:type="dxa"/>
                </w:tcPr>
                <w:p w14:paraId="411653D6" w14:textId="77777777" w:rsidR="0008705E" w:rsidRDefault="0008705E" w:rsidP="0008705E">
                  <w:pPr>
                    <w:rPr>
                      <w:rFonts w:ascii="Courier New" w:hAnsi="Courier New" w:cs="Courier New"/>
                      <w:sz w:val="24"/>
                      <w:szCs w:val="24"/>
                    </w:rPr>
                  </w:pPr>
                </w:p>
              </w:tc>
              <w:tc>
                <w:tcPr>
                  <w:tcW w:w="1674" w:type="dxa"/>
                </w:tcPr>
                <w:p w14:paraId="109B198E" w14:textId="77777777" w:rsidR="0008705E" w:rsidRDefault="0008705E" w:rsidP="0008705E">
                  <w:pPr>
                    <w:rPr>
                      <w:rFonts w:ascii="Courier New" w:hAnsi="Courier New" w:cs="Courier New"/>
                      <w:sz w:val="24"/>
                      <w:szCs w:val="24"/>
                    </w:rPr>
                  </w:pPr>
                </w:p>
              </w:tc>
            </w:tr>
            <w:tr w:rsidR="0008705E" w14:paraId="7D968079" w14:textId="77777777" w:rsidTr="0008705E">
              <w:tc>
                <w:tcPr>
                  <w:tcW w:w="2830" w:type="dxa"/>
                </w:tcPr>
                <w:p w14:paraId="320D9CB2" w14:textId="77777777" w:rsidR="0008705E" w:rsidRDefault="0008705E" w:rsidP="0008705E">
                  <w:pPr>
                    <w:rPr>
                      <w:rFonts w:ascii="Courier New" w:hAnsi="Courier New" w:cs="Courier New"/>
                      <w:sz w:val="24"/>
                      <w:szCs w:val="24"/>
                    </w:rPr>
                  </w:pPr>
                  <w:r>
                    <w:rPr>
                      <w:rFonts w:ascii="Courier New" w:hAnsi="Courier New" w:cs="Courier New"/>
                      <w:sz w:val="24"/>
                      <w:szCs w:val="24"/>
                    </w:rPr>
                    <w:t>Triggers Migração</w:t>
                  </w:r>
                </w:p>
              </w:tc>
              <w:tc>
                <w:tcPr>
                  <w:tcW w:w="1420" w:type="dxa"/>
                </w:tcPr>
                <w:p w14:paraId="4F41235E" w14:textId="77777777" w:rsidR="0008705E" w:rsidRDefault="0008705E" w:rsidP="0008705E">
                  <w:pPr>
                    <w:rPr>
                      <w:rFonts w:ascii="Courier New" w:hAnsi="Courier New" w:cs="Courier New"/>
                      <w:sz w:val="24"/>
                      <w:szCs w:val="24"/>
                    </w:rPr>
                  </w:pPr>
                </w:p>
              </w:tc>
              <w:tc>
                <w:tcPr>
                  <w:tcW w:w="1560" w:type="dxa"/>
                </w:tcPr>
                <w:p w14:paraId="10F6AAAA" w14:textId="77777777" w:rsidR="0008705E" w:rsidRDefault="0008705E" w:rsidP="0008705E">
                  <w:pPr>
                    <w:rPr>
                      <w:rFonts w:ascii="Courier New" w:hAnsi="Courier New" w:cs="Courier New"/>
                      <w:sz w:val="24"/>
                      <w:szCs w:val="24"/>
                    </w:rPr>
                  </w:pPr>
                </w:p>
              </w:tc>
              <w:tc>
                <w:tcPr>
                  <w:tcW w:w="1294" w:type="dxa"/>
                </w:tcPr>
                <w:p w14:paraId="61FDE33E" w14:textId="77777777" w:rsidR="0008705E" w:rsidRDefault="0008705E" w:rsidP="0008705E">
                  <w:pPr>
                    <w:rPr>
                      <w:rFonts w:ascii="Courier New" w:hAnsi="Courier New" w:cs="Courier New"/>
                      <w:sz w:val="24"/>
                      <w:szCs w:val="24"/>
                    </w:rPr>
                  </w:pPr>
                </w:p>
              </w:tc>
              <w:tc>
                <w:tcPr>
                  <w:tcW w:w="1674" w:type="dxa"/>
                </w:tcPr>
                <w:p w14:paraId="6403B729" w14:textId="77777777" w:rsidR="0008705E" w:rsidRDefault="0008705E" w:rsidP="0008705E">
                  <w:pPr>
                    <w:rPr>
                      <w:rFonts w:ascii="Courier New" w:hAnsi="Courier New" w:cs="Courier New"/>
                      <w:sz w:val="24"/>
                      <w:szCs w:val="24"/>
                    </w:rPr>
                  </w:pPr>
                </w:p>
              </w:tc>
            </w:tr>
            <w:tr w:rsidR="0008705E" w14:paraId="06653983" w14:textId="77777777" w:rsidTr="0008705E">
              <w:tc>
                <w:tcPr>
                  <w:tcW w:w="2830" w:type="dxa"/>
                </w:tcPr>
                <w:p w14:paraId="11CBA755" w14:textId="77777777" w:rsidR="0008705E" w:rsidRDefault="0008705E" w:rsidP="0008705E">
                  <w:pPr>
                    <w:rPr>
                      <w:rFonts w:ascii="Courier New" w:hAnsi="Courier New" w:cs="Courier New"/>
                      <w:sz w:val="24"/>
                      <w:szCs w:val="24"/>
                    </w:rPr>
                  </w:pPr>
                  <w:r>
                    <w:rPr>
                      <w:rFonts w:ascii="Courier New" w:hAnsi="Courier New" w:cs="Courier New"/>
                      <w:sz w:val="24"/>
                      <w:szCs w:val="24"/>
                    </w:rPr>
                    <w:t>SP Migração</w:t>
                  </w:r>
                </w:p>
              </w:tc>
              <w:tc>
                <w:tcPr>
                  <w:tcW w:w="1420" w:type="dxa"/>
                </w:tcPr>
                <w:p w14:paraId="4CDF27A4" w14:textId="77777777" w:rsidR="0008705E" w:rsidRDefault="0008705E" w:rsidP="0008705E">
                  <w:pPr>
                    <w:rPr>
                      <w:rFonts w:ascii="Courier New" w:hAnsi="Courier New" w:cs="Courier New"/>
                      <w:sz w:val="24"/>
                      <w:szCs w:val="24"/>
                    </w:rPr>
                  </w:pPr>
                </w:p>
              </w:tc>
              <w:tc>
                <w:tcPr>
                  <w:tcW w:w="1560" w:type="dxa"/>
                </w:tcPr>
                <w:p w14:paraId="2800AE86" w14:textId="77777777" w:rsidR="0008705E" w:rsidRDefault="0008705E" w:rsidP="0008705E">
                  <w:pPr>
                    <w:rPr>
                      <w:rFonts w:ascii="Courier New" w:hAnsi="Courier New" w:cs="Courier New"/>
                      <w:sz w:val="24"/>
                      <w:szCs w:val="24"/>
                    </w:rPr>
                  </w:pPr>
                </w:p>
              </w:tc>
              <w:tc>
                <w:tcPr>
                  <w:tcW w:w="1294" w:type="dxa"/>
                </w:tcPr>
                <w:p w14:paraId="3D340C64" w14:textId="77777777" w:rsidR="0008705E" w:rsidRDefault="0008705E" w:rsidP="0008705E">
                  <w:pPr>
                    <w:rPr>
                      <w:rFonts w:ascii="Courier New" w:hAnsi="Courier New" w:cs="Courier New"/>
                      <w:sz w:val="24"/>
                      <w:szCs w:val="24"/>
                    </w:rPr>
                  </w:pPr>
                </w:p>
              </w:tc>
              <w:tc>
                <w:tcPr>
                  <w:tcW w:w="1674" w:type="dxa"/>
                </w:tcPr>
                <w:p w14:paraId="10CC3DA2" w14:textId="77777777" w:rsidR="0008705E" w:rsidRDefault="0008705E" w:rsidP="0008705E">
                  <w:pPr>
                    <w:rPr>
                      <w:rFonts w:ascii="Courier New" w:hAnsi="Courier New" w:cs="Courier New"/>
                      <w:sz w:val="24"/>
                      <w:szCs w:val="24"/>
                    </w:rPr>
                  </w:pPr>
                </w:p>
              </w:tc>
            </w:tr>
            <w:tr w:rsidR="0008705E" w14:paraId="16563960" w14:textId="77777777" w:rsidTr="0008705E">
              <w:tc>
                <w:tcPr>
                  <w:tcW w:w="2830" w:type="dxa"/>
                </w:tcPr>
                <w:p w14:paraId="745BF8E7" w14:textId="77777777" w:rsidR="0008705E" w:rsidRDefault="0008705E" w:rsidP="0008705E">
                  <w:pPr>
                    <w:rPr>
                      <w:rFonts w:ascii="Courier New" w:hAnsi="Courier New" w:cs="Courier New"/>
                      <w:sz w:val="24"/>
                      <w:szCs w:val="24"/>
                    </w:rPr>
                  </w:pPr>
                  <w:r>
                    <w:rPr>
                      <w:rFonts w:ascii="Courier New" w:hAnsi="Courier New" w:cs="Courier New"/>
                      <w:sz w:val="24"/>
                      <w:szCs w:val="24"/>
                    </w:rPr>
                    <w:t>Eventos Migração</w:t>
                  </w:r>
                </w:p>
              </w:tc>
              <w:tc>
                <w:tcPr>
                  <w:tcW w:w="1420" w:type="dxa"/>
                </w:tcPr>
                <w:p w14:paraId="0768BD78" w14:textId="77777777" w:rsidR="0008705E" w:rsidRDefault="0008705E" w:rsidP="0008705E">
                  <w:pPr>
                    <w:rPr>
                      <w:rFonts w:ascii="Courier New" w:hAnsi="Courier New" w:cs="Courier New"/>
                      <w:sz w:val="24"/>
                      <w:szCs w:val="24"/>
                    </w:rPr>
                  </w:pPr>
                </w:p>
              </w:tc>
              <w:tc>
                <w:tcPr>
                  <w:tcW w:w="1560" w:type="dxa"/>
                </w:tcPr>
                <w:p w14:paraId="58394855" w14:textId="77777777" w:rsidR="0008705E" w:rsidRDefault="0008705E" w:rsidP="0008705E">
                  <w:pPr>
                    <w:rPr>
                      <w:rFonts w:ascii="Courier New" w:hAnsi="Courier New" w:cs="Courier New"/>
                      <w:sz w:val="24"/>
                      <w:szCs w:val="24"/>
                    </w:rPr>
                  </w:pPr>
                </w:p>
              </w:tc>
              <w:tc>
                <w:tcPr>
                  <w:tcW w:w="1294" w:type="dxa"/>
                </w:tcPr>
                <w:p w14:paraId="2898D75F" w14:textId="77777777" w:rsidR="0008705E" w:rsidRDefault="0008705E" w:rsidP="0008705E">
                  <w:pPr>
                    <w:rPr>
                      <w:rFonts w:ascii="Courier New" w:hAnsi="Courier New" w:cs="Courier New"/>
                      <w:sz w:val="24"/>
                      <w:szCs w:val="24"/>
                    </w:rPr>
                  </w:pPr>
                </w:p>
              </w:tc>
              <w:tc>
                <w:tcPr>
                  <w:tcW w:w="1674" w:type="dxa"/>
                </w:tcPr>
                <w:p w14:paraId="0A8B1FF9" w14:textId="77777777" w:rsidR="0008705E" w:rsidRDefault="0008705E" w:rsidP="0008705E">
                  <w:pPr>
                    <w:rPr>
                      <w:rFonts w:ascii="Courier New" w:hAnsi="Courier New" w:cs="Courier New"/>
                      <w:sz w:val="24"/>
                      <w:szCs w:val="24"/>
                    </w:rPr>
                  </w:pPr>
                </w:p>
              </w:tc>
            </w:tr>
            <w:tr w:rsidR="0008705E" w14:paraId="3C6160A2" w14:textId="77777777" w:rsidTr="0008705E">
              <w:tc>
                <w:tcPr>
                  <w:tcW w:w="2830" w:type="dxa"/>
                </w:tcPr>
                <w:p w14:paraId="04E3C7E8" w14:textId="77777777" w:rsidR="0008705E" w:rsidRDefault="0008705E" w:rsidP="0008705E">
                  <w:pPr>
                    <w:rPr>
                      <w:rFonts w:ascii="Courier New" w:hAnsi="Courier New" w:cs="Courier New"/>
                      <w:sz w:val="24"/>
                      <w:szCs w:val="24"/>
                    </w:rPr>
                  </w:pPr>
                  <w:r>
                    <w:rPr>
                      <w:rFonts w:ascii="Courier New" w:hAnsi="Courier New" w:cs="Courier New"/>
                      <w:sz w:val="24"/>
                      <w:szCs w:val="24"/>
                    </w:rPr>
                    <w:t>Utilizadores Migração</w:t>
                  </w:r>
                </w:p>
              </w:tc>
              <w:tc>
                <w:tcPr>
                  <w:tcW w:w="1420" w:type="dxa"/>
                </w:tcPr>
                <w:p w14:paraId="3178D351" w14:textId="77777777" w:rsidR="0008705E" w:rsidRDefault="0008705E" w:rsidP="0008705E">
                  <w:pPr>
                    <w:rPr>
                      <w:rFonts w:ascii="Courier New" w:hAnsi="Courier New" w:cs="Courier New"/>
                      <w:sz w:val="24"/>
                      <w:szCs w:val="24"/>
                    </w:rPr>
                  </w:pPr>
                </w:p>
              </w:tc>
              <w:tc>
                <w:tcPr>
                  <w:tcW w:w="1560" w:type="dxa"/>
                </w:tcPr>
                <w:p w14:paraId="034FA192" w14:textId="77777777" w:rsidR="0008705E" w:rsidRDefault="0008705E" w:rsidP="0008705E">
                  <w:pPr>
                    <w:rPr>
                      <w:rFonts w:ascii="Courier New" w:hAnsi="Courier New" w:cs="Courier New"/>
                      <w:sz w:val="24"/>
                      <w:szCs w:val="24"/>
                    </w:rPr>
                  </w:pPr>
                </w:p>
              </w:tc>
              <w:tc>
                <w:tcPr>
                  <w:tcW w:w="1294" w:type="dxa"/>
                </w:tcPr>
                <w:p w14:paraId="20F61B08" w14:textId="77777777" w:rsidR="0008705E" w:rsidRDefault="0008705E" w:rsidP="0008705E">
                  <w:pPr>
                    <w:rPr>
                      <w:rFonts w:ascii="Courier New" w:hAnsi="Courier New" w:cs="Courier New"/>
                      <w:sz w:val="24"/>
                      <w:szCs w:val="24"/>
                    </w:rPr>
                  </w:pPr>
                </w:p>
              </w:tc>
              <w:tc>
                <w:tcPr>
                  <w:tcW w:w="1674" w:type="dxa"/>
                </w:tcPr>
                <w:p w14:paraId="1C77D635" w14:textId="77777777" w:rsidR="0008705E" w:rsidRDefault="0008705E" w:rsidP="0008705E">
                  <w:pPr>
                    <w:rPr>
                      <w:rFonts w:ascii="Courier New" w:hAnsi="Courier New" w:cs="Courier New"/>
                      <w:sz w:val="24"/>
                      <w:szCs w:val="24"/>
                    </w:rPr>
                  </w:pPr>
                </w:p>
              </w:tc>
            </w:tr>
            <w:tr w:rsidR="00815795" w14:paraId="7C44DF5C" w14:textId="77777777" w:rsidTr="004C7446">
              <w:tc>
                <w:tcPr>
                  <w:tcW w:w="2830" w:type="dxa"/>
                </w:tcPr>
                <w:p w14:paraId="28AFDA9E" w14:textId="14625191" w:rsidR="00815795" w:rsidRDefault="00815795" w:rsidP="00815795">
                  <w:pPr>
                    <w:rPr>
                      <w:rFonts w:ascii="Courier New" w:hAnsi="Courier New" w:cs="Courier New"/>
                      <w:sz w:val="24"/>
                      <w:szCs w:val="24"/>
                    </w:rPr>
                  </w:pPr>
                  <w:r>
                    <w:rPr>
                      <w:rFonts w:ascii="Courier New" w:hAnsi="Courier New" w:cs="Courier New"/>
                      <w:sz w:val="24"/>
                      <w:szCs w:val="24"/>
                    </w:rPr>
                    <w:t>PHP Migração</w:t>
                  </w:r>
                </w:p>
              </w:tc>
              <w:tc>
                <w:tcPr>
                  <w:tcW w:w="1420" w:type="dxa"/>
                </w:tcPr>
                <w:p w14:paraId="7D62AEAB" w14:textId="77777777" w:rsidR="00815795" w:rsidRDefault="00815795" w:rsidP="00815795">
                  <w:pPr>
                    <w:rPr>
                      <w:rFonts w:ascii="Courier New" w:hAnsi="Courier New" w:cs="Courier New"/>
                      <w:sz w:val="24"/>
                      <w:szCs w:val="24"/>
                    </w:rPr>
                  </w:pPr>
                </w:p>
              </w:tc>
              <w:tc>
                <w:tcPr>
                  <w:tcW w:w="1560" w:type="dxa"/>
                </w:tcPr>
                <w:p w14:paraId="4DD3DD11" w14:textId="77777777" w:rsidR="00815795" w:rsidRDefault="00815795" w:rsidP="00815795">
                  <w:pPr>
                    <w:rPr>
                      <w:rFonts w:ascii="Courier New" w:hAnsi="Courier New" w:cs="Courier New"/>
                      <w:sz w:val="24"/>
                      <w:szCs w:val="24"/>
                    </w:rPr>
                  </w:pPr>
                </w:p>
              </w:tc>
              <w:tc>
                <w:tcPr>
                  <w:tcW w:w="1294" w:type="dxa"/>
                </w:tcPr>
                <w:p w14:paraId="53D4B442" w14:textId="77777777" w:rsidR="00815795" w:rsidRDefault="00815795" w:rsidP="00815795">
                  <w:pPr>
                    <w:rPr>
                      <w:rFonts w:ascii="Courier New" w:hAnsi="Courier New" w:cs="Courier New"/>
                      <w:sz w:val="24"/>
                      <w:szCs w:val="24"/>
                    </w:rPr>
                  </w:pPr>
                </w:p>
              </w:tc>
              <w:tc>
                <w:tcPr>
                  <w:tcW w:w="1674" w:type="dxa"/>
                </w:tcPr>
                <w:p w14:paraId="22143513" w14:textId="77777777" w:rsidR="00815795" w:rsidRDefault="00815795" w:rsidP="00815795">
                  <w:pPr>
                    <w:rPr>
                      <w:rFonts w:ascii="Courier New" w:hAnsi="Courier New" w:cs="Courier New"/>
                      <w:sz w:val="24"/>
                      <w:szCs w:val="24"/>
                    </w:rPr>
                  </w:pPr>
                </w:p>
              </w:tc>
            </w:tr>
          </w:tbl>
          <w:p w14:paraId="7EC4F539" w14:textId="77777777" w:rsidR="0008705E" w:rsidRDefault="0008705E" w:rsidP="0008705E">
            <w:pPr>
              <w:rPr>
                <w:rFonts w:ascii="Courier New" w:hAnsi="Courier New" w:cs="Courier New"/>
                <w:sz w:val="24"/>
                <w:szCs w:val="24"/>
              </w:rPr>
            </w:pPr>
          </w:p>
          <w:p w14:paraId="65008BC2" w14:textId="77777777" w:rsidR="0008705E" w:rsidRDefault="0008705E" w:rsidP="0008705E">
            <w:pPr>
              <w:rPr>
                <w:rFonts w:ascii="Courier New" w:hAnsi="Courier New" w:cs="Courier New"/>
                <w:sz w:val="24"/>
                <w:szCs w:val="24"/>
              </w:rPr>
            </w:pPr>
          </w:p>
        </w:tc>
      </w:tr>
    </w:tbl>
    <w:p w14:paraId="4E43029B" w14:textId="77777777" w:rsidR="008C7F84" w:rsidRDefault="008C7F84" w:rsidP="008C7F84">
      <w:pPr>
        <w:rPr>
          <w:rFonts w:ascii="Courier New" w:hAnsi="Courier New" w:cs="Courier New"/>
          <w:sz w:val="24"/>
          <w:szCs w:val="24"/>
        </w:rPr>
      </w:pPr>
      <w:r>
        <w:rPr>
          <w:rFonts w:ascii="Courier New" w:hAnsi="Courier New" w:cs="Courier New"/>
          <w:sz w:val="24"/>
          <w:szCs w:val="24"/>
        </w:rPr>
        <w:br w:type="page"/>
      </w:r>
    </w:p>
    <w:p w14:paraId="69C6A66C" w14:textId="6F50BB87" w:rsidR="00C56DEC" w:rsidRPr="00C56DEC" w:rsidRDefault="00C56DEC" w:rsidP="00C56DEC">
      <w:pPr>
        <w:pStyle w:val="Heading2"/>
      </w:pPr>
      <w:bookmarkStart w:id="80" w:name="_Toc535335228"/>
      <w:r>
        <w:lastRenderedPageBreak/>
        <w:t xml:space="preserve">Comparação de Implementações </w:t>
      </w:r>
      <w:r w:rsidR="00037818">
        <w:t xml:space="preserve">(ficheiro versos </w:t>
      </w:r>
      <w:r w:rsidR="007B1AE4">
        <w:t>PHP</w:t>
      </w:r>
      <w:r w:rsidR="00037818">
        <w:t>)</w:t>
      </w:r>
      <w:bookmarkEnd w:id="80"/>
    </w:p>
    <w:bookmarkEnd w:id="49"/>
    <w:p w14:paraId="625866FD" w14:textId="16BAB847" w:rsidR="001E161B" w:rsidRDefault="001E161B" w:rsidP="00C575DC">
      <w:pPr>
        <w:jc w:val="both"/>
        <w:rPr>
          <w:rFonts w:ascii="Courier New" w:hAnsi="Courier New" w:cs="Courier New"/>
          <w:sz w:val="24"/>
          <w:szCs w:val="24"/>
        </w:rPr>
      </w:pPr>
      <w:r>
        <w:rPr>
          <w:rFonts w:ascii="Courier New" w:hAnsi="Courier New" w:cs="Courier New"/>
          <w:sz w:val="24"/>
          <w:szCs w:val="24"/>
        </w:rPr>
        <w:t xml:space="preserve">&lt;Resumo da </w:t>
      </w:r>
      <w:proofErr w:type="gramStart"/>
      <w:r>
        <w:rPr>
          <w:rFonts w:ascii="Courier New" w:hAnsi="Courier New" w:cs="Courier New"/>
          <w:sz w:val="24"/>
          <w:szCs w:val="24"/>
        </w:rPr>
        <w:t>analise</w:t>
      </w:r>
      <w:proofErr w:type="gramEnd"/>
      <w:r>
        <w:rPr>
          <w:rFonts w:ascii="Courier New" w:hAnsi="Courier New" w:cs="Courier New"/>
          <w:sz w:val="24"/>
          <w:szCs w:val="24"/>
        </w:rPr>
        <w:t xml:space="preserve"> das diferenças entre as duas abordagens, indicando vantagens e desvantagens de ambas. Nas secções seguintes as diferenças deverão ser fundamentadas e, quando relevante, suportadas por testes </w:t>
      </w:r>
      <w:proofErr w:type="spellStart"/>
      <w:r>
        <w:rPr>
          <w:rFonts w:ascii="Courier New" w:hAnsi="Courier New" w:cs="Courier New"/>
          <w:sz w:val="24"/>
          <w:szCs w:val="24"/>
        </w:rPr>
        <w:t>efectuados</w:t>
      </w:r>
      <w:proofErr w:type="spellEnd"/>
      <w:r>
        <w:rPr>
          <w:rFonts w:ascii="Courier New" w:hAnsi="Courier New" w:cs="Courier New"/>
          <w:sz w:val="24"/>
          <w:szCs w:val="24"/>
        </w:rPr>
        <w:t xml:space="preserve"> de forma rigorosa. Os testes deverão ser descritos de modo a poderem ser replicados por outras pessoas.&gt;</w:t>
      </w:r>
    </w:p>
    <w:p w14:paraId="128949F0"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0B95C96B" w14:textId="6ABA923E" w:rsidR="00037818" w:rsidRDefault="001E161B" w:rsidP="004012BD">
      <w:pPr>
        <w:pStyle w:val="Heading3"/>
      </w:pPr>
      <w:bookmarkStart w:id="81" w:name="_Toc535335229"/>
      <w:r>
        <w:lastRenderedPageBreak/>
        <w:t>Eficiência de Migração</w:t>
      </w:r>
      <w:bookmarkEnd w:id="81"/>
    </w:p>
    <w:p w14:paraId="3418B01C" w14:textId="77777777" w:rsidR="00C575DC" w:rsidRDefault="001E161B" w:rsidP="001E161B">
      <w:pPr>
        <w:rPr>
          <w:rFonts w:ascii="Courier New" w:hAnsi="Courier New" w:cs="Courier New"/>
          <w:sz w:val="24"/>
          <w:szCs w:val="24"/>
        </w:rPr>
      </w:pPr>
      <w:r>
        <w:rPr>
          <w:rFonts w:ascii="Courier New" w:hAnsi="Courier New" w:cs="Courier New"/>
          <w:sz w:val="24"/>
          <w:szCs w:val="24"/>
        </w:rPr>
        <w:t>&lt;A</w:t>
      </w:r>
      <w:r w:rsidRPr="001E161B">
        <w:rPr>
          <w:rFonts w:ascii="Courier New" w:hAnsi="Courier New" w:cs="Courier New"/>
          <w:sz w:val="24"/>
          <w:szCs w:val="24"/>
        </w:rPr>
        <w:t xml:space="preserve">presentar gráficos e quadros resumo de valores. Cada grupo decide que gráficos e quadros apresenta, mas é importante que se fique com uma noção clara </w:t>
      </w:r>
      <w:r w:rsidRPr="00C575DC">
        <w:rPr>
          <w:rFonts w:ascii="Courier New" w:hAnsi="Courier New" w:cs="Courier New"/>
          <w:sz w:val="24"/>
          <w:szCs w:val="24"/>
          <w:u w:val="single"/>
        </w:rPr>
        <w:t>das diferenças de tempos</w:t>
      </w:r>
      <w:r w:rsidRPr="001E161B">
        <w:rPr>
          <w:rFonts w:ascii="Courier New" w:hAnsi="Courier New" w:cs="Courier New"/>
          <w:sz w:val="24"/>
          <w:szCs w:val="24"/>
        </w:rPr>
        <w:t xml:space="preserve"> face às quantidades de dados, </w:t>
      </w:r>
      <w:r w:rsidRPr="00C575DC">
        <w:rPr>
          <w:rFonts w:ascii="Courier New" w:hAnsi="Courier New" w:cs="Courier New"/>
          <w:sz w:val="24"/>
          <w:szCs w:val="24"/>
          <w:u w:val="single"/>
        </w:rPr>
        <w:t>para cada fase do processo</w:t>
      </w:r>
      <w:r w:rsidRPr="001E161B">
        <w:rPr>
          <w:rFonts w:ascii="Courier New" w:hAnsi="Courier New" w:cs="Courier New"/>
          <w:sz w:val="24"/>
          <w:szCs w:val="24"/>
        </w:rPr>
        <w:t>.</w:t>
      </w:r>
      <w:r>
        <w:rPr>
          <w:rFonts w:ascii="Courier New" w:hAnsi="Courier New" w:cs="Courier New"/>
          <w:sz w:val="24"/>
          <w:szCs w:val="24"/>
        </w:rPr>
        <w:t xml:space="preserve"> </w:t>
      </w:r>
    </w:p>
    <w:p w14:paraId="65E65876" w14:textId="77777777" w:rsidR="00C575DC" w:rsidRDefault="00C575DC" w:rsidP="001E161B">
      <w:pPr>
        <w:rPr>
          <w:rFonts w:ascii="Courier New" w:hAnsi="Courier New" w:cs="Courier New"/>
          <w:sz w:val="24"/>
          <w:szCs w:val="24"/>
        </w:rPr>
      </w:pPr>
    </w:p>
    <w:p w14:paraId="02C566AF" w14:textId="3228E502" w:rsidR="001E161B" w:rsidRPr="001E161B" w:rsidRDefault="001E161B" w:rsidP="001E161B">
      <w:pPr>
        <w:rPr>
          <w:rFonts w:ascii="Courier New" w:hAnsi="Courier New" w:cs="Courier New"/>
          <w:sz w:val="24"/>
          <w:szCs w:val="24"/>
        </w:rPr>
      </w:pPr>
      <w:r>
        <w:rPr>
          <w:rFonts w:ascii="Courier New" w:hAnsi="Courier New" w:cs="Courier New"/>
          <w:sz w:val="24"/>
          <w:szCs w:val="24"/>
        </w:rPr>
        <w:t>Os grupos deverão tentar explicar as diferenças de valores encontradas.&gt;</w:t>
      </w:r>
    </w:p>
    <w:p w14:paraId="58DF6B0E"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0C5CD582" w14:textId="1BD516FB" w:rsidR="00037818" w:rsidRDefault="001E161B" w:rsidP="004012BD">
      <w:pPr>
        <w:pStyle w:val="Heading3"/>
      </w:pPr>
      <w:bookmarkStart w:id="82" w:name="_Toc535335230"/>
      <w:r>
        <w:lastRenderedPageBreak/>
        <w:t>Robustez</w:t>
      </w:r>
      <w:bookmarkEnd w:id="82"/>
    </w:p>
    <w:p w14:paraId="0A2DD49A" w14:textId="487A2CFA" w:rsidR="001E161B" w:rsidRDefault="001E161B" w:rsidP="001E161B">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situações de </w:t>
      </w:r>
      <w:proofErr w:type="spellStart"/>
      <w:r>
        <w:rPr>
          <w:rFonts w:ascii="Courier New" w:hAnsi="Courier New" w:cs="Courier New"/>
          <w:sz w:val="24"/>
          <w:szCs w:val="24"/>
        </w:rPr>
        <w:t>ruptura</w:t>
      </w:r>
      <w:proofErr w:type="spellEnd"/>
      <w:r>
        <w:rPr>
          <w:rFonts w:ascii="Courier New" w:hAnsi="Courier New" w:cs="Courier New"/>
          <w:sz w:val="24"/>
          <w:szCs w:val="24"/>
        </w:rPr>
        <w:t>: falha de energia, erro de software, etc.&gt;</w:t>
      </w:r>
    </w:p>
    <w:p w14:paraId="4B0E58C6"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60778237" w14:textId="0AF74492" w:rsidR="00037818" w:rsidRDefault="001E161B" w:rsidP="004012BD">
      <w:pPr>
        <w:pStyle w:val="Heading3"/>
      </w:pPr>
      <w:bookmarkStart w:id="83" w:name="_Toc535335231"/>
      <w:r>
        <w:lastRenderedPageBreak/>
        <w:t>Flexibilidade / Dependência</w:t>
      </w:r>
      <w:bookmarkEnd w:id="83"/>
    </w:p>
    <w:p w14:paraId="1867CB31" w14:textId="77777777" w:rsidR="007A7815" w:rsidRDefault="001E161B" w:rsidP="001E161B">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w:t>
      </w:r>
      <w:r w:rsidR="007A7815">
        <w:rPr>
          <w:rFonts w:ascii="Courier New" w:hAnsi="Courier New" w:cs="Courier New"/>
          <w:sz w:val="24"/>
          <w:szCs w:val="24"/>
        </w:rPr>
        <w:t xml:space="preserve">termos de </w:t>
      </w:r>
    </w:p>
    <w:p w14:paraId="4B6CC001" w14:textId="6597C4DD" w:rsidR="001E161B" w:rsidRDefault="007A7815" w:rsidP="007A7815">
      <w:pPr>
        <w:pStyle w:val="ListParagraph"/>
        <w:numPr>
          <w:ilvl w:val="0"/>
          <w:numId w:val="21"/>
        </w:numPr>
        <w:rPr>
          <w:rFonts w:ascii="Courier New" w:hAnsi="Courier New" w:cs="Courier New"/>
          <w:sz w:val="24"/>
          <w:szCs w:val="24"/>
        </w:rPr>
      </w:pPr>
      <w:r>
        <w:rPr>
          <w:rFonts w:ascii="Courier New" w:hAnsi="Courier New" w:cs="Courier New"/>
          <w:sz w:val="24"/>
          <w:szCs w:val="24"/>
        </w:rPr>
        <w:t xml:space="preserve">Flexibilidade: </w:t>
      </w:r>
      <w:r w:rsidRPr="007A7815">
        <w:rPr>
          <w:rFonts w:ascii="Courier New" w:hAnsi="Courier New" w:cs="Courier New"/>
          <w:sz w:val="24"/>
          <w:szCs w:val="24"/>
        </w:rPr>
        <w:t xml:space="preserve">facilidade de </w:t>
      </w:r>
      <w:proofErr w:type="spellStart"/>
      <w:r w:rsidRPr="007A7815">
        <w:rPr>
          <w:rFonts w:ascii="Courier New" w:hAnsi="Courier New" w:cs="Courier New"/>
          <w:sz w:val="24"/>
          <w:szCs w:val="24"/>
        </w:rPr>
        <w:t>efectuar</w:t>
      </w:r>
      <w:proofErr w:type="spellEnd"/>
      <w:r w:rsidRPr="007A7815">
        <w:rPr>
          <w:rFonts w:ascii="Courier New" w:hAnsi="Courier New" w:cs="Courier New"/>
          <w:sz w:val="24"/>
          <w:szCs w:val="24"/>
        </w:rPr>
        <w:t xml:space="preserve"> alterações, </w:t>
      </w:r>
      <w:r>
        <w:rPr>
          <w:rFonts w:ascii="Courier New" w:hAnsi="Courier New" w:cs="Courier New"/>
          <w:sz w:val="24"/>
          <w:szCs w:val="24"/>
        </w:rPr>
        <w:t>(</w:t>
      </w:r>
      <w:r w:rsidRPr="007A7815">
        <w:rPr>
          <w:rFonts w:ascii="Courier New" w:hAnsi="Courier New" w:cs="Courier New"/>
          <w:sz w:val="24"/>
          <w:szCs w:val="24"/>
        </w:rPr>
        <w:t>por exemplo, alterar a periodicidade</w:t>
      </w:r>
      <w:r w:rsidR="001E161B" w:rsidRPr="007A7815">
        <w:rPr>
          <w:rFonts w:ascii="Courier New" w:hAnsi="Courier New" w:cs="Courier New"/>
          <w:sz w:val="24"/>
          <w:szCs w:val="24"/>
        </w:rPr>
        <w:t xml:space="preserve"> de </w:t>
      </w:r>
      <w:proofErr w:type="spellStart"/>
      <w:r w:rsidR="001E161B" w:rsidRPr="007A7815">
        <w:rPr>
          <w:rFonts w:ascii="Courier New" w:hAnsi="Courier New" w:cs="Courier New"/>
          <w:sz w:val="24"/>
          <w:szCs w:val="24"/>
        </w:rPr>
        <w:t>ruptura</w:t>
      </w:r>
      <w:proofErr w:type="spellEnd"/>
      <w:r>
        <w:rPr>
          <w:rFonts w:ascii="Courier New" w:hAnsi="Courier New" w:cs="Courier New"/>
          <w:sz w:val="24"/>
          <w:szCs w:val="24"/>
        </w:rPr>
        <w:t>) por pessoas não técnicas;</w:t>
      </w:r>
    </w:p>
    <w:p w14:paraId="0A6830A0" w14:textId="4860079F" w:rsidR="007A7815" w:rsidRPr="007A7815" w:rsidRDefault="007A7815" w:rsidP="007A7815">
      <w:pPr>
        <w:pStyle w:val="ListParagraph"/>
        <w:numPr>
          <w:ilvl w:val="0"/>
          <w:numId w:val="21"/>
        </w:numPr>
        <w:rPr>
          <w:rFonts w:ascii="Courier New" w:hAnsi="Courier New" w:cs="Courier New"/>
          <w:sz w:val="24"/>
          <w:szCs w:val="24"/>
        </w:rPr>
      </w:pPr>
      <w:r>
        <w:rPr>
          <w:rFonts w:ascii="Courier New" w:hAnsi="Courier New" w:cs="Courier New"/>
          <w:sz w:val="24"/>
          <w:szCs w:val="24"/>
        </w:rPr>
        <w:t xml:space="preserve">Dependência: de que forma o mau comportamento de uma base de dados </w:t>
      </w:r>
      <w:proofErr w:type="spellStart"/>
      <w:r>
        <w:rPr>
          <w:rFonts w:ascii="Courier New" w:hAnsi="Courier New" w:cs="Courier New"/>
          <w:sz w:val="24"/>
          <w:szCs w:val="24"/>
        </w:rPr>
        <w:t>afecta</w:t>
      </w:r>
      <w:proofErr w:type="spellEnd"/>
      <w:r>
        <w:rPr>
          <w:rFonts w:ascii="Courier New" w:hAnsi="Courier New" w:cs="Courier New"/>
          <w:sz w:val="24"/>
          <w:szCs w:val="24"/>
        </w:rPr>
        <w:t xml:space="preserve"> a outra base de dados.</w:t>
      </w:r>
      <w:r>
        <w:rPr>
          <w:rFonts w:ascii="Courier New" w:hAnsi="Courier New" w:cs="Courier New"/>
          <w:szCs w:val="24"/>
        </w:rPr>
        <w:t>&gt;</w:t>
      </w:r>
    </w:p>
    <w:p w14:paraId="617CCD53" w14:textId="77777777" w:rsidR="001E161B" w:rsidRPr="001E161B" w:rsidRDefault="001E161B" w:rsidP="001E161B"/>
    <w:p w14:paraId="15F1356C"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63CB5557" w14:textId="5BC0FE86" w:rsidR="00037818" w:rsidRDefault="007A7815" w:rsidP="004012BD">
      <w:pPr>
        <w:pStyle w:val="Heading3"/>
      </w:pPr>
      <w:bookmarkStart w:id="84" w:name="_Toc535335232"/>
      <w:r>
        <w:lastRenderedPageBreak/>
        <w:t>Segurança</w:t>
      </w:r>
      <w:bookmarkEnd w:id="84"/>
    </w:p>
    <w:p w14:paraId="591A6672" w14:textId="304A083F" w:rsidR="007A7815" w:rsidRDefault="007A7815" w:rsidP="007A7815">
      <w:pPr>
        <w:rPr>
          <w:rFonts w:ascii="Courier New" w:hAnsi="Courier New" w:cs="Courier New"/>
          <w:sz w:val="24"/>
          <w:szCs w:val="24"/>
        </w:rPr>
      </w:pPr>
      <w:r>
        <w:rPr>
          <w:rFonts w:ascii="Courier New" w:hAnsi="Courier New" w:cs="Courier New"/>
          <w:sz w:val="24"/>
          <w:szCs w:val="24"/>
        </w:rPr>
        <w:t>&lt;Deverá ser analisado e discutido as eventuais diferenças em termos de segurança dos dois processos de migração (por exemplo, menor ou maior exposição de informação&gt;</w:t>
      </w:r>
    </w:p>
    <w:p w14:paraId="4C022489" w14:textId="77777777" w:rsidR="007A7815" w:rsidRPr="007A7815" w:rsidRDefault="007A7815" w:rsidP="007A7815"/>
    <w:p w14:paraId="3872428D" w14:textId="77777777" w:rsidR="00FE3D61" w:rsidRDefault="00FE3D61">
      <w:pPr>
        <w:rPr>
          <w:rFonts w:asciiTheme="majorHAnsi" w:eastAsiaTheme="majorEastAsia" w:hAnsiTheme="majorHAnsi" w:cstheme="majorBidi"/>
          <w:i/>
          <w:color w:val="365F91" w:themeColor="accent1" w:themeShade="BF"/>
          <w:sz w:val="26"/>
          <w:szCs w:val="26"/>
        </w:rPr>
      </w:pPr>
      <w:r>
        <w:br w:type="page"/>
      </w:r>
    </w:p>
    <w:p w14:paraId="4F9EAAC7" w14:textId="2E71EA62" w:rsidR="004012BD" w:rsidRDefault="004012BD" w:rsidP="007A7815">
      <w:pPr>
        <w:pStyle w:val="Heading2"/>
      </w:pPr>
      <w:bookmarkStart w:id="85" w:name="_Toc535335233"/>
      <w:r>
        <w:lastRenderedPageBreak/>
        <w:t xml:space="preserve">Auditoria de Dados </w:t>
      </w:r>
      <w:r w:rsidR="000721DB">
        <w:t>(base de dados origem)</w:t>
      </w:r>
      <w:bookmarkEnd w:id="85"/>
    </w:p>
    <w:p w14:paraId="150A6751" w14:textId="627857FA" w:rsidR="004012BD" w:rsidRDefault="004012BD" w:rsidP="00FE3D61">
      <w:pPr>
        <w:jc w:val="both"/>
        <w:rPr>
          <w:rFonts w:ascii="Courier New" w:hAnsi="Courier New" w:cs="Courier New"/>
          <w:sz w:val="24"/>
          <w:szCs w:val="24"/>
        </w:rPr>
      </w:pPr>
      <w:r>
        <w:rPr>
          <w:rFonts w:ascii="Courier New" w:hAnsi="Courier New" w:cs="Courier New"/>
          <w:sz w:val="24"/>
          <w:szCs w:val="24"/>
        </w:rPr>
        <w:t>&lt;</w:t>
      </w:r>
      <w:r w:rsidR="00815795">
        <w:rPr>
          <w:rFonts w:ascii="Courier New" w:hAnsi="Courier New" w:cs="Courier New"/>
          <w:sz w:val="24"/>
          <w:szCs w:val="24"/>
        </w:rPr>
        <w:t xml:space="preserve">Deverá ser criada uma interface HTML onde, através de </w:t>
      </w:r>
      <w:proofErr w:type="spellStart"/>
      <w:r w:rsidR="00815795">
        <w:rPr>
          <w:rFonts w:ascii="Courier New" w:hAnsi="Courier New" w:cs="Courier New"/>
          <w:sz w:val="24"/>
          <w:szCs w:val="24"/>
        </w:rPr>
        <w:t>php</w:t>
      </w:r>
      <w:proofErr w:type="spellEnd"/>
      <w:r w:rsidR="00815795">
        <w:rPr>
          <w:rFonts w:ascii="Courier New" w:hAnsi="Courier New" w:cs="Courier New"/>
          <w:sz w:val="24"/>
          <w:szCs w:val="24"/>
        </w:rPr>
        <w:t xml:space="preserve">, o auditor após se autenticar e selecionar uma tabela, poderá visualizar </w:t>
      </w:r>
      <w:proofErr w:type="gramStart"/>
      <w:r w:rsidR="00815795">
        <w:rPr>
          <w:rFonts w:ascii="Courier New" w:hAnsi="Courier New" w:cs="Courier New"/>
          <w:sz w:val="24"/>
          <w:szCs w:val="24"/>
        </w:rPr>
        <w:t>as acessos</w:t>
      </w:r>
      <w:proofErr w:type="gramEnd"/>
      <w:r w:rsidR="00815795">
        <w:rPr>
          <w:rFonts w:ascii="Courier New" w:hAnsi="Courier New" w:cs="Courier New"/>
          <w:sz w:val="24"/>
          <w:szCs w:val="24"/>
        </w:rPr>
        <w:t xml:space="preserve"> à mesma. Fica a cabo do grupo a definição da flexibilidade/usabilidade da visualização.</w:t>
      </w:r>
      <w:r>
        <w:rPr>
          <w:rFonts w:ascii="Courier New" w:hAnsi="Courier New" w:cs="Courier New"/>
          <w:sz w:val="24"/>
          <w:szCs w:val="24"/>
        </w:rPr>
        <w:t>&gt;</w:t>
      </w:r>
    </w:p>
    <w:p w14:paraId="4B2A4BCB" w14:textId="5CE2ADA2" w:rsidR="004012BD" w:rsidRDefault="004012BD" w:rsidP="004012BD">
      <w:pPr>
        <w:rPr>
          <w:rFonts w:ascii="Courier New" w:hAnsi="Courier New" w:cs="Courier New"/>
          <w:sz w:val="24"/>
          <w:szCs w:val="24"/>
        </w:rPr>
      </w:pPr>
    </w:p>
    <w:sectPr w:rsidR="004012BD" w:rsidSect="00C05675">
      <w:footerReference w:type="default" r:id="rId30"/>
      <w:pgSz w:w="11906" w:h="16838"/>
      <w:pgMar w:top="851" w:right="1701" w:bottom="85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039C4" w14:textId="77777777" w:rsidR="00832A6C" w:rsidRDefault="00832A6C" w:rsidP="00364931">
      <w:pPr>
        <w:spacing w:after="0" w:line="240" w:lineRule="auto"/>
      </w:pPr>
      <w:r>
        <w:separator/>
      </w:r>
    </w:p>
  </w:endnote>
  <w:endnote w:type="continuationSeparator" w:id="0">
    <w:p w14:paraId="7197BADB" w14:textId="77777777" w:rsidR="00832A6C" w:rsidRDefault="00832A6C" w:rsidP="00364931">
      <w:pPr>
        <w:spacing w:after="0" w:line="240" w:lineRule="auto"/>
      </w:pPr>
      <w:r>
        <w:continuationSeparator/>
      </w:r>
    </w:p>
  </w:endnote>
  <w:endnote w:type="continuationNotice" w:id="1">
    <w:p w14:paraId="41F78535" w14:textId="77777777" w:rsidR="00832A6C" w:rsidRDefault="00832A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B1E8E" w14:textId="7B4E5916" w:rsidR="00400749" w:rsidRDefault="00400749" w:rsidP="00364931">
    <w:pPr>
      <w:pStyle w:val="Footer"/>
      <w:jc w:val="center"/>
    </w:pPr>
    <w:r>
      <w:t xml:space="preserve">ISCTE / SID / 2018-2019 </w:t>
    </w:r>
    <w:r>
      <w:tab/>
    </w:r>
    <w:r>
      <w:tab/>
    </w:r>
    <w:sdt>
      <w:sdtPr>
        <w:id w:val="17013568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30</w:t>
        </w:r>
        <w:r>
          <w:rPr>
            <w:noProof/>
          </w:rPr>
          <w:fldChar w:fldCharType="end"/>
        </w:r>
      </w:sdtContent>
    </w:sdt>
  </w:p>
  <w:p w14:paraId="034B1DD4" w14:textId="77777777" w:rsidR="00400749" w:rsidRDefault="004007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DE1080" w14:textId="77777777" w:rsidR="00832A6C" w:rsidRDefault="00832A6C" w:rsidP="00364931">
      <w:pPr>
        <w:spacing w:after="0" w:line="240" w:lineRule="auto"/>
      </w:pPr>
      <w:r>
        <w:separator/>
      </w:r>
    </w:p>
  </w:footnote>
  <w:footnote w:type="continuationSeparator" w:id="0">
    <w:p w14:paraId="18FE4DFE" w14:textId="77777777" w:rsidR="00832A6C" w:rsidRDefault="00832A6C" w:rsidP="00364931">
      <w:pPr>
        <w:spacing w:after="0" w:line="240" w:lineRule="auto"/>
      </w:pPr>
      <w:r>
        <w:continuationSeparator/>
      </w:r>
    </w:p>
  </w:footnote>
  <w:footnote w:type="continuationNotice" w:id="1">
    <w:p w14:paraId="5B6B313E" w14:textId="77777777" w:rsidR="00832A6C" w:rsidRDefault="00832A6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367E"/>
    <w:multiLevelType w:val="hybridMultilevel"/>
    <w:tmpl w:val="AD4855EA"/>
    <w:lvl w:ilvl="0" w:tplc="08160017">
      <w:start w:val="1"/>
      <w:numFmt w:val="lowerLetter"/>
      <w:lvlText w:val="%1)"/>
      <w:lvlJc w:val="left"/>
      <w:pPr>
        <w:ind w:left="720" w:hanging="360"/>
      </w:pPr>
      <w:rPr>
        <w:rFonts w:hint="default"/>
      </w:rPr>
    </w:lvl>
    <w:lvl w:ilvl="1" w:tplc="411E98CE">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83C12D8"/>
    <w:multiLevelType w:val="hybridMultilevel"/>
    <w:tmpl w:val="44E69FDC"/>
    <w:lvl w:ilvl="0" w:tplc="08160003">
      <w:start w:val="1"/>
      <w:numFmt w:val="bullet"/>
      <w:lvlText w:val="o"/>
      <w:lvlJc w:val="left"/>
      <w:pPr>
        <w:ind w:left="1188" w:hanging="480"/>
      </w:pPr>
      <w:rPr>
        <w:rFonts w:ascii="Courier New" w:hAnsi="Courier New" w:cs="Courier New" w:hint="default"/>
      </w:rPr>
    </w:lvl>
    <w:lvl w:ilvl="1" w:tplc="08160019" w:tentative="1">
      <w:start w:val="1"/>
      <w:numFmt w:val="lowerLetter"/>
      <w:lvlText w:val="%2."/>
      <w:lvlJc w:val="left"/>
      <w:pPr>
        <w:ind w:left="1442" w:hanging="360"/>
      </w:pPr>
    </w:lvl>
    <w:lvl w:ilvl="2" w:tplc="0816001B" w:tentative="1">
      <w:start w:val="1"/>
      <w:numFmt w:val="lowerRoman"/>
      <w:lvlText w:val="%3."/>
      <w:lvlJc w:val="right"/>
      <w:pPr>
        <w:ind w:left="2162" w:hanging="180"/>
      </w:pPr>
    </w:lvl>
    <w:lvl w:ilvl="3" w:tplc="0816000F" w:tentative="1">
      <w:start w:val="1"/>
      <w:numFmt w:val="decimal"/>
      <w:lvlText w:val="%4."/>
      <w:lvlJc w:val="left"/>
      <w:pPr>
        <w:ind w:left="2882" w:hanging="360"/>
      </w:pPr>
    </w:lvl>
    <w:lvl w:ilvl="4" w:tplc="08160019" w:tentative="1">
      <w:start w:val="1"/>
      <w:numFmt w:val="lowerLetter"/>
      <w:lvlText w:val="%5."/>
      <w:lvlJc w:val="left"/>
      <w:pPr>
        <w:ind w:left="3602" w:hanging="360"/>
      </w:pPr>
    </w:lvl>
    <w:lvl w:ilvl="5" w:tplc="0816001B" w:tentative="1">
      <w:start w:val="1"/>
      <w:numFmt w:val="lowerRoman"/>
      <w:lvlText w:val="%6."/>
      <w:lvlJc w:val="right"/>
      <w:pPr>
        <w:ind w:left="4322" w:hanging="180"/>
      </w:pPr>
    </w:lvl>
    <w:lvl w:ilvl="6" w:tplc="0816000F" w:tentative="1">
      <w:start w:val="1"/>
      <w:numFmt w:val="decimal"/>
      <w:lvlText w:val="%7."/>
      <w:lvlJc w:val="left"/>
      <w:pPr>
        <w:ind w:left="5042" w:hanging="360"/>
      </w:pPr>
    </w:lvl>
    <w:lvl w:ilvl="7" w:tplc="08160019" w:tentative="1">
      <w:start w:val="1"/>
      <w:numFmt w:val="lowerLetter"/>
      <w:lvlText w:val="%8."/>
      <w:lvlJc w:val="left"/>
      <w:pPr>
        <w:ind w:left="5762" w:hanging="360"/>
      </w:pPr>
    </w:lvl>
    <w:lvl w:ilvl="8" w:tplc="0816001B" w:tentative="1">
      <w:start w:val="1"/>
      <w:numFmt w:val="lowerRoman"/>
      <w:lvlText w:val="%9."/>
      <w:lvlJc w:val="right"/>
      <w:pPr>
        <w:ind w:left="6482" w:hanging="180"/>
      </w:pPr>
    </w:lvl>
  </w:abstractNum>
  <w:abstractNum w:abstractNumId="2" w15:restartNumberingAfterBreak="0">
    <w:nsid w:val="08C63CAC"/>
    <w:multiLevelType w:val="hybridMultilevel"/>
    <w:tmpl w:val="AA74D418"/>
    <w:lvl w:ilvl="0" w:tplc="08160001">
      <w:start w:val="1"/>
      <w:numFmt w:val="bullet"/>
      <w:lvlText w:val=""/>
      <w:lvlJc w:val="left"/>
      <w:pPr>
        <w:ind w:left="860" w:hanging="360"/>
      </w:pPr>
      <w:rPr>
        <w:rFonts w:ascii="Symbol" w:hAnsi="Symbol" w:hint="default"/>
      </w:rPr>
    </w:lvl>
    <w:lvl w:ilvl="1" w:tplc="08160003">
      <w:start w:val="1"/>
      <w:numFmt w:val="bullet"/>
      <w:lvlText w:val="o"/>
      <w:lvlJc w:val="left"/>
      <w:pPr>
        <w:ind w:left="1580" w:hanging="360"/>
      </w:pPr>
      <w:rPr>
        <w:rFonts w:ascii="Courier New" w:hAnsi="Courier New" w:cs="Courier New" w:hint="default"/>
      </w:rPr>
    </w:lvl>
    <w:lvl w:ilvl="2" w:tplc="08160005" w:tentative="1">
      <w:start w:val="1"/>
      <w:numFmt w:val="bullet"/>
      <w:lvlText w:val=""/>
      <w:lvlJc w:val="left"/>
      <w:pPr>
        <w:ind w:left="2300" w:hanging="360"/>
      </w:pPr>
      <w:rPr>
        <w:rFonts w:ascii="Wingdings" w:hAnsi="Wingdings" w:hint="default"/>
      </w:rPr>
    </w:lvl>
    <w:lvl w:ilvl="3" w:tplc="08160001" w:tentative="1">
      <w:start w:val="1"/>
      <w:numFmt w:val="bullet"/>
      <w:lvlText w:val=""/>
      <w:lvlJc w:val="left"/>
      <w:pPr>
        <w:ind w:left="3020" w:hanging="360"/>
      </w:pPr>
      <w:rPr>
        <w:rFonts w:ascii="Symbol" w:hAnsi="Symbol" w:hint="default"/>
      </w:rPr>
    </w:lvl>
    <w:lvl w:ilvl="4" w:tplc="08160003" w:tentative="1">
      <w:start w:val="1"/>
      <w:numFmt w:val="bullet"/>
      <w:lvlText w:val="o"/>
      <w:lvlJc w:val="left"/>
      <w:pPr>
        <w:ind w:left="3740" w:hanging="360"/>
      </w:pPr>
      <w:rPr>
        <w:rFonts w:ascii="Courier New" w:hAnsi="Courier New" w:cs="Courier New" w:hint="default"/>
      </w:rPr>
    </w:lvl>
    <w:lvl w:ilvl="5" w:tplc="08160005" w:tentative="1">
      <w:start w:val="1"/>
      <w:numFmt w:val="bullet"/>
      <w:lvlText w:val=""/>
      <w:lvlJc w:val="left"/>
      <w:pPr>
        <w:ind w:left="4460" w:hanging="360"/>
      </w:pPr>
      <w:rPr>
        <w:rFonts w:ascii="Wingdings" w:hAnsi="Wingdings" w:hint="default"/>
      </w:rPr>
    </w:lvl>
    <w:lvl w:ilvl="6" w:tplc="08160001" w:tentative="1">
      <w:start w:val="1"/>
      <w:numFmt w:val="bullet"/>
      <w:lvlText w:val=""/>
      <w:lvlJc w:val="left"/>
      <w:pPr>
        <w:ind w:left="5180" w:hanging="360"/>
      </w:pPr>
      <w:rPr>
        <w:rFonts w:ascii="Symbol" w:hAnsi="Symbol" w:hint="default"/>
      </w:rPr>
    </w:lvl>
    <w:lvl w:ilvl="7" w:tplc="08160003" w:tentative="1">
      <w:start w:val="1"/>
      <w:numFmt w:val="bullet"/>
      <w:lvlText w:val="o"/>
      <w:lvlJc w:val="left"/>
      <w:pPr>
        <w:ind w:left="5900" w:hanging="360"/>
      </w:pPr>
      <w:rPr>
        <w:rFonts w:ascii="Courier New" w:hAnsi="Courier New" w:cs="Courier New" w:hint="default"/>
      </w:rPr>
    </w:lvl>
    <w:lvl w:ilvl="8" w:tplc="08160005" w:tentative="1">
      <w:start w:val="1"/>
      <w:numFmt w:val="bullet"/>
      <w:lvlText w:val=""/>
      <w:lvlJc w:val="left"/>
      <w:pPr>
        <w:ind w:left="6620" w:hanging="360"/>
      </w:pPr>
      <w:rPr>
        <w:rFonts w:ascii="Wingdings" w:hAnsi="Wingdings" w:hint="default"/>
      </w:rPr>
    </w:lvl>
  </w:abstractNum>
  <w:abstractNum w:abstractNumId="3" w15:restartNumberingAfterBreak="0">
    <w:nsid w:val="0A591B6B"/>
    <w:multiLevelType w:val="hybridMultilevel"/>
    <w:tmpl w:val="36523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A8829F0"/>
    <w:multiLevelType w:val="hybridMultilevel"/>
    <w:tmpl w:val="847897C4"/>
    <w:lvl w:ilvl="0" w:tplc="334A190E">
      <w:start w:val="1"/>
      <w:numFmt w:val="decimal"/>
      <w:lvlText w:val="(%1)"/>
      <w:lvlJc w:val="left"/>
      <w:pPr>
        <w:ind w:left="1186" w:hanging="480"/>
      </w:pPr>
      <w:rPr>
        <w:rFonts w:hint="default"/>
      </w:rPr>
    </w:lvl>
    <w:lvl w:ilvl="1" w:tplc="08160019" w:tentative="1">
      <w:start w:val="1"/>
      <w:numFmt w:val="lowerLetter"/>
      <w:lvlText w:val="%2."/>
      <w:lvlJc w:val="left"/>
      <w:pPr>
        <w:ind w:left="1786" w:hanging="360"/>
      </w:pPr>
    </w:lvl>
    <w:lvl w:ilvl="2" w:tplc="0816001B" w:tentative="1">
      <w:start w:val="1"/>
      <w:numFmt w:val="lowerRoman"/>
      <w:lvlText w:val="%3."/>
      <w:lvlJc w:val="right"/>
      <w:pPr>
        <w:ind w:left="2506" w:hanging="180"/>
      </w:pPr>
    </w:lvl>
    <w:lvl w:ilvl="3" w:tplc="0816000F" w:tentative="1">
      <w:start w:val="1"/>
      <w:numFmt w:val="decimal"/>
      <w:lvlText w:val="%4."/>
      <w:lvlJc w:val="left"/>
      <w:pPr>
        <w:ind w:left="3226" w:hanging="360"/>
      </w:pPr>
    </w:lvl>
    <w:lvl w:ilvl="4" w:tplc="08160019" w:tentative="1">
      <w:start w:val="1"/>
      <w:numFmt w:val="lowerLetter"/>
      <w:lvlText w:val="%5."/>
      <w:lvlJc w:val="left"/>
      <w:pPr>
        <w:ind w:left="3946" w:hanging="360"/>
      </w:pPr>
    </w:lvl>
    <w:lvl w:ilvl="5" w:tplc="0816001B" w:tentative="1">
      <w:start w:val="1"/>
      <w:numFmt w:val="lowerRoman"/>
      <w:lvlText w:val="%6."/>
      <w:lvlJc w:val="right"/>
      <w:pPr>
        <w:ind w:left="4666" w:hanging="180"/>
      </w:pPr>
    </w:lvl>
    <w:lvl w:ilvl="6" w:tplc="0816000F" w:tentative="1">
      <w:start w:val="1"/>
      <w:numFmt w:val="decimal"/>
      <w:lvlText w:val="%7."/>
      <w:lvlJc w:val="left"/>
      <w:pPr>
        <w:ind w:left="5386" w:hanging="360"/>
      </w:pPr>
    </w:lvl>
    <w:lvl w:ilvl="7" w:tplc="08160019" w:tentative="1">
      <w:start w:val="1"/>
      <w:numFmt w:val="lowerLetter"/>
      <w:lvlText w:val="%8."/>
      <w:lvlJc w:val="left"/>
      <w:pPr>
        <w:ind w:left="6106" w:hanging="360"/>
      </w:pPr>
    </w:lvl>
    <w:lvl w:ilvl="8" w:tplc="0816001B" w:tentative="1">
      <w:start w:val="1"/>
      <w:numFmt w:val="lowerRoman"/>
      <w:lvlText w:val="%9."/>
      <w:lvlJc w:val="right"/>
      <w:pPr>
        <w:ind w:left="6826" w:hanging="180"/>
      </w:pPr>
    </w:lvl>
  </w:abstractNum>
  <w:abstractNum w:abstractNumId="5" w15:restartNumberingAfterBreak="0">
    <w:nsid w:val="0E313217"/>
    <w:multiLevelType w:val="hybridMultilevel"/>
    <w:tmpl w:val="FBD6F7F0"/>
    <w:lvl w:ilvl="0" w:tplc="F6D83D4C">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6" w15:restartNumberingAfterBreak="0">
    <w:nsid w:val="11F35042"/>
    <w:multiLevelType w:val="multilevel"/>
    <w:tmpl w:val="5D4C81A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003"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9C54A3B"/>
    <w:multiLevelType w:val="hybridMultilevel"/>
    <w:tmpl w:val="07AEFCF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91E15D0"/>
    <w:multiLevelType w:val="hybridMultilevel"/>
    <w:tmpl w:val="E5A20CE4"/>
    <w:lvl w:ilvl="0" w:tplc="3B7A474E">
      <w:start w:val="1"/>
      <w:numFmt w:val="decimal"/>
      <w:lvlText w:val="%1."/>
      <w:lvlJc w:val="left"/>
      <w:pPr>
        <w:ind w:left="1066" w:hanging="360"/>
      </w:pPr>
      <w:rPr>
        <w:rFonts w:hint="default"/>
      </w:rPr>
    </w:lvl>
    <w:lvl w:ilvl="1" w:tplc="08160019" w:tentative="1">
      <w:start w:val="1"/>
      <w:numFmt w:val="lowerLetter"/>
      <w:lvlText w:val="%2."/>
      <w:lvlJc w:val="left"/>
      <w:pPr>
        <w:ind w:left="1786" w:hanging="360"/>
      </w:pPr>
    </w:lvl>
    <w:lvl w:ilvl="2" w:tplc="0816001B" w:tentative="1">
      <w:start w:val="1"/>
      <w:numFmt w:val="lowerRoman"/>
      <w:lvlText w:val="%3."/>
      <w:lvlJc w:val="right"/>
      <w:pPr>
        <w:ind w:left="2506" w:hanging="180"/>
      </w:pPr>
    </w:lvl>
    <w:lvl w:ilvl="3" w:tplc="0816000F" w:tentative="1">
      <w:start w:val="1"/>
      <w:numFmt w:val="decimal"/>
      <w:lvlText w:val="%4."/>
      <w:lvlJc w:val="left"/>
      <w:pPr>
        <w:ind w:left="3226" w:hanging="360"/>
      </w:pPr>
    </w:lvl>
    <w:lvl w:ilvl="4" w:tplc="08160019" w:tentative="1">
      <w:start w:val="1"/>
      <w:numFmt w:val="lowerLetter"/>
      <w:lvlText w:val="%5."/>
      <w:lvlJc w:val="left"/>
      <w:pPr>
        <w:ind w:left="3946" w:hanging="360"/>
      </w:pPr>
    </w:lvl>
    <w:lvl w:ilvl="5" w:tplc="0816001B" w:tentative="1">
      <w:start w:val="1"/>
      <w:numFmt w:val="lowerRoman"/>
      <w:lvlText w:val="%6."/>
      <w:lvlJc w:val="right"/>
      <w:pPr>
        <w:ind w:left="4666" w:hanging="180"/>
      </w:pPr>
    </w:lvl>
    <w:lvl w:ilvl="6" w:tplc="0816000F" w:tentative="1">
      <w:start w:val="1"/>
      <w:numFmt w:val="decimal"/>
      <w:lvlText w:val="%7."/>
      <w:lvlJc w:val="left"/>
      <w:pPr>
        <w:ind w:left="5386" w:hanging="360"/>
      </w:pPr>
    </w:lvl>
    <w:lvl w:ilvl="7" w:tplc="08160019" w:tentative="1">
      <w:start w:val="1"/>
      <w:numFmt w:val="lowerLetter"/>
      <w:lvlText w:val="%8."/>
      <w:lvlJc w:val="left"/>
      <w:pPr>
        <w:ind w:left="6106" w:hanging="360"/>
      </w:pPr>
    </w:lvl>
    <w:lvl w:ilvl="8" w:tplc="0816001B" w:tentative="1">
      <w:start w:val="1"/>
      <w:numFmt w:val="lowerRoman"/>
      <w:lvlText w:val="%9."/>
      <w:lvlJc w:val="right"/>
      <w:pPr>
        <w:ind w:left="6826" w:hanging="180"/>
      </w:pPr>
    </w:lvl>
  </w:abstractNum>
  <w:abstractNum w:abstractNumId="9" w15:restartNumberingAfterBreak="0">
    <w:nsid w:val="389D315D"/>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A2319CF"/>
    <w:multiLevelType w:val="hybridMultilevel"/>
    <w:tmpl w:val="5486EA9C"/>
    <w:lvl w:ilvl="0" w:tplc="5DDC5618">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3B8636F0"/>
    <w:multiLevelType w:val="hybridMultilevel"/>
    <w:tmpl w:val="0306478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46CE031A"/>
    <w:multiLevelType w:val="hybridMultilevel"/>
    <w:tmpl w:val="D0029990"/>
    <w:lvl w:ilvl="0" w:tplc="C526EDDC">
      <w:start w:val="1"/>
      <w:numFmt w:val="lowerRoman"/>
      <w:lvlText w:val="(%1)"/>
      <w:lvlJc w:val="left"/>
      <w:pPr>
        <w:ind w:left="1440" w:hanging="10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4E4045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03958C7"/>
    <w:multiLevelType w:val="hybridMultilevel"/>
    <w:tmpl w:val="7654E9AC"/>
    <w:lvl w:ilvl="0" w:tplc="B9707E30">
      <w:start w:val="1"/>
      <w:numFmt w:val="decimal"/>
      <w:lvlText w:val="(%1)"/>
      <w:lvlJc w:val="left"/>
      <w:pPr>
        <w:ind w:left="408" w:hanging="360"/>
      </w:pPr>
      <w:rPr>
        <w:rFonts w:hint="default"/>
      </w:rPr>
    </w:lvl>
    <w:lvl w:ilvl="1" w:tplc="08160019" w:tentative="1">
      <w:start w:val="1"/>
      <w:numFmt w:val="lowerLetter"/>
      <w:lvlText w:val="%2."/>
      <w:lvlJc w:val="left"/>
      <w:pPr>
        <w:ind w:left="1128" w:hanging="360"/>
      </w:pPr>
    </w:lvl>
    <w:lvl w:ilvl="2" w:tplc="0816001B" w:tentative="1">
      <w:start w:val="1"/>
      <w:numFmt w:val="lowerRoman"/>
      <w:lvlText w:val="%3."/>
      <w:lvlJc w:val="right"/>
      <w:pPr>
        <w:ind w:left="1848" w:hanging="180"/>
      </w:pPr>
    </w:lvl>
    <w:lvl w:ilvl="3" w:tplc="0816000F" w:tentative="1">
      <w:start w:val="1"/>
      <w:numFmt w:val="decimal"/>
      <w:lvlText w:val="%4."/>
      <w:lvlJc w:val="left"/>
      <w:pPr>
        <w:ind w:left="2568" w:hanging="360"/>
      </w:pPr>
    </w:lvl>
    <w:lvl w:ilvl="4" w:tplc="08160019" w:tentative="1">
      <w:start w:val="1"/>
      <w:numFmt w:val="lowerLetter"/>
      <w:lvlText w:val="%5."/>
      <w:lvlJc w:val="left"/>
      <w:pPr>
        <w:ind w:left="3288" w:hanging="360"/>
      </w:pPr>
    </w:lvl>
    <w:lvl w:ilvl="5" w:tplc="0816001B" w:tentative="1">
      <w:start w:val="1"/>
      <w:numFmt w:val="lowerRoman"/>
      <w:lvlText w:val="%6."/>
      <w:lvlJc w:val="right"/>
      <w:pPr>
        <w:ind w:left="4008" w:hanging="180"/>
      </w:pPr>
    </w:lvl>
    <w:lvl w:ilvl="6" w:tplc="0816000F" w:tentative="1">
      <w:start w:val="1"/>
      <w:numFmt w:val="decimal"/>
      <w:lvlText w:val="%7."/>
      <w:lvlJc w:val="left"/>
      <w:pPr>
        <w:ind w:left="4728" w:hanging="360"/>
      </w:pPr>
    </w:lvl>
    <w:lvl w:ilvl="7" w:tplc="08160019" w:tentative="1">
      <w:start w:val="1"/>
      <w:numFmt w:val="lowerLetter"/>
      <w:lvlText w:val="%8."/>
      <w:lvlJc w:val="left"/>
      <w:pPr>
        <w:ind w:left="5448" w:hanging="360"/>
      </w:pPr>
    </w:lvl>
    <w:lvl w:ilvl="8" w:tplc="0816001B" w:tentative="1">
      <w:start w:val="1"/>
      <w:numFmt w:val="lowerRoman"/>
      <w:lvlText w:val="%9."/>
      <w:lvlJc w:val="right"/>
      <w:pPr>
        <w:ind w:left="6168" w:hanging="180"/>
      </w:pPr>
    </w:lvl>
  </w:abstractNum>
  <w:abstractNum w:abstractNumId="15" w15:restartNumberingAfterBreak="0">
    <w:nsid w:val="51C71204"/>
    <w:multiLevelType w:val="multilevel"/>
    <w:tmpl w:val="4E98A5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923C46"/>
    <w:multiLevelType w:val="multilevel"/>
    <w:tmpl w:val="943651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A565735"/>
    <w:multiLevelType w:val="hybridMultilevel"/>
    <w:tmpl w:val="D06A22E6"/>
    <w:lvl w:ilvl="0" w:tplc="08160013">
      <w:start w:val="1"/>
      <w:numFmt w:val="upperRoman"/>
      <w:lvlText w:val="%1."/>
      <w:lvlJc w:val="right"/>
      <w:pPr>
        <w:ind w:left="1186" w:hanging="4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604925D1"/>
    <w:multiLevelType w:val="multilevel"/>
    <w:tmpl w:val="42B485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D2C717C"/>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71115916"/>
    <w:multiLevelType w:val="hybridMultilevel"/>
    <w:tmpl w:val="5D6EAE30"/>
    <w:lvl w:ilvl="0" w:tplc="0BB8F6E6">
      <w:start w:val="1"/>
      <w:numFmt w:val="decimal"/>
      <w:lvlText w:val="(%1)"/>
      <w:lvlJc w:val="left"/>
      <w:pPr>
        <w:ind w:left="1425" w:hanging="360"/>
      </w:pPr>
      <w:rPr>
        <w:rFonts w:hint="default"/>
      </w:rPr>
    </w:lvl>
    <w:lvl w:ilvl="1" w:tplc="08160019" w:tentative="1">
      <w:start w:val="1"/>
      <w:numFmt w:val="lowerLetter"/>
      <w:lvlText w:val="%2."/>
      <w:lvlJc w:val="left"/>
      <w:pPr>
        <w:ind w:left="2145" w:hanging="360"/>
      </w:pPr>
    </w:lvl>
    <w:lvl w:ilvl="2" w:tplc="0816001B" w:tentative="1">
      <w:start w:val="1"/>
      <w:numFmt w:val="lowerRoman"/>
      <w:lvlText w:val="%3."/>
      <w:lvlJc w:val="right"/>
      <w:pPr>
        <w:ind w:left="2865" w:hanging="180"/>
      </w:pPr>
    </w:lvl>
    <w:lvl w:ilvl="3" w:tplc="0816000F" w:tentative="1">
      <w:start w:val="1"/>
      <w:numFmt w:val="decimal"/>
      <w:lvlText w:val="%4."/>
      <w:lvlJc w:val="left"/>
      <w:pPr>
        <w:ind w:left="3585" w:hanging="360"/>
      </w:pPr>
    </w:lvl>
    <w:lvl w:ilvl="4" w:tplc="08160019" w:tentative="1">
      <w:start w:val="1"/>
      <w:numFmt w:val="lowerLetter"/>
      <w:lvlText w:val="%5."/>
      <w:lvlJc w:val="left"/>
      <w:pPr>
        <w:ind w:left="4305" w:hanging="360"/>
      </w:pPr>
    </w:lvl>
    <w:lvl w:ilvl="5" w:tplc="0816001B" w:tentative="1">
      <w:start w:val="1"/>
      <w:numFmt w:val="lowerRoman"/>
      <w:lvlText w:val="%6."/>
      <w:lvlJc w:val="right"/>
      <w:pPr>
        <w:ind w:left="5025" w:hanging="180"/>
      </w:pPr>
    </w:lvl>
    <w:lvl w:ilvl="6" w:tplc="0816000F" w:tentative="1">
      <w:start w:val="1"/>
      <w:numFmt w:val="decimal"/>
      <w:lvlText w:val="%7."/>
      <w:lvlJc w:val="left"/>
      <w:pPr>
        <w:ind w:left="5745" w:hanging="360"/>
      </w:pPr>
    </w:lvl>
    <w:lvl w:ilvl="7" w:tplc="08160019" w:tentative="1">
      <w:start w:val="1"/>
      <w:numFmt w:val="lowerLetter"/>
      <w:lvlText w:val="%8."/>
      <w:lvlJc w:val="left"/>
      <w:pPr>
        <w:ind w:left="6465" w:hanging="360"/>
      </w:pPr>
    </w:lvl>
    <w:lvl w:ilvl="8" w:tplc="0816001B" w:tentative="1">
      <w:start w:val="1"/>
      <w:numFmt w:val="lowerRoman"/>
      <w:lvlText w:val="%9."/>
      <w:lvlJc w:val="right"/>
      <w:pPr>
        <w:ind w:left="7185" w:hanging="180"/>
      </w:pPr>
    </w:lvl>
  </w:abstractNum>
  <w:abstractNum w:abstractNumId="21" w15:restartNumberingAfterBreak="0">
    <w:nsid w:val="768E6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0"/>
  </w:num>
  <w:num w:numId="3">
    <w:abstractNumId w:val="11"/>
  </w:num>
  <w:num w:numId="4">
    <w:abstractNumId w:val="21"/>
  </w:num>
  <w:num w:numId="5">
    <w:abstractNumId w:val="21"/>
    <w:lvlOverride w:ilvl="0">
      <w:startOverride w:val="1"/>
    </w:lvlOverride>
  </w:num>
  <w:num w:numId="6">
    <w:abstractNumId w:val="21"/>
    <w:lvlOverride w:ilvl="0">
      <w:startOverride w:val="1"/>
    </w:lvlOverride>
  </w:num>
  <w:num w:numId="7">
    <w:abstractNumId w:val="21"/>
    <w:lvlOverride w:ilvl="0">
      <w:startOverride w:val="1"/>
    </w:lvlOverride>
  </w:num>
  <w:num w:numId="8">
    <w:abstractNumId w:val="21"/>
    <w:lvlOverride w:ilvl="0">
      <w:startOverride w:val="1"/>
    </w:lvlOverride>
  </w:num>
  <w:num w:numId="9">
    <w:abstractNumId w:val="21"/>
    <w:lvlOverride w:ilvl="0">
      <w:startOverride w:val="1"/>
    </w:lvlOverride>
  </w:num>
  <w:num w:numId="10">
    <w:abstractNumId w:val="21"/>
    <w:lvlOverride w:ilvl="0">
      <w:startOverride w:val="1"/>
    </w:lvlOverride>
  </w:num>
  <w:num w:numId="11">
    <w:abstractNumId w:val="21"/>
    <w:lvlOverride w:ilvl="0">
      <w:startOverride w:val="1"/>
    </w:lvlOverride>
  </w:num>
  <w:num w:numId="12">
    <w:abstractNumId w:val="21"/>
    <w:lvlOverride w:ilvl="0">
      <w:startOverride w:val="1"/>
    </w:lvlOverride>
  </w:num>
  <w:num w:numId="13">
    <w:abstractNumId w:val="15"/>
  </w:num>
  <w:num w:numId="14">
    <w:abstractNumId w:val="16"/>
  </w:num>
  <w:num w:numId="15">
    <w:abstractNumId w:val="13"/>
  </w:num>
  <w:num w:numId="16">
    <w:abstractNumId w:val="18"/>
  </w:num>
  <w:num w:numId="17">
    <w:abstractNumId w:val="6"/>
  </w:num>
  <w:num w:numId="18">
    <w:abstractNumId w:val="9"/>
  </w:num>
  <w:num w:numId="19">
    <w:abstractNumId w:val="19"/>
  </w:num>
  <w:num w:numId="20">
    <w:abstractNumId w:val="6"/>
  </w:num>
  <w:num w:numId="21">
    <w:abstractNumId w:val="12"/>
  </w:num>
  <w:num w:numId="22">
    <w:abstractNumId w:val="3"/>
  </w:num>
  <w:num w:numId="23">
    <w:abstractNumId w:val="6"/>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num>
  <w:num w:numId="29">
    <w:abstractNumId w:val="2"/>
  </w:num>
  <w:num w:numId="30">
    <w:abstractNumId w:val="14"/>
  </w:num>
  <w:num w:numId="31">
    <w:abstractNumId w:val="5"/>
  </w:num>
  <w:num w:numId="32">
    <w:abstractNumId w:val="20"/>
  </w:num>
  <w:num w:numId="33">
    <w:abstractNumId w:val="4"/>
  </w:num>
  <w:num w:numId="34">
    <w:abstractNumId w:val="7"/>
  </w:num>
  <w:num w:numId="35">
    <w:abstractNumId w:val="17"/>
  </w:num>
  <w:num w:numId="36">
    <w:abstractNumId w:val="1"/>
  </w:num>
  <w:num w:numId="37">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é Filipe Nunes França dos Santos">
    <w15:presenceInfo w15:providerId="None" w15:userId="José Filipe Nunes França dos Sant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67B"/>
    <w:rsid w:val="00001B0E"/>
    <w:rsid w:val="0000327B"/>
    <w:rsid w:val="000066D8"/>
    <w:rsid w:val="00017988"/>
    <w:rsid w:val="000214D7"/>
    <w:rsid w:val="000270C7"/>
    <w:rsid w:val="0003506E"/>
    <w:rsid w:val="00037818"/>
    <w:rsid w:val="00045FDA"/>
    <w:rsid w:val="00057B0F"/>
    <w:rsid w:val="00066391"/>
    <w:rsid w:val="00071E30"/>
    <w:rsid w:val="000721DB"/>
    <w:rsid w:val="00075A62"/>
    <w:rsid w:val="00083D94"/>
    <w:rsid w:val="0008705E"/>
    <w:rsid w:val="00087932"/>
    <w:rsid w:val="00090469"/>
    <w:rsid w:val="00093FEC"/>
    <w:rsid w:val="00095E0C"/>
    <w:rsid w:val="000A1001"/>
    <w:rsid w:val="000A29F1"/>
    <w:rsid w:val="000A5250"/>
    <w:rsid w:val="000B15C8"/>
    <w:rsid w:val="000B2909"/>
    <w:rsid w:val="000B30F9"/>
    <w:rsid w:val="000B719B"/>
    <w:rsid w:val="000C1AEE"/>
    <w:rsid w:val="000D4764"/>
    <w:rsid w:val="000D50D7"/>
    <w:rsid w:val="000D58BD"/>
    <w:rsid w:val="000D64CB"/>
    <w:rsid w:val="000E5AAA"/>
    <w:rsid w:val="000F5CB4"/>
    <w:rsid w:val="00100265"/>
    <w:rsid w:val="00104620"/>
    <w:rsid w:val="0010709E"/>
    <w:rsid w:val="00117E16"/>
    <w:rsid w:val="00124FF6"/>
    <w:rsid w:val="00125DF0"/>
    <w:rsid w:val="0013044E"/>
    <w:rsid w:val="00130733"/>
    <w:rsid w:val="00140A95"/>
    <w:rsid w:val="00140DD8"/>
    <w:rsid w:val="00141908"/>
    <w:rsid w:val="00141D84"/>
    <w:rsid w:val="0014686F"/>
    <w:rsid w:val="001547DB"/>
    <w:rsid w:val="00157296"/>
    <w:rsid w:val="0016074D"/>
    <w:rsid w:val="0016465B"/>
    <w:rsid w:val="001648CD"/>
    <w:rsid w:val="00173901"/>
    <w:rsid w:val="001750F9"/>
    <w:rsid w:val="00181424"/>
    <w:rsid w:val="0018315F"/>
    <w:rsid w:val="001851E0"/>
    <w:rsid w:val="00186369"/>
    <w:rsid w:val="0019060D"/>
    <w:rsid w:val="00193814"/>
    <w:rsid w:val="00195106"/>
    <w:rsid w:val="001A3E22"/>
    <w:rsid w:val="001B00F1"/>
    <w:rsid w:val="001B0633"/>
    <w:rsid w:val="001B2876"/>
    <w:rsid w:val="001B3AFF"/>
    <w:rsid w:val="001C1FA1"/>
    <w:rsid w:val="001C212B"/>
    <w:rsid w:val="001C394B"/>
    <w:rsid w:val="001C48D2"/>
    <w:rsid w:val="001D007D"/>
    <w:rsid w:val="001D1567"/>
    <w:rsid w:val="001D2F60"/>
    <w:rsid w:val="001D3419"/>
    <w:rsid w:val="001E073F"/>
    <w:rsid w:val="001E161B"/>
    <w:rsid w:val="001E6C46"/>
    <w:rsid w:val="001F07CF"/>
    <w:rsid w:val="001F4D0A"/>
    <w:rsid w:val="00201EC0"/>
    <w:rsid w:val="00203989"/>
    <w:rsid w:val="002112DD"/>
    <w:rsid w:val="002123F7"/>
    <w:rsid w:val="00213AF4"/>
    <w:rsid w:val="00222254"/>
    <w:rsid w:val="0022357A"/>
    <w:rsid w:val="00226BFA"/>
    <w:rsid w:val="0023344D"/>
    <w:rsid w:val="00233D8D"/>
    <w:rsid w:val="00235B1E"/>
    <w:rsid w:val="00236FC0"/>
    <w:rsid w:val="00240DAE"/>
    <w:rsid w:val="00243B83"/>
    <w:rsid w:val="00245EBD"/>
    <w:rsid w:val="00251EE0"/>
    <w:rsid w:val="00260824"/>
    <w:rsid w:val="0026518C"/>
    <w:rsid w:val="00267B78"/>
    <w:rsid w:val="00270E62"/>
    <w:rsid w:val="0027101E"/>
    <w:rsid w:val="0027173D"/>
    <w:rsid w:val="0027330E"/>
    <w:rsid w:val="00274FB0"/>
    <w:rsid w:val="00277AC5"/>
    <w:rsid w:val="00281B8A"/>
    <w:rsid w:val="00291D03"/>
    <w:rsid w:val="00297503"/>
    <w:rsid w:val="002A1A07"/>
    <w:rsid w:val="002A472D"/>
    <w:rsid w:val="002A5025"/>
    <w:rsid w:val="002B6EEB"/>
    <w:rsid w:val="002C49AC"/>
    <w:rsid w:val="002C5595"/>
    <w:rsid w:val="002C7A5E"/>
    <w:rsid w:val="002D0752"/>
    <w:rsid w:val="002D3844"/>
    <w:rsid w:val="002D5714"/>
    <w:rsid w:val="002E606E"/>
    <w:rsid w:val="002E69D4"/>
    <w:rsid w:val="002E6CE6"/>
    <w:rsid w:val="002E7BD2"/>
    <w:rsid w:val="002F0C8C"/>
    <w:rsid w:val="002F43DF"/>
    <w:rsid w:val="00301590"/>
    <w:rsid w:val="003023E2"/>
    <w:rsid w:val="00313669"/>
    <w:rsid w:val="003164BB"/>
    <w:rsid w:val="003165F6"/>
    <w:rsid w:val="00316B4E"/>
    <w:rsid w:val="00320226"/>
    <w:rsid w:val="003232D4"/>
    <w:rsid w:val="003327B7"/>
    <w:rsid w:val="00336476"/>
    <w:rsid w:val="00341BCA"/>
    <w:rsid w:val="00345797"/>
    <w:rsid w:val="00345CB3"/>
    <w:rsid w:val="00347F75"/>
    <w:rsid w:val="003530DC"/>
    <w:rsid w:val="003561C9"/>
    <w:rsid w:val="00364931"/>
    <w:rsid w:val="00366E0A"/>
    <w:rsid w:val="003723D3"/>
    <w:rsid w:val="0038409F"/>
    <w:rsid w:val="003878B9"/>
    <w:rsid w:val="00392B80"/>
    <w:rsid w:val="00393ABC"/>
    <w:rsid w:val="0039436D"/>
    <w:rsid w:val="003A5BA9"/>
    <w:rsid w:val="003B216F"/>
    <w:rsid w:val="003C4A34"/>
    <w:rsid w:val="003C564D"/>
    <w:rsid w:val="003C66E9"/>
    <w:rsid w:val="003C6B0B"/>
    <w:rsid w:val="003C7528"/>
    <w:rsid w:val="003D0C9E"/>
    <w:rsid w:val="003D1D5E"/>
    <w:rsid w:val="003D3CAF"/>
    <w:rsid w:val="003E1957"/>
    <w:rsid w:val="003E2FF7"/>
    <w:rsid w:val="003F1434"/>
    <w:rsid w:val="003F4196"/>
    <w:rsid w:val="003F5246"/>
    <w:rsid w:val="003F5984"/>
    <w:rsid w:val="00400095"/>
    <w:rsid w:val="00400749"/>
    <w:rsid w:val="004012BD"/>
    <w:rsid w:val="004020E4"/>
    <w:rsid w:val="004025AF"/>
    <w:rsid w:val="00402B21"/>
    <w:rsid w:val="00404B33"/>
    <w:rsid w:val="00407F93"/>
    <w:rsid w:val="0041296C"/>
    <w:rsid w:val="00421C9E"/>
    <w:rsid w:val="00423609"/>
    <w:rsid w:val="00427FFA"/>
    <w:rsid w:val="00431AFD"/>
    <w:rsid w:val="00434822"/>
    <w:rsid w:val="004353C8"/>
    <w:rsid w:val="00437C50"/>
    <w:rsid w:val="004455A1"/>
    <w:rsid w:val="00451894"/>
    <w:rsid w:val="00451BE1"/>
    <w:rsid w:val="00471D17"/>
    <w:rsid w:val="004756FE"/>
    <w:rsid w:val="00476D6A"/>
    <w:rsid w:val="004800F6"/>
    <w:rsid w:val="004803ED"/>
    <w:rsid w:val="00480473"/>
    <w:rsid w:val="00483DF3"/>
    <w:rsid w:val="00486A54"/>
    <w:rsid w:val="00490C5D"/>
    <w:rsid w:val="0049582E"/>
    <w:rsid w:val="0049714C"/>
    <w:rsid w:val="004A27C9"/>
    <w:rsid w:val="004A3D7A"/>
    <w:rsid w:val="004A42DE"/>
    <w:rsid w:val="004A4C3D"/>
    <w:rsid w:val="004B696A"/>
    <w:rsid w:val="004C7446"/>
    <w:rsid w:val="004D02B0"/>
    <w:rsid w:val="004D29FB"/>
    <w:rsid w:val="004D2B89"/>
    <w:rsid w:val="004D58BE"/>
    <w:rsid w:val="004D6AED"/>
    <w:rsid w:val="004D6E68"/>
    <w:rsid w:val="004F4901"/>
    <w:rsid w:val="00500720"/>
    <w:rsid w:val="00510115"/>
    <w:rsid w:val="0051099A"/>
    <w:rsid w:val="0051179F"/>
    <w:rsid w:val="00511A4A"/>
    <w:rsid w:val="00514932"/>
    <w:rsid w:val="0051530E"/>
    <w:rsid w:val="0052541C"/>
    <w:rsid w:val="00532136"/>
    <w:rsid w:val="00533BC7"/>
    <w:rsid w:val="00535149"/>
    <w:rsid w:val="005439C3"/>
    <w:rsid w:val="00545E95"/>
    <w:rsid w:val="00546402"/>
    <w:rsid w:val="00551D01"/>
    <w:rsid w:val="00555406"/>
    <w:rsid w:val="0055589E"/>
    <w:rsid w:val="00556B15"/>
    <w:rsid w:val="00562366"/>
    <w:rsid w:val="00572089"/>
    <w:rsid w:val="005723CD"/>
    <w:rsid w:val="005826C9"/>
    <w:rsid w:val="00584A22"/>
    <w:rsid w:val="00584E1A"/>
    <w:rsid w:val="005A0B7C"/>
    <w:rsid w:val="005B077B"/>
    <w:rsid w:val="005B1EC1"/>
    <w:rsid w:val="005B391B"/>
    <w:rsid w:val="005B4623"/>
    <w:rsid w:val="005B6F2A"/>
    <w:rsid w:val="005C1CA1"/>
    <w:rsid w:val="005C2E50"/>
    <w:rsid w:val="005C3FC6"/>
    <w:rsid w:val="005C6F0F"/>
    <w:rsid w:val="005C76E3"/>
    <w:rsid w:val="005D050F"/>
    <w:rsid w:val="005D1195"/>
    <w:rsid w:val="005E44CB"/>
    <w:rsid w:val="005E50B9"/>
    <w:rsid w:val="005F1EED"/>
    <w:rsid w:val="0060036F"/>
    <w:rsid w:val="00600DF1"/>
    <w:rsid w:val="00620198"/>
    <w:rsid w:val="00626030"/>
    <w:rsid w:val="0062640D"/>
    <w:rsid w:val="0062696E"/>
    <w:rsid w:val="0062764D"/>
    <w:rsid w:val="00631C09"/>
    <w:rsid w:val="00633AB7"/>
    <w:rsid w:val="00633EDD"/>
    <w:rsid w:val="00633FF7"/>
    <w:rsid w:val="00634A01"/>
    <w:rsid w:val="00645203"/>
    <w:rsid w:val="00645899"/>
    <w:rsid w:val="00651E87"/>
    <w:rsid w:val="00652B72"/>
    <w:rsid w:val="00660A2E"/>
    <w:rsid w:val="00661013"/>
    <w:rsid w:val="00663459"/>
    <w:rsid w:val="00663DD6"/>
    <w:rsid w:val="0066660A"/>
    <w:rsid w:val="006703F5"/>
    <w:rsid w:val="00680228"/>
    <w:rsid w:val="00687B27"/>
    <w:rsid w:val="0069036A"/>
    <w:rsid w:val="006915FB"/>
    <w:rsid w:val="00693CDB"/>
    <w:rsid w:val="00695E6B"/>
    <w:rsid w:val="0069642D"/>
    <w:rsid w:val="006A119A"/>
    <w:rsid w:val="006A27F1"/>
    <w:rsid w:val="006A4F61"/>
    <w:rsid w:val="006A7119"/>
    <w:rsid w:val="006A7C09"/>
    <w:rsid w:val="006B17D6"/>
    <w:rsid w:val="006B1A0E"/>
    <w:rsid w:val="006B5EFF"/>
    <w:rsid w:val="006B794F"/>
    <w:rsid w:val="006C15FB"/>
    <w:rsid w:val="006C270E"/>
    <w:rsid w:val="006D3D86"/>
    <w:rsid w:val="006D4DE6"/>
    <w:rsid w:val="006D57AE"/>
    <w:rsid w:val="006D7741"/>
    <w:rsid w:val="006E09F6"/>
    <w:rsid w:val="006E164F"/>
    <w:rsid w:val="006F1688"/>
    <w:rsid w:val="006F5C7F"/>
    <w:rsid w:val="006F7270"/>
    <w:rsid w:val="00700E7A"/>
    <w:rsid w:val="007156EE"/>
    <w:rsid w:val="00721451"/>
    <w:rsid w:val="00721574"/>
    <w:rsid w:val="00721627"/>
    <w:rsid w:val="007250DB"/>
    <w:rsid w:val="007317FB"/>
    <w:rsid w:val="007326CE"/>
    <w:rsid w:val="0073493B"/>
    <w:rsid w:val="007371C8"/>
    <w:rsid w:val="007505EC"/>
    <w:rsid w:val="00753CAE"/>
    <w:rsid w:val="007631CB"/>
    <w:rsid w:val="00777AB7"/>
    <w:rsid w:val="00783090"/>
    <w:rsid w:val="00783C12"/>
    <w:rsid w:val="00786F92"/>
    <w:rsid w:val="007876B0"/>
    <w:rsid w:val="007921D7"/>
    <w:rsid w:val="0079286A"/>
    <w:rsid w:val="00795337"/>
    <w:rsid w:val="00795C79"/>
    <w:rsid w:val="00797D6D"/>
    <w:rsid w:val="007A3423"/>
    <w:rsid w:val="007A4AE8"/>
    <w:rsid w:val="007A5983"/>
    <w:rsid w:val="007A7815"/>
    <w:rsid w:val="007B1AE4"/>
    <w:rsid w:val="007B2FA7"/>
    <w:rsid w:val="007B55EA"/>
    <w:rsid w:val="007C002E"/>
    <w:rsid w:val="007D311C"/>
    <w:rsid w:val="007D65FE"/>
    <w:rsid w:val="007D6A1A"/>
    <w:rsid w:val="007E349C"/>
    <w:rsid w:val="007E4FC3"/>
    <w:rsid w:val="007E558F"/>
    <w:rsid w:val="007F5044"/>
    <w:rsid w:val="00800929"/>
    <w:rsid w:val="008035A3"/>
    <w:rsid w:val="00811EBF"/>
    <w:rsid w:val="00815795"/>
    <w:rsid w:val="00815A37"/>
    <w:rsid w:val="00816576"/>
    <w:rsid w:val="00817F65"/>
    <w:rsid w:val="00824D5C"/>
    <w:rsid w:val="00832888"/>
    <w:rsid w:val="00832A6C"/>
    <w:rsid w:val="00840901"/>
    <w:rsid w:val="008467E2"/>
    <w:rsid w:val="00850CEF"/>
    <w:rsid w:val="0085440B"/>
    <w:rsid w:val="00854DB5"/>
    <w:rsid w:val="008706CA"/>
    <w:rsid w:val="008761B2"/>
    <w:rsid w:val="00881E44"/>
    <w:rsid w:val="00883B4D"/>
    <w:rsid w:val="008915FB"/>
    <w:rsid w:val="00891B2B"/>
    <w:rsid w:val="00892DF3"/>
    <w:rsid w:val="00893202"/>
    <w:rsid w:val="008940DF"/>
    <w:rsid w:val="008A09F5"/>
    <w:rsid w:val="008A36D2"/>
    <w:rsid w:val="008A3F42"/>
    <w:rsid w:val="008A4A80"/>
    <w:rsid w:val="008B3404"/>
    <w:rsid w:val="008B4D79"/>
    <w:rsid w:val="008C1C54"/>
    <w:rsid w:val="008C208B"/>
    <w:rsid w:val="008C2F89"/>
    <w:rsid w:val="008C3E85"/>
    <w:rsid w:val="008C3FD0"/>
    <w:rsid w:val="008C7F84"/>
    <w:rsid w:val="008D049E"/>
    <w:rsid w:val="008D54BF"/>
    <w:rsid w:val="008E0B11"/>
    <w:rsid w:val="008E0DFD"/>
    <w:rsid w:val="008E122C"/>
    <w:rsid w:val="008E7AE1"/>
    <w:rsid w:val="008F0170"/>
    <w:rsid w:val="008F12CA"/>
    <w:rsid w:val="008F1C0B"/>
    <w:rsid w:val="008F5F3F"/>
    <w:rsid w:val="00911027"/>
    <w:rsid w:val="00913EB0"/>
    <w:rsid w:val="00921689"/>
    <w:rsid w:val="009220E8"/>
    <w:rsid w:val="0092404A"/>
    <w:rsid w:val="00926563"/>
    <w:rsid w:val="009311AD"/>
    <w:rsid w:val="00942988"/>
    <w:rsid w:val="00946A8B"/>
    <w:rsid w:val="00960302"/>
    <w:rsid w:val="00960FAD"/>
    <w:rsid w:val="0096774D"/>
    <w:rsid w:val="00971104"/>
    <w:rsid w:val="009715AA"/>
    <w:rsid w:val="00971AC2"/>
    <w:rsid w:val="0098057D"/>
    <w:rsid w:val="009840AD"/>
    <w:rsid w:val="0099093B"/>
    <w:rsid w:val="00993F9F"/>
    <w:rsid w:val="00995F9C"/>
    <w:rsid w:val="009A41BD"/>
    <w:rsid w:val="009B0D42"/>
    <w:rsid w:val="009B245B"/>
    <w:rsid w:val="009B7D16"/>
    <w:rsid w:val="009C17D1"/>
    <w:rsid w:val="009C2740"/>
    <w:rsid w:val="009C3E0D"/>
    <w:rsid w:val="009D7F0C"/>
    <w:rsid w:val="009E61BF"/>
    <w:rsid w:val="009E62D3"/>
    <w:rsid w:val="009F2DC8"/>
    <w:rsid w:val="009F5247"/>
    <w:rsid w:val="009F586B"/>
    <w:rsid w:val="00A02FFE"/>
    <w:rsid w:val="00A03D19"/>
    <w:rsid w:val="00A05EFF"/>
    <w:rsid w:val="00A07739"/>
    <w:rsid w:val="00A14E0F"/>
    <w:rsid w:val="00A22E02"/>
    <w:rsid w:val="00A2344F"/>
    <w:rsid w:val="00A25FF2"/>
    <w:rsid w:val="00A26C44"/>
    <w:rsid w:val="00A2733F"/>
    <w:rsid w:val="00A27CC9"/>
    <w:rsid w:val="00A32010"/>
    <w:rsid w:val="00A3383D"/>
    <w:rsid w:val="00A36AD1"/>
    <w:rsid w:val="00A3792A"/>
    <w:rsid w:val="00A45063"/>
    <w:rsid w:val="00A456A4"/>
    <w:rsid w:val="00A57D20"/>
    <w:rsid w:val="00A60A35"/>
    <w:rsid w:val="00A61EDB"/>
    <w:rsid w:val="00A6657D"/>
    <w:rsid w:val="00A71525"/>
    <w:rsid w:val="00A71D07"/>
    <w:rsid w:val="00A74614"/>
    <w:rsid w:val="00A76739"/>
    <w:rsid w:val="00A76F5F"/>
    <w:rsid w:val="00A81F6D"/>
    <w:rsid w:val="00A901D4"/>
    <w:rsid w:val="00A97B9E"/>
    <w:rsid w:val="00AA572E"/>
    <w:rsid w:val="00AB0529"/>
    <w:rsid w:val="00AB18E7"/>
    <w:rsid w:val="00AB7BCB"/>
    <w:rsid w:val="00AC0B4E"/>
    <w:rsid w:val="00AC786D"/>
    <w:rsid w:val="00AD046D"/>
    <w:rsid w:val="00AE0D67"/>
    <w:rsid w:val="00AE0F0F"/>
    <w:rsid w:val="00AE5623"/>
    <w:rsid w:val="00AE5E9C"/>
    <w:rsid w:val="00AF05EC"/>
    <w:rsid w:val="00AF4DFB"/>
    <w:rsid w:val="00AF5443"/>
    <w:rsid w:val="00B0004A"/>
    <w:rsid w:val="00B01B61"/>
    <w:rsid w:val="00B02D47"/>
    <w:rsid w:val="00B03A3A"/>
    <w:rsid w:val="00B04FC5"/>
    <w:rsid w:val="00B06F1D"/>
    <w:rsid w:val="00B119F0"/>
    <w:rsid w:val="00B13375"/>
    <w:rsid w:val="00B16C9D"/>
    <w:rsid w:val="00B21B23"/>
    <w:rsid w:val="00B25A34"/>
    <w:rsid w:val="00B31105"/>
    <w:rsid w:val="00B327CC"/>
    <w:rsid w:val="00B33680"/>
    <w:rsid w:val="00B3732A"/>
    <w:rsid w:val="00B37CE9"/>
    <w:rsid w:val="00B47D3D"/>
    <w:rsid w:val="00B50718"/>
    <w:rsid w:val="00B507BF"/>
    <w:rsid w:val="00B5228C"/>
    <w:rsid w:val="00B557D8"/>
    <w:rsid w:val="00B569C5"/>
    <w:rsid w:val="00B666E2"/>
    <w:rsid w:val="00B73562"/>
    <w:rsid w:val="00B73973"/>
    <w:rsid w:val="00B75A88"/>
    <w:rsid w:val="00B8356C"/>
    <w:rsid w:val="00B83B1C"/>
    <w:rsid w:val="00B84315"/>
    <w:rsid w:val="00B863B0"/>
    <w:rsid w:val="00B90E03"/>
    <w:rsid w:val="00B94837"/>
    <w:rsid w:val="00B953C7"/>
    <w:rsid w:val="00BA223D"/>
    <w:rsid w:val="00BA478F"/>
    <w:rsid w:val="00BA5EE3"/>
    <w:rsid w:val="00BA73F8"/>
    <w:rsid w:val="00BB2B88"/>
    <w:rsid w:val="00BB2B89"/>
    <w:rsid w:val="00BC1012"/>
    <w:rsid w:val="00BC1BE0"/>
    <w:rsid w:val="00BC7644"/>
    <w:rsid w:val="00BD5060"/>
    <w:rsid w:val="00BE2D8C"/>
    <w:rsid w:val="00BF58D5"/>
    <w:rsid w:val="00C00780"/>
    <w:rsid w:val="00C05675"/>
    <w:rsid w:val="00C059DE"/>
    <w:rsid w:val="00C06772"/>
    <w:rsid w:val="00C07378"/>
    <w:rsid w:val="00C27F97"/>
    <w:rsid w:val="00C34B31"/>
    <w:rsid w:val="00C3573A"/>
    <w:rsid w:val="00C35EC4"/>
    <w:rsid w:val="00C372C6"/>
    <w:rsid w:val="00C42722"/>
    <w:rsid w:val="00C4376B"/>
    <w:rsid w:val="00C458D0"/>
    <w:rsid w:val="00C473ED"/>
    <w:rsid w:val="00C5352E"/>
    <w:rsid w:val="00C54C6F"/>
    <w:rsid w:val="00C55F90"/>
    <w:rsid w:val="00C56154"/>
    <w:rsid w:val="00C56DEC"/>
    <w:rsid w:val="00C575DC"/>
    <w:rsid w:val="00C607E5"/>
    <w:rsid w:val="00C62402"/>
    <w:rsid w:val="00C63D18"/>
    <w:rsid w:val="00C73151"/>
    <w:rsid w:val="00C82EEB"/>
    <w:rsid w:val="00C8501A"/>
    <w:rsid w:val="00C85EE8"/>
    <w:rsid w:val="00C87040"/>
    <w:rsid w:val="00C904E7"/>
    <w:rsid w:val="00C90DCD"/>
    <w:rsid w:val="00C91E17"/>
    <w:rsid w:val="00C96662"/>
    <w:rsid w:val="00CA12A7"/>
    <w:rsid w:val="00CA35DC"/>
    <w:rsid w:val="00CA388E"/>
    <w:rsid w:val="00CA54EF"/>
    <w:rsid w:val="00CA6FEB"/>
    <w:rsid w:val="00CB1E7A"/>
    <w:rsid w:val="00CB3750"/>
    <w:rsid w:val="00CB389B"/>
    <w:rsid w:val="00CC1129"/>
    <w:rsid w:val="00CC2BCE"/>
    <w:rsid w:val="00CC377C"/>
    <w:rsid w:val="00CC598D"/>
    <w:rsid w:val="00CC5BEE"/>
    <w:rsid w:val="00CC673A"/>
    <w:rsid w:val="00CC6CBD"/>
    <w:rsid w:val="00CC7FBA"/>
    <w:rsid w:val="00CD10A9"/>
    <w:rsid w:val="00CD2FB8"/>
    <w:rsid w:val="00CD69BC"/>
    <w:rsid w:val="00CE05F5"/>
    <w:rsid w:val="00CE2FC2"/>
    <w:rsid w:val="00CE5F4B"/>
    <w:rsid w:val="00CF27BA"/>
    <w:rsid w:val="00CF2F1B"/>
    <w:rsid w:val="00CF3B6F"/>
    <w:rsid w:val="00CF6E4A"/>
    <w:rsid w:val="00D120CE"/>
    <w:rsid w:val="00D17A2E"/>
    <w:rsid w:val="00D17B75"/>
    <w:rsid w:val="00D21D8D"/>
    <w:rsid w:val="00D2367B"/>
    <w:rsid w:val="00D24906"/>
    <w:rsid w:val="00D275C8"/>
    <w:rsid w:val="00D32C39"/>
    <w:rsid w:val="00D32CF8"/>
    <w:rsid w:val="00D37186"/>
    <w:rsid w:val="00D45CE2"/>
    <w:rsid w:val="00D53D10"/>
    <w:rsid w:val="00D61F2A"/>
    <w:rsid w:val="00D651C3"/>
    <w:rsid w:val="00D80260"/>
    <w:rsid w:val="00D80660"/>
    <w:rsid w:val="00D92E36"/>
    <w:rsid w:val="00DA1948"/>
    <w:rsid w:val="00DA6467"/>
    <w:rsid w:val="00DB3136"/>
    <w:rsid w:val="00DB48BF"/>
    <w:rsid w:val="00DB52D2"/>
    <w:rsid w:val="00DB5F74"/>
    <w:rsid w:val="00DB7F5C"/>
    <w:rsid w:val="00DC14B2"/>
    <w:rsid w:val="00DC1910"/>
    <w:rsid w:val="00DC27D0"/>
    <w:rsid w:val="00DC2811"/>
    <w:rsid w:val="00DC334A"/>
    <w:rsid w:val="00DD2C32"/>
    <w:rsid w:val="00DD2ED7"/>
    <w:rsid w:val="00DD334D"/>
    <w:rsid w:val="00DD5BB3"/>
    <w:rsid w:val="00DF1083"/>
    <w:rsid w:val="00DF7741"/>
    <w:rsid w:val="00DF7F27"/>
    <w:rsid w:val="00E0218B"/>
    <w:rsid w:val="00E02CFD"/>
    <w:rsid w:val="00E02D6A"/>
    <w:rsid w:val="00E05254"/>
    <w:rsid w:val="00E06411"/>
    <w:rsid w:val="00E0661F"/>
    <w:rsid w:val="00E14F1D"/>
    <w:rsid w:val="00E23155"/>
    <w:rsid w:val="00E24F81"/>
    <w:rsid w:val="00E315E8"/>
    <w:rsid w:val="00E33B90"/>
    <w:rsid w:val="00E4534F"/>
    <w:rsid w:val="00E5288E"/>
    <w:rsid w:val="00E55069"/>
    <w:rsid w:val="00E553F3"/>
    <w:rsid w:val="00E65513"/>
    <w:rsid w:val="00E70B7C"/>
    <w:rsid w:val="00E72C09"/>
    <w:rsid w:val="00E75083"/>
    <w:rsid w:val="00E76036"/>
    <w:rsid w:val="00E7640E"/>
    <w:rsid w:val="00E87F3F"/>
    <w:rsid w:val="00E9289C"/>
    <w:rsid w:val="00E95DA7"/>
    <w:rsid w:val="00EA4A44"/>
    <w:rsid w:val="00EA4DD8"/>
    <w:rsid w:val="00EB454F"/>
    <w:rsid w:val="00EB6478"/>
    <w:rsid w:val="00EC11B1"/>
    <w:rsid w:val="00EC1230"/>
    <w:rsid w:val="00ED0C58"/>
    <w:rsid w:val="00ED0FBC"/>
    <w:rsid w:val="00ED393A"/>
    <w:rsid w:val="00ED5C69"/>
    <w:rsid w:val="00EE2C12"/>
    <w:rsid w:val="00EE4490"/>
    <w:rsid w:val="00EE55C5"/>
    <w:rsid w:val="00EE77C3"/>
    <w:rsid w:val="00EE7E8B"/>
    <w:rsid w:val="00EF17FB"/>
    <w:rsid w:val="00EF3306"/>
    <w:rsid w:val="00EF7226"/>
    <w:rsid w:val="00F04796"/>
    <w:rsid w:val="00F06192"/>
    <w:rsid w:val="00F071B1"/>
    <w:rsid w:val="00F073C5"/>
    <w:rsid w:val="00F1314C"/>
    <w:rsid w:val="00F22461"/>
    <w:rsid w:val="00F236B2"/>
    <w:rsid w:val="00F302FF"/>
    <w:rsid w:val="00F30C4C"/>
    <w:rsid w:val="00F3379C"/>
    <w:rsid w:val="00F34F96"/>
    <w:rsid w:val="00F428F1"/>
    <w:rsid w:val="00F45DA0"/>
    <w:rsid w:val="00F5450F"/>
    <w:rsid w:val="00F56BC7"/>
    <w:rsid w:val="00F57823"/>
    <w:rsid w:val="00F71291"/>
    <w:rsid w:val="00F7345E"/>
    <w:rsid w:val="00F7438A"/>
    <w:rsid w:val="00F74AD9"/>
    <w:rsid w:val="00F74DE0"/>
    <w:rsid w:val="00F765E5"/>
    <w:rsid w:val="00F77193"/>
    <w:rsid w:val="00F80E3A"/>
    <w:rsid w:val="00F84BC5"/>
    <w:rsid w:val="00F85C57"/>
    <w:rsid w:val="00F91FBB"/>
    <w:rsid w:val="00F93425"/>
    <w:rsid w:val="00F948A2"/>
    <w:rsid w:val="00F96379"/>
    <w:rsid w:val="00FA1CA5"/>
    <w:rsid w:val="00FA3BAB"/>
    <w:rsid w:val="00FA7BEA"/>
    <w:rsid w:val="00FB4282"/>
    <w:rsid w:val="00FB799C"/>
    <w:rsid w:val="00FC2DC1"/>
    <w:rsid w:val="00FC2EB6"/>
    <w:rsid w:val="00FC5979"/>
    <w:rsid w:val="00FD7FEC"/>
    <w:rsid w:val="00FE3D61"/>
    <w:rsid w:val="00FE7213"/>
    <w:rsid w:val="00FF1C1D"/>
    <w:rsid w:val="00FF1F31"/>
    <w:rsid w:val="00FF4AE5"/>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BEB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34F"/>
    <w:pPr>
      <w:keepNext/>
      <w:keepLines/>
      <w:numPr>
        <w:numId w:val="1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D311C"/>
    <w:pPr>
      <w:keepNext/>
      <w:keepLines/>
      <w:numPr>
        <w:ilvl w:val="1"/>
        <w:numId w:val="17"/>
      </w:numPr>
      <w:spacing w:before="40" w:after="240"/>
      <w:outlineLvl w:val="1"/>
    </w:pPr>
    <w:rPr>
      <w:rFonts w:asciiTheme="majorHAnsi" w:eastAsiaTheme="majorEastAsia" w:hAnsiTheme="majorHAnsi" w:cstheme="majorBidi"/>
      <w:i/>
      <w:color w:val="365F91" w:themeColor="accent1" w:themeShade="BF"/>
      <w:sz w:val="26"/>
      <w:szCs w:val="26"/>
    </w:rPr>
  </w:style>
  <w:style w:type="paragraph" w:styleId="Heading3">
    <w:name w:val="heading 3"/>
    <w:basedOn w:val="Normal"/>
    <w:next w:val="Normal"/>
    <w:link w:val="Heading3Char"/>
    <w:uiPriority w:val="9"/>
    <w:unhideWhenUsed/>
    <w:qFormat/>
    <w:rsid w:val="00F073C5"/>
    <w:pPr>
      <w:keepNext/>
      <w:keepLines/>
      <w:numPr>
        <w:ilvl w:val="2"/>
        <w:numId w:val="17"/>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D311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D311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D311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D311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D311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D311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67B"/>
    <w:pPr>
      <w:ind w:left="720"/>
      <w:contextualSpacing/>
    </w:pPr>
  </w:style>
  <w:style w:type="character" w:customStyle="1" w:styleId="Heading1Char">
    <w:name w:val="Heading 1 Char"/>
    <w:basedOn w:val="DefaultParagraphFont"/>
    <w:link w:val="Heading1"/>
    <w:uiPriority w:val="9"/>
    <w:rsid w:val="00E4534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D311C"/>
    <w:rPr>
      <w:rFonts w:asciiTheme="majorHAnsi" w:eastAsiaTheme="majorEastAsia" w:hAnsiTheme="majorHAnsi" w:cstheme="majorBidi"/>
      <w:i/>
      <w:color w:val="365F91" w:themeColor="accent1" w:themeShade="BF"/>
      <w:sz w:val="26"/>
      <w:szCs w:val="26"/>
    </w:rPr>
  </w:style>
  <w:style w:type="character" w:customStyle="1" w:styleId="Heading3Char">
    <w:name w:val="Heading 3 Char"/>
    <w:basedOn w:val="DefaultParagraphFont"/>
    <w:link w:val="Heading3"/>
    <w:uiPriority w:val="9"/>
    <w:rsid w:val="00F073C5"/>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F073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73C5"/>
    <w:rPr>
      <w:rFonts w:ascii="Segoe UI" w:hAnsi="Segoe UI" w:cs="Segoe UI"/>
      <w:sz w:val="18"/>
      <w:szCs w:val="18"/>
    </w:rPr>
  </w:style>
  <w:style w:type="character" w:styleId="CommentReference">
    <w:name w:val="annotation reference"/>
    <w:basedOn w:val="DefaultParagraphFont"/>
    <w:uiPriority w:val="99"/>
    <w:semiHidden/>
    <w:unhideWhenUsed/>
    <w:rsid w:val="006F1688"/>
    <w:rPr>
      <w:sz w:val="16"/>
      <w:szCs w:val="16"/>
    </w:rPr>
  </w:style>
  <w:style w:type="paragraph" w:styleId="CommentText">
    <w:name w:val="annotation text"/>
    <w:basedOn w:val="Normal"/>
    <w:link w:val="CommentTextChar"/>
    <w:uiPriority w:val="99"/>
    <w:semiHidden/>
    <w:unhideWhenUsed/>
    <w:rsid w:val="006F1688"/>
    <w:pPr>
      <w:spacing w:line="240" w:lineRule="auto"/>
    </w:pPr>
    <w:rPr>
      <w:sz w:val="20"/>
      <w:szCs w:val="20"/>
    </w:rPr>
  </w:style>
  <w:style w:type="character" w:customStyle="1" w:styleId="CommentTextChar">
    <w:name w:val="Comment Text Char"/>
    <w:basedOn w:val="DefaultParagraphFont"/>
    <w:link w:val="CommentText"/>
    <w:uiPriority w:val="99"/>
    <w:semiHidden/>
    <w:rsid w:val="006F1688"/>
    <w:rPr>
      <w:sz w:val="20"/>
      <w:szCs w:val="20"/>
    </w:rPr>
  </w:style>
  <w:style w:type="paragraph" w:styleId="CommentSubject">
    <w:name w:val="annotation subject"/>
    <w:basedOn w:val="CommentText"/>
    <w:next w:val="CommentText"/>
    <w:link w:val="CommentSubjectChar"/>
    <w:uiPriority w:val="99"/>
    <w:semiHidden/>
    <w:unhideWhenUsed/>
    <w:rsid w:val="006F1688"/>
    <w:rPr>
      <w:b/>
      <w:bCs/>
    </w:rPr>
  </w:style>
  <w:style w:type="character" w:customStyle="1" w:styleId="CommentSubjectChar">
    <w:name w:val="Comment Subject Char"/>
    <w:basedOn w:val="CommentTextChar"/>
    <w:link w:val="CommentSubject"/>
    <w:uiPriority w:val="99"/>
    <w:semiHidden/>
    <w:rsid w:val="006F1688"/>
    <w:rPr>
      <w:b/>
      <w:bCs/>
      <w:sz w:val="20"/>
      <w:szCs w:val="20"/>
    </w:rPr>
  </w:style>
  <w:style w:type="paragraph" w:styleId="Revision">
    <w:name w:val="Revision"/>
    <w:hidden/>
    <w:uiPriority w:val="99"/>
    <w:semiHidden/>
    <w:rsid w:val="006F1688"/>
    <w:pPr>
      <w:spacing w:after="0" w:line="240" w:lineRule="auto"/>
    </w:pPr>
  </w:style>
  <w:style w:type="table" w:styleId="TableGrid">
    <w:name w:val="Table Grid"/>
    <w:basedOn w:val="TableNormal"/>
    <w:uiPriority w:val="59"/>
    <w:rsid w:val="00B9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90E0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B90E03"/>
    <w:rPr>
      <w:rFonts w:asciiTheme="majorHAnsi" w:eastAsiaTheme="majorEastAsia" w:hAnsiTheme="majorHAnsi" w:cstheme="majorBidi"/>
      <w:spacing w:val="-10"/>
      <w:kern w:val="28"/>
      <w:sz w:val="56"/>
      <w:szCs w:val="56"/>
      <w:lang w:eastAsia="en-US"/>
    </w:rPr>
  </w:style>
  <w:style w:type="paragraph" w:styleId="Header">
    <w:name w:val="header"/>
    <w:basedOn w:val="Normal"/>
    <w:link w:val="HeaderChar"/>
    <w:uiPriority w:val="99"/>
    <w:unhideWhenUsed/>
    <w:rsid w:val="00364931"/>
    <w:pPr>
      <w:tabs>
        <w:tab w:val="center" w:pos="4252"/>
        <w:tab w:val="right" w:pos="8504"/>
      </w:tabs>
      <w:spacing w:after="0" w:line="240" w:lineRule="auto"/>
    </w:pPr>
  </w:style>
  <w:style w:type="character" w:customStyle="1" w:styleId="HeaderChar">
    <w:name w:val="Header Char"/>
    <w:basedOn w:val="DefaultParagraphFont"/>
    <w:link w:val="Header"/>
    <w:uiPriority w:val="99"/>
    <w:rsid w:val="00364931"/>
  </w:style>
  <w:style w:type="paragraph" w:styleId="Footer">
    <w:name w:val="footer"/>
    <w:basedOn w:val="Normal"/>
    <w:link w:val="FooterChar"/>
    <w:uiPriority w:val="99"/>
    <w:unhideWhenUsed/>
    <w:rsid w:val="00364931"/>
    <w:pPr>
      <w:tabs>
        <w:tab w:val="center" w:pos="4252"/>
        <w:tab w:val="right" w:pos="8504"/>
      </w:tabs>
      <w:spacing w:after="0" w:line="240" w:lineRule="auto"/>
    </w:pPr>
  </w:style>
  <w:style w:type="character" w:customStyle="1" w:styleId="FooterChar">
    <w:name w:val="Footer Char"/>
    <w:basedOn w:val="DefaultParagraphFont"/>
    <w:link w:val="Footer"/>
    <w:uiPriority w:val="99"/>
    <w:rsid w:val="00364931"/>
  </w:style>
  <w:style w:type="paragraph" w:styleId="TOCHeading">
    <w:name w:val="TOC Heading"/>
    <w:basedOn w:val="Heading1"/>
    <w:next w:val="Normal"/>
    <w:uiPriority w:val="39"/>
    <w:unhideWhenUsed/>
    <w:qFormat/>
    <w:rsid w:val="00E72C09"/>
    <w:pPr>
      <w:spacing w:line="259" w:lineRule="auto"/>
      <w:outlineLvl w:val="9"/>
    </w:pPr>
    <w:rPr>
      <w:lang w:val="en-US" w:eastAsia="en-US"/>
    </w:rPr>
  </w:style>
  <w:style w:type="paragraph" w:styleId="TOC1">
    <w:name w:val="toc 1"/>
    <w:basedOn w:val="Normal"/>
    <w:next w:val="Normal"/>
    <w:autoRedefine/>
    <w:uiPriority w:val="39"/>
    <w:unhideWhenUsed/>
    <w:rsid w:val="00E72C09"/>
    <w:pPr>
      <w:spacing w:after="100"/>
    </w:pPr>
  </w:style>
  <w:style w:type="paragraph" w:styleId="TOC2">
    <w:name w:val="toc 2"/>
    <w:basedOn w:val="Normal"/>
    <w:next w:val="Normal"/>
    <w:autoRedefine/>
    <w:uiPriority w:val="39"/>
    <w:unhideWhenUsed/>
    <w:rsid w:val="00E72C09"/>
    <w:pPr>
      <w:spacing w:after="100"/>
      <w:ind w:left="220"/>
    </w:pPr>
  </w:style>
  <w:style w:type="character" w:styleId="Hyperlink">
    <w:name w:val="Hyperlink"/>
    <w:basedOn w:val="DefaultParagraphFont"/>
    <w:uiPriority w:val="99"/>
    <w:unhideWhenUsed/>
    <w:rsid w:val="00E72C09"/>
    <w:rPr>
      <w:color w:val="0000FF" w:themeColor="hyperlink"/>
      <w:u w:val="single"/>
    </w:rPr>
  </w:style>
  <w:style w:type="character" w:customStyle="1" w:styleId="Heading4Char">
    <w:name w:val="Heading 4 Char"/>
    <w:basedOn w:val="DefaultParagraphFont"/>
    <w:link w:val="Heading4"/>
    <w:uiPriority w:val="9"/>
    <w:semiHidden/>
    <w:rsid w:val="007D311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D311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D311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D311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D311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D311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012B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TOC3">
    <w:name w:val="toc 3"/>
    <w:basedOn w:val="Normal"/>
    <w:next w:val="Normal"/>
    <w:autoRedefine/>
    <w:uiPriority w:val="39"/>
    <w:unhideWhenUsed/>
    <w:rsid w:val="007A7815"/>
    <w:pPr>
      <w:spacing w:after="100"/>
      <w:ind w:left="440"/>
    </w:pPr>
  </w:style>
  <w:style w:type="paragraph" w:styleId="TOC4">
    <w:name w:val="toc 4"/>
    <w:basedOn w:val="Normal"/>
    <w:next w:val="Normal"/>
    <w:autoRedefine/>
    <w:uiPriority w:val="39"/>
    <w:unhideWhenUsed/>
    <w:rsid w:val="0049714C"/>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97606">
      <w:bodyDiv w:val="1"/>
      <w:marLeft w:val="0"/>
      <w:marRight w:val="0"/>
      <w:marTop w:val="0"/>
      <w:marBottom w:val="0"/>
      <w:divBdr>
        <w:top w:val="none" w:sz="0" w:space="0" w:color="auto"/>
        <w:left w:val="none" w:sz="0" w:space="0" w:color="auto"/>
        <w:bottom w:val="none" w:sz="0" w:space="0" w:color="auto"/>
        <w:right w:val="none" w:sz="0" w:space="0" w:color="auto"/>
      </w:divBdr>
    </w:div>
    <w:div w:id="424764811">
      <w:bodyDiv w:val="1"/>
      <w:marLeft w:val="0"/>
      <w:marRight w:val="0"/>
      <w:marTop w:val="0"/>
      <w:marBottom w:val="0"/>
      <w:divBdr>
        <w:top w:val="none" w:sz="0" w:space="0" w:color="auto"/>
        <w:left w:val="none" w:sz="0" w:space="0" w:color="auto"/>
        <w:bottom w:val="none" w:sz="0" w:space="0" w:color="auto"/>
        <w:right w:val="none" w:sz="0" w:space="0" w:color="auto"/>
      </w:divBdr>
    </w:div>
    <w:div w:id="1131898047">
      <w:bodyDiv w:val="1"/>
      <w:marLeft w:val="0"/>
      <w:marRight w:val="0"/>
      <w:marTop w:val="0"/>
      <w:marBottom w:val="0"/>
      <w:divBdr>
        <w:top w:val="none" w:sz="0" w:space="0" w:color="auto"/>
        <w:left w:val="none" w:sz="0" w:space="0" w:color="auto"/>
        <w:bottom w:val="none" w:sz="0" w:space="0" w:color="auto"/>
        <w:right w:val="none" w:sz="0" w:space="0" w:color="auto"/>
      </w:divBdr>
    </w:div>
    <w:div w:id="1184175975">
      <w:bodyDiv w:val="1"/>
      <w:marLeft w:val="0"/>
      <w:marRight w:val="0"/>
      <w:marTop w:val="0"/>
      <w:marBottom w:val="0"/>
      <w:divBdr>
        <w:top w:val="none" w:sz="0" w:space="0" w:color="auto"/>
        <w:left w:val="none" w:sz="0" w:space="0" w:color="auto"/>
        <w:bottom w:val="none" w:sz="0" w:space="0" w:color="auto"/>
        <w:right w:val="none" w:sz="0" w:space="0" w:color="auto"/>
      </w:divBdr>
    </w:div>
    <w:div w:id="1247033431">
      <w:bodyDiv w:val="1"/>
      <w:marLeft w:val="0"/>
      <w:marRight w:val="0"/>
      <w:marTop w:val="0"/>
      <w:marBottom w:val="0"/>
      <w:divBdr>
        <w:top w:val="none" w:sz="0" w:space="0" w:color="auto"/>
        <w:left w:val="none" w:sz="0" w:space="0" w:color="auto"/>
        <w:bottom w:val="none" w:sz="0" w:space="0" w:color="auto"/>
        <w:right w:val="none" w:sz="0" w:space="0" w:color="auto"/>
      </w:divBdr>
    </w:div>
    <w:div w:id="1555700241">
      <w:bodyDiv w:val="1"/>
      <w:marLeft w:val="0"/>
      <w:marRight w:val="0"/>
      <w:marTop w:val="0"/>
      <w:marBottom w:val="0"/>
      <w:divBdr>
        <w:top w:val="none" w:sz="0" w:space="0" w:color="auto"/>
        <w:left w:val="none" w:sz="0" w:space="0" w:color="auto"/>
        <w:bottom w:val="none" w:sz="0" w:space="0" w:color="auto"/>
        <w:right w:val="none" w:sz="0" w:space="0" w:color="auto"/>
      </w:divBdr>
    </w:div>
    <w:div w:id="1815026631">
      <w:bodyDiv w:val="1"/>
      <w:marLeft w:val="0"/>
      <w:marRight w:val="0"/>
      <w:marTop w:val="0"/>
      <w:marBottom w:val="0"/>
      <w:divBdr>
        <w:top w:val="none" w:sz="0" w:space="0" w:color="auto"/>
        <w:left w:val="none" w:sz="0" w:space="0" w:color="auto"/>
        <w:bottom w:val="none" w:sz="0" w:space="0" w:color="auto"/>
        <w:right w:val="none" w:sz="0" w:space="0" w:color="auto"/>
      </w:divBdr>
    </w:div>
    <w:div w:id="1986623234">
      <w:bodyDiv w:val="1"/>
      <w:marLeft w:val="0"/>
      <w:marRight w:val="0"/>
      <w:marTop w:val="0"/>
      <w:marBottom w:val="0"/>
      <w:divBdr>
        <w:top w:val="none" w:sz="0" w:space="0" w:color="auto"/>
        <w:left w:val="none" w:sz="0" w:space="0" w:color="auto"/>
        <w:bottom w:val="none" w:sz="0" w:space="0" w:color="auto"/>
        <w:right w:val="none" w:sz="0" w:space="0" w:color="auto"/>
      </w:divBdr>
    </w:div>
    <w:div w:id="19912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AE3E7-5435-4EF1-9E97-A19997DA0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80</Pages>
  <Words>6473</Words>
  <Characters>34958</Characters>
  <Application>Microsoft Office Word</Application>
  <DocSecurity>0</DocSecurity>
  <Lines>291</Lines>
  <Paragraphs>82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ISCTE-IUL</Company>
  <LinksUpToDate>false</LinksUpToDate>
  <CharactersWithSpaces>41349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Pedro Nogueira Ramos</dc:creator>
  <cp:lastModifiedBy>José Filipe dos Santos</cp:lastModifiedBy>
  <cp:revision>47</cp:revision>
  <cp:lastPrinted>2017-12-04T10:57:00Z</cp:lastPrinted>
  <dcterms:created xsi:type="dcterms:W3CDTF">2019-03-10T00:04:00Z</dcterms:created>
  <dcterms:modified xsi:type="dcterms:W3CDTF">2019-03-10T01:35:00Z</dcterms:modified>
</cp:coreProperties>
</file>